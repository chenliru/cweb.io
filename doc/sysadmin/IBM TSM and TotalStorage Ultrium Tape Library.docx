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23527" w14:textId="79835663" w:rsidR="0052698C" w:rsidRPr="001B08BA" w:rsidRDefault="0052698C" w:rsidP="0052698C">
      <w:pPr>
        <w:pStyle w:val="a4"/>
      </w:pPr>
      <w:bookmarkStart w:id="0" w:name="_Toc485986124"/>
      <w:r w:rsidRPr="001B08BA">
        <w:t xml:space="preserve">IBM </w:t>
      </w:r>
      <w:r>
        <w:t xml:space="preserve">TSM and </w:t>
      </w:r>
      <w:r w:rsidRPr="001B08BA">
        <w:t>TotalStorage Ultrium Tape Library</w:t>
      </w:r>
      <w:bookmarkEnd w:id="0"/>
    </w:p>
    <w:p w14:paraId="67EE13C0" w14:textId="77777777" w:rsidR="0052698C" w:rsidRDefault="0052698C" w:rsidP="0052698C">
      <w:pPr>
        <w:rPr>
          <w:sz w:val="19"/>
          <w:szCs w:val="19"/>
        </w:rPr>
      </w:pPr>
    </w:p>
    <w:p w14:paraId="33788CE2" w14:textId="77777777" w:rsidR="0052698C" w:rsidRDefault="0052698C" w:rsidP="0052698C">
      <w:pPr>
        <w:rPr>
          <w:sz w:val="19"/>
          <w:szCs w:val="19"/>
        </w:rPr>
      </w:pPr>
      <w:r w:rsidRPr="001B08BA">
        <w:rPr>
          <w:sz w:val="19"/>
          <w:szCs w:val="19"/>
        </w:rPr>
        <w:t>Model L23</w:t>
      </w:r>
      <w:r>
        <w:rPr>
          <w:sz w:val="19"/>
          <w:szCs w:val="19"/>
        </w:rPr>
        <w:t>,</w:t>
      </w:r>
      <w:r w:rsidRPr="001B08BA">
        <w:rPr>
          <w:sz w:val="19"/>
          <w:szCs w:val="19"/>
        </w:rPr>
        <w:t xml:space="preserve"> automates IBM TotalStorage LTO Ultrium 2 Tape Drives</w:t>
      </w:r>
      <w:r>
        <w:rPr>
          <w:sz w:val="19"/>
          <w:szCs w:val="19"/>
        </w:rPr>
        <w:t xml:space="preserve"> </w:t>
      </w:r>
      <w:r w:rsidRPr="001B08BA">
        <w:rPr>
          <w:sz w:val="19"/>
          <w:szCs w:val="19"/>
        </w:rPr>
        <w:t>with 23 cartridges, 1-I/O slot</w:t>
      </w:r>
    </w:p>
    <w:p w14:paraId="32C195AA" w14:textId="77777777" w:rsidR="0052698C" w:rsidRDefault="0052698C" w:rsidP="0052698C">
      <w:pPr>
        <w:rPr>
          <w:sz w:val="19"/>
          <w:szCs w:val="19"/>
        </w:rPr>
      </w:pPr>
    </w:p>
    <w:p w14:paraId="4797733F" w14:textId="77777777" w:rsidR="0052698C" w:rsidRDefault="0052698C" w:rsidP="0052698C">
      <w:pPr>
        <w:rPr>
          <w:sz w:val="19"/>
          <w:szCs w:val="19"/>
        </w:rPr>
      </w:pPr>
      <w:r>
        <w:rPr>
          <w:sz w:val="19"/>
          <w:szCs w:val="19"/>
        </w:rPr>
        <w:t>The 3582 Tape Library can accommodate one or two Ultrium 3 and/or Ultrium 2 tape drives and comes standard with a one-cartridge I/O station and 23 data cartridge slots giving a native library capacity of 9.6 TB native (19.2 TB with 2:1 compression). Tape cartridge capacity is up to 400 GB native capacity (800 GB with 2:1 compression) with the IBM TotalStorage LTO Ultrium 400 GB data cartridge and drive performance is up to 80 MB/second native data transfer rate with the IBM LTO Ultrium 3 tape drives. Ultrium 3 tape drives come in 2-Gbps switched fabric Fibre Channel and Low Voltage Differential (LVD) Ultra160 SCSI varieties to attach to a wide spectrum of open system servers.</w:t>
      </w:r>
      <w:r>
        <w:rPr>
          <w:sz w:val="19"/>
          <w:szCs w:val="19"/>
        </w:rPr>
        <w:br/>
      </w:r>
      <w:r>
        <w:rPr>
          <w:sz w:val="19"/>
          <w:szCs w:val="19"/>
        </w:rPr>
        <w:br/>
        <w:t>The 3582 tape library comes standard with Multi-Path architecture and the ability to partition the library into two logical libraries, two removable cartridge magazines, and a bar code reader. The library can be configured as a stand-alone unit or can be mounted in an industry-standard 19-inch rack. Additional optional features include: Control Path Failover, Data Path Failover, and a Remote Management Unit/Specialist for remote library management.</w:t>
      </w:r>
      <w:r>
        <w:rPr>
          <w:sz w:val="19"/>
          <w:szCs w:val="19"/>
        </w:rPr>
        <w:br/>
      </w:r>
      <w:r>
        <w:rPr>
          <w:sz w:val="19"/>
          <w:szCs w:val="19"/>
        </w:rPr>
        <w:br/>
        <w:t>The 3582 tape library is suitable for use in network-attached storage implementations, such as backups and mass storage archives where multi-terabyte capacities are required. Storage and tape management for the 3582 is provided by software such as Tivoli Storage Manager and other industry-leading compatible software offerings.</w:t>
      </w:r>
    </w:p>
    <w:p w14:paraId="182D2596" w14:textId="77777777" w:rsidR="0052698C" w:rsidRDefault="0052698C" w:rsidP="0052698C">
      <w:pPr>
        <w:rPr>
          <w:b/>
          <w:bCs/>
        </w:rPr>
      </w:pPr>
    </w:p>
    <w:p w14:paraId="17079BF9" w14:textId="77777777" w:rsidR="0052698C" w:rsidRDefault="0052698C" w:rsidP="0052698C">
      <w:pPr>
        <w:rPr>
          <w:b/>
          <w:bCs/>
        </w:rPr>
      </w:pPr>
      <w:r w:rsidRPr="00B540A2">
        <w:rPr>
          <w:b/>
          <w:bCs/>
        </w:rPr>
        <w:t>Model L23 S/N: 1336444</w:t>
      </w:r>
    </w:p>
    <w:tbl>
      <w:tblPr>
        <w:tblStyle w:val="ac"/>
        <w:tblW w:w="8859" w:type="dxa"/>
        <w:tblLook w:val="04A0" w:firstRow="1" w:lastRow="0" w:firstColumn="1" w:lastColumn="0" w:noHBand="0" w:noVBand="1"/>
      </w:tblPr>
      <w:tblGrid>
        <w:gridCol w:w="2854"/>
        <w:gridCol w:w="2810"/>
        <w:gridCol w:w="1295"/>
        <w:gridCol w:w="1900"/>
      </w:tblGrid>
      <w:tr w:rsidR="0052698C" w:rsidRPr="00311E12" w14:paraId="7CBDCC56" w14:textId="77777777" w:rsidTr="003C205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790" w:type="dxa"/>
            <w:noWrap/>
          </w:tcPr>
          <w:p w14:paraId="19F766F1" w14:textId="77777777" w:rsidR="0052698C" w:rsidRDefault="0052698C" w:rsidP="003C2050">
            <w:pPr>
              <w:rPr>
                <w:color w:val="000000"/>
                <w:sz w:val="18"/>
                <w:szCs w:val="18"/>
              </w:rPr>
            </w:pPr>
            <w:r>
              <w:rPr>
                <w:color w:val="000000"/>
                <w:sz w:val="18"/>
                <w:szCs w:val="18"/>
              </w:rPr>
              <w:t>Products</w:t>
            </w:r>
          </w:p>
        </w:tc>
        <w:tc>
          <w:tcPr>
            <w:tcW w:w="2747" w:type="dxa"/>
            <w:noWrap/>
          </w:tcPr>
          <w:p w14:paraId="4334E9F7" w14:textId="77777777" w:rsidR="0052698C" w:rsidRPr="00311E12" w:rsidRDefault="0052698C" w:rsidP="003C2050">
            <w:pPr>
              <w:cnfStyle w:val="100000000000" w:firstRow="1"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User ID</w:t>
            </w:r>
          </w:p>
        </w:tc>
        <w:tc>
          <w:tcPr>
            <w:tcW w:w="1266" w:type="dxa"/>
            <w:noWrap/>
          </w:tcPr>
          <w:p w14:paraId="60008E55" w14:textId="77777777" w:rsidR="0052698C" w:rsidRPr="00311E12" w:rsidRDefault="0052698C" w:rsidP="003C2050">
            <w:pPr>
              <w:cnfStyle w:val="100000000000" w:firstRow="1"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PASSWORD</w:t>
            </w:r>
          </w:p>
        </w:tc>
        <w:tc>
          <w:tcPr>
            <w:tcW w:w="1858" w:type="dxa"/>
            <w:noWrap/>
          </w:tcPr>
          <w:p w14:paraId="10613869" w14:textId="77777777" w:rsidR="0052698C" w:rsidRPr="00311E12" w:rsidRDefault="0052698C" w:rsidP="003C2050">
            <w:pPr>
              <w:cnfStyle w:val="100000000000" w:firstRow="1"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IP Address</w:t>
            </w:r>
          </w:p>
        </w:tc>
      </w:tr>
      <w:tr w:rsidR="0052698C" w:rsidRPr="001D3312" w14:paraId="192F4E84" w14:textId="77777777" w:rsidTr="003C2050">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790" w:type="dxa"/>
            <w:noWrap/>
            <w:vAlign w:val="bottom"/>
          </w:tcPr>
          <w:p w14:paraId="1855084A" w14:textId="77777777" w:rsidR="0052698C" w:rsidRPr="001D3312" w:rsidRDefault="0052698C" w:rsidP="003C2050">
            <w:pPr>
              <w:rPr>
                <w:color w:val="000000"/>
                <w:sz w:val="18"/>
                <w:szCs w:val="18"/>
              </w:rPr>
            </w:pPr>
            <w:r w:rsidRPr="001D3312">
              <w:rPr>
                <w:color w:val="000000"/>
                <w:sz w:val="18"/>
                <w:szCs w:val="18"/>
              </w:rPr>
              <w:t>Tape Library</w:t>
            </w:r>
          </w:p>
        </w:tc>
        <w:tc>
          <w:tcPr>
            <w:tcW w:w="2747" w:type="dxa"/>
            <w:noWrap/>
            <w:vAlign w:val="bottom"/>
          </w:tcPr>
          <w:p w14:paraId="112BBAE7" w14:textId="77777777" w:rsidR="0052698C" w:rsidRPr="001D3312" w:rsidRDefault="0052698C" w:rsidP="003C2050">
            <w:pPr>
              <w:cnfStyle w:val="000000100000" w:firstRow="0" w:lastRow="0" w:firstColumn="0" w:lastColumn="0" w:oddVBand="0" w:evenVBand="0" w:oddHBand="1" w:evenHBand="0" w:firstRowFirstColumn="0" w:firstRowLastColumn="0" w:lastRowFirstColumn="0" w:lastRowLastColumn="0"/>
              <w:rPr>
                <w:color w:val="000000"/>
                <w:sz w:val="18"/>
                <w:szCs w:val="18"/>
              </w:rPr>
            </w:pPr>
            <w:r w:rsidRPr="001D3312">
              <w:rPr>
                <w:color w:val="000000"/>
                <w:sz w:val="18"/>
                <w:szCs w:val="18"/>
              </w:rPr>
              <w:t>operator panel</w:t>
            </w:r>
          </w:p>
        </w:tc>
        <w:tc>
          <w:tcPr>
            <w:tcW w:w="1266" w:type="dxa"/>
            <w:noWrap/>
            <w:vAlign w:val="bottom"/>
          </w:tcPr>
          <w:p w14:paraId="55ADF659" w14:textId="77777777" w:rsidR="0052698C" w:rsidRPr="001D3312" w:rsidRDefault="0052698C" w:rsidP="003C2050">
            <w:pPr>
              <w:cnfStyle w:val="000000100000" w:firstRow="0" w:lastRow="0" w:firstColumn="0" w:lastColumn="0" w:oddVBand="0" w:evenVBand="0" w:oddHBand="1" w:evenHBand="0" w:firstRowFirstColumn="0" w:firstRowLastColumn="0" w:lastRowFirstColumn="0" w:lastRowLastColumn="0"/>
              <w:rPr>
                <w:color w:val="000000"/>
                <w:sz w:val="18"/>
                <w:szCs w:val="18"/>
              </w:rPr>
            </w:pPr>
            <w:r w:rsidRPr="001D3312">
              <w:rPr>
                <w:color w:val="000000"/>
                <w:sz w:val="18"/>
                <w:szCs w:val="18"/>
              </w:rPr>
              <w:t>2006</w:t>
            </w:r>
          </w:p>
        </w:tc>
        <w:tc>
          <w:tcPr>
            <w:tcW w:w="1858" w:type="dxa"/>
            <w:noWrap/>
            <w:vAlign w:val="bottom"/>
          </w:tcPr>
          <w:p w14:paraId="0DD0AAA6" w14:textId="77777777" w:rsidR="0052698C" w:rsidRPr="001D3312" w:rsidRDefault="0052698C" w:rsidP="003C2050">
            <w:pPr>
              <w:cnfStyle w:val="000000100000" w:firstRow="0" w:lastRow="0" w:firstColumn="0" w:lastColumn="0" w:oddVBand="0" w:evenVBand="0" w:oddHBand="1" w:evenHBand="0" w:firstRowFirstColumn="0" w:firstRowLastColumn="0" w:lastRowFirstColumn="0" w:lastRowLastColumn="0"/>
              <w:rPr>
                <w:color w:val="000000"/>
                <w:sz w:val="18"/>
                <w:szCs w:val="18"/>
              </w:rPr>
            </w:pPr>
            <w:r w:rsidRPr="001D3312">
              <w:rPr>
                <w:color w:val="000000"/>
                <w:sz w:val="18"/>
                <w:szCs w:val="18"/>
              </w:rPr>
              <w:t> </w:t>
            </w:r>
          </w:p>
        </w:tc>
      </w:tr>
      <w:tr w:rsidR="0052698C" w:rsidRPr="001D3312" w14:paraId="185DE53D" w14:textId="77777777" w:rsidTr="003C2050">
        <w:trPr>
          <w:trHeight w:val="232"/>
        </w:trPr>
        <w:tc>
          <w:tcPr>
            <w:cnfStyle w:val="001000000000" w:firstRow="0" w:lastRow="0" w:firstColumn="1" w:lastColumn="0" w:oddVBand="0" w:evenVBand="0" w:oddHBand="0" w:evenHBand="0" w:firstRowFirstColumn="0" w:firstRowLastColumn="0" w:lastRowFirstColumn="0" w:lastRowLastColumn="0"/>
            <w:tcW w:w="2790" w:type="dxa"/>
            <w:noWrap/>
            <w:vAlign w:val="bottom"/>
          </w:tcPr>
          <w:p w14:paraId="46E3D7DF" w14:textId="77777777" w:rsidR="0052698C" w:rsidRPr="001D3312" w:rsidRDefault="0052698C" w:rsidP="003C2050">
            <w:pPr>
              <w:rPr>
                <w:color w:val="000000"/>
                <w:sz w:val="18"/>
                <w:szCs w:val="18"/>
              </w:rPr>
            </w:pPr>
            <w:r w:rsidRPr="001D3312">
              <w:rPr>
                <w:color w:val="000000"/>
                <w:sz w:val="18"/>
                <w:szCs w:val="18"/>
              </w:rPr>
              <w:t>Tape Library RMU</w:t>
            </w:r>
          </w:p>
        </w:tc>
        <w:tc>
          <w:tcPr>
            <w:tcW w:w="2747" w:type="dxa"/>
            <w:noWrap/>
            <w:vAlign w:val="bottom"/>
          </w:tcPr>
          <w:p w14:paraId="2DDD6F83" w14:textId="77777777" w:rsidR="0052698C" w:rsidRPr="001D3312" w:rsidRDefault="0052698C" w:rsidP="003C2050">
            <w:pPr>
              <w:cnfStyle w:val="000000000000" w:firstRow="0" w:lastRow="0" w:firstColumn="0" w:lastColumn="0" w:oddVBand="0" w:evenVBand="0" w:oddHBand="0" w:evenHBand="0" w:firstRowFirstColumn="0" w:firstRowLastColumn="0" w:lastRowFirstColumn="0" w:lastRowLastColumn="0"/>
              <w:rPr>
                <w:color w:val="000000"/>
                <w:sz w:val="18"/>
                <w:szCs w:val="18"/>
              </w:rPr>
            </w:pPr>
            <w:r w:rsidRPr="001D3312">
              <w:rPr>
                <w:color w:val="000000"/>
                <w:sz w:val="18"/>
                <w:szCs w:val="18"/>
              </w:rPr>
              <w:t>admin</w:t>
            </w:r>
          </w:p>
        </w:tc>
        <w:tc>
          <w:tcPr>
            <w:tcW w:w="1266" w:type="dxa"/>
            <w:noWrap/>
            <w:vAlign w:val="bottom"/>
          </w:tcPr>
          <w:p w14:paraId="230BC4D7" w14:textId="77777777" w:rsidR="0052698C" w:rsidRPr="001D3312" w:rsidRDefault="0052698C" w:rsidP="003C2050">
            <w:pPr>
              <w:cnfStyle w:val="000000000000" w:firstRow="0" w:lastRow="0" w:firstColumn="0" w:lastColumn="0" w:oddVBand="0" w:evenVBand="0" w:oddHBand="0" w:evenHBand="0" w:firstRowFirstColumn="0" w:firstRowLastColumn="0" w:lastRowFirstColumn="0" w:lastRowLastColumn="0"/>
              <w:rPr>
                <w:color w:val="000000"/>
                <w:sz w:val="18"/>
                <w:szCs w:val="18"/>
              </w:rPr>
            </w:pPr>
            <w:r w:rsidRPr="001D3312">
              <w:rPr>
                <w:color w:val="000000"/>
                <w:sz w:val="18"/>
                <w:szCs w:val="18"/>
              </w:rPr>
              <w:t>grape007</w:t>
            </w:r>
          </w:p>
        </w:tc>
        <w:tc>
          <w:tcPr>
            <w:tcW w:w="1858" w:type="dxa"/>
            <w:noWrap/>
            <w:vAlign w:val="bottom"/>
          </w:tcPr>
          <w:p w14:paraId="158B3430" w14:textId="77777777" w:rsidR="0052698C" w:rsidRPr="001D3312" w:rsidRDefault="0052698C" w:rsidP="003C2050">
            <w:pPr>
              <w:cnfStyle w:val="000000000000" w:firstRow="0" w:lastRow="0" w:firstColumn="0" w:lastColumn="0" w:oddVBand="0" w:evenVBand="0" w:oddHBand="0" w:evenHBand="0" w:firstRowFirstColumn="0" w:firstRowLastColumn="0" w:lastRowFirstColumn="0" w:lastRowLastColumn="0"/>
              <w:rPr>
                <w:color w:val="000000"/>
                <w:sz w:val="18"/>
                <w:szCs w:val="18"/>
              </w:rPr>
            </w:pPr>
            <w:r w:rsidRPr="001D3312">
              <w:rPr>
                <w:color w:val="000000"/>
                <w:sz w:val="18"/>
                <w:szCs w:val="18"/>
              </w:rPr>
              <w:t>192.168.103.218</w:t>
            </w:r>
          </w:p>
        </w:tc>
      </w:tr>
      <w:tr w:rsidR="0052698C" w14:paraId="2BC5A3C5" w14:textId="77777777" w:rsidTr="003C2050">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790" w:type="dxa"/>
            <w:noWrap/>
            <w:vAlign w:val="bottom"/>
          </w:tcPr>
          <w:p w14:paraId="653019CB" w14:textId="77777777" w:rsidR="0052698C" w:rsidRDefault="0052698C" w:rsidP="003C2050">
            <w:pPr>
              <w:rPr>
                <w:color w:val="000000"/>
                <w:sz w:val="24"/>
                <w:szCs w:val="24"/>
              </w:rPr>
            </w:pPr>
          </w:p>
        </w:tc>
        <w:tc>
          <w:tcPr>
            <w:tcW w:w="2747" w:type="dxa"/>
            <w:noWrap/>
            <w:vAlign w:val="bottom"/>
          </w:tcPr>
          <w:p w14:paraId="015A6946"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6" w:type="dxa"/>
            <w:noWrap/>
            <w:vAlign w:val="bottom"/>
          </w:tcPr>
          <w:p w14:paraId="048564D2"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858" w:type="dxa"/>
            <w:noWrap/>
            <w:vAlign w:val="bottom"/>
          </w:tcPr>
          <w:p w14:paraId="0C797D39"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14:paraId="58288FA4" w14:textId="77777777" w:rsidR="0052698C" w:rsidRDefault="0052698C" w:rsidP="0052698C">
      <w:pPr>
        <w:rPr>
          <w:b/>
          <w:bCs/>
        </w:rPr>
      </w:pPr>
    </w:p>
    <w:tbl>
      <w:tblPr>
        <w:tblStyle w:val="-2"/>
        <w:tblW w:w="3794" w:type="dxa"/>
        <w:tblLook w:val="04A0" w:firstRow="1" w:lastRow="0" w:firstColumn="1" w:lastColumn="0" w:noHBand="0" w:noVBand="1"/>
      </w:tblPr>
      <w:tblGrid>
        <w:gridCol w:w="2178"/>
        <w:gridCol w:w="1616"/>
      </w:tblGrid>
      <w:tr w:rsidR="0052698C" w:rsidRPr="00087A10" w14:paraId="6E1BBFCD" w14:textId="77777777" w:rsidTr="003C205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78" w:type="dxa"/>
            <w:hideMark/>
          </w:tcPr>
          <w:p w14:paraId="271B7925" w14:textId="77777777" w:rsidR="0052698C" w:rsidRPr="00087A10" w:rsidRDefault="0052698C" w:rsidP="003C2050">
            <w:pPr>
              <w:rPr>
                <w:rFonts w:ascii="Times New Roman" w:eastAsia="Times New Roman" w:hAnsi="Times New Roman" w:cs="Times New Roman"/>
                <w:sz w:val="24"/>
                <w:szCs w:val="24"/>
              </w:rPr>
            </w:pPr>
            <w:r w:rsidRPr="00087A10">
              <w:rPr>
                <w:rFonts w:ascii="Arial" w:eastAsia="Times New Roman" w:hAnsi="Arial" w:cs="Arial"/>
                <w:color w:val="0000CC"/>
                <w:sz w:val="20"/>
                <w:szCs w:val="20"/>
              </w:rPr>
              <w:t xml:space="preserve">Library Status </w:t>
            </w:r>
          </w:p>
        </w:tc>
        <w:tc>
          <w:tcPr>
            <w:tcW w:w="1616" w:type="dxa"/>
            <w:hideMark/>
          </w:tcPr>
          <w:p w14:paraId="64034FDD" w14:textId="77777777" w:rsidR="0052698C" w:rsidRPr="00087A10" w:rsidRDefault="0052698C" w:rsidP="003C205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87A10">
              <w:rPr>
                <w:rFonts w:ascii="Arial" w:eastAsia="Times New Roman" w:hAnsi="Arial" w:cs="Arial"/>
                <w:color w:val="008000"/>
                <w:sz w:val="20"/>
                <w:szCs w:val="20"/>
              </w:rPr>
              <w:t>Online</w:t>
            </w:r>
          </w:p>
        </w:tc>
      </w:tr>
      <w:tr w:rsidR="0052698C" w:rsidRPr="00087A10" w14:paraId="3414CAEE" w14:textId="77777777" w:rsidTr="003C205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78" w:type="dxa"/>
            <w:hideMark/>
          </w:tcPr>
          <w:p w14:paraId="399A189B" w14:textId="77777777" w:rsidR="0052698C" w:rsidRPr="00087A10" w:rsidRDefault="0052698C" w:rsidP="003C2050">
            <w:pPr>
              <w:rPr>
                <w:rFonts w:ascii="Times New Roman" w:eastAsia="Times New Roman" w:hAnsi="Times New Roman" w:cs="Times New Roman"/>
                <w:sz w:val="24"/>
                <w:szCs w:val="24"/>
              </w:rPr>
            </w:pPr>
            <w:r w:rsidRPr="00087A10">
              <w:rPr>
                <w:rFonts w:ascii="Arial" w:eastAsia="Times New Roman" w:hAnsi="Arial" w:cs="Arial"/>
                <w:color w:val="0000CC"/>
                <w:sz w:val="15"/>
                <w:szCs w:val="15"/>
              </w:rPr>
              <w:t>Drive Status</w:t>
            </w:r>
          </w:p>
        </w:tc>
        <w:tc>
          <w:tcPr>
            <w:tcW w:w="1616" w:type="dxa"/>
            <w:hideMark/>
          </w:tcPr>
          <w:p w14:paraId="67AEB2F8" w14:textId="77777777" w:rsidR="0052698C" w:rsidRPr="00087A10" w:rsidRDefault="0052698C" w:rsidP="003C20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87A10">
              <w:rPr>
                <w:rFonts w:ascii="Arial" w:eastAsia="Times New Roman" w:hAnsi="Arial" w:cs="Arial"/>
                <w:color w:val="008000"/>
                <w:sz w:val="15"/>
                <w:szCs w:val="15"/>
              </w:rPr>
              <w:t>LTO: 2 drives</w:t>
            </w:r>
            <w:r w:rsidRPr="00087A10">
              <w:rPr>
                <w:rFonts w:ascii="Times New Roman" w:eastAsia="Times New Roman" w:hAnsi="Times New Roman" w:cs="Times New Roman"/>
                <w:sz w:val="24"/>
                <w:szCs w:val="24"/>
              </w:rPr>
              <w:t xml:space="preserve"> </w:t>
            </w:r>
          </w:p>
        </w:tc>
      </w:tr>
      <w:tr w:rsidR="0052698C" w:rsidRPr="00087A10" w14:paraId="0ED197BE" w14:textId="77777777" w:rsidTr="003C2050">
        <w:trPr>
          <w:trHeight w:val="345"/>
        </w:trPr>
        <w:tc>
          <w:tcPr>
            <w:cnfStyle w:val="001000000000" w:firstRow="0" w:lastRow="0" w:firstColumn="1" w:lastColumn="0" w:oddVBand="0" w:evenVBand="0" w:oddHBand="0" w:evenHBand="0" w:firstRowFirstColumn="0" w:firstRowLastColumn="0" w:lastRowFirstColumn="0" w:lastRowLastColumn="0"/>
            <w:tcW w:w="2178" w:type="dxa"/>
            <w:hideMark/>
          </w:tcPr>
          <w:p w14:paraId="1CB9E973" w14:textId="77777777" w:rsidR="0052698C" w:rsidRPr="00087A10" w:rsidRDefault="0052698C" w:rsidP="003C2050">
            <w:pPr>
              <w:rPr>
                <w:rFonts w:ascii="Times New Roman" w:eastAsia="Times New Roman" w:hAnsi="Times New Roman" w:cs="Times New Roman"/>
                <w:sz w:val="24"/>
                <w:szCs w:val="24"/>
              </w:rPr>
            </w:pPr>
            <w:r w:rsidRPr="00087A10">
              <w:rPr>
                <w:rFonts w:ascii="Arial" w:eastAsia="Times New Roman" w:hAnsi="Arial" w:cs="Arial"/>
                <w:color w:val="0000CC"/>
                <w:sz w:val="15"/>
                <w:szCs w:val="15"/>
              </w:rPr>
              <w:t xml:space="preserve">RMU User </w:t>
            </w:r>
          </w:p>
        </w:tc>
        <w:tc>
          <w:tcPr>
            <w:tcW w:w="1616" w:type="dxa"/>
            <w:hideMark/>
          </w:tcPr>
          <w:p w14:paraId="233DA437" w14:textId="77777777" w:rsidR="0052698C" w:rsidRPr="00087A10" w:rsidRDefault="0052698C" w:rsidP="003C205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87A10">
              <w:rPr>
                <w:rFonts w:ascii="Arial" w:eastAsia="Times New Roman" w:hAnsi="Arial" w:cs="Arial"/>
                <w:i/>
                <w:iCs/>
                <w:sz w:val="15"/>
                <w:szCs w:val="15"/>
              </w:rPr>
              <w:t>No current user</w:t>
            </w:r>
          </w:p>
        </w:tc>
      </w:tr>
      <w:tr w:rsidR="0052698C" w:rsidRPr="00087A10" w14:paraId="70B3B05C" w14:textId="77777777" w:rsidTr="003C205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78" w:type="dxa"/>
            <w:hideMark/>
          </w:tcPr>
          <w:p w14:paraId="19B70B9F" w14:textId="77777777" w:rsidR="0052698C" w:rsidRPr="00087A10" w:rsidRDefault="0052698C" w:rsidP="003C2050">
            <w:pPr>
              <w:rPr>
                <w:rFonts w:ascii="Times New Roman" w:eastAsia="Times New Roman" w:hAnsi="Times New Roman" w:cs="Times New Roman"/>
                <w:sz w:val="24"/>
                <w:szCs w:val="24"/>
              </w:rPr>
            </w:pPr>
            <w:r w:rsidRPr="00087A10">
              <w:rPr>
                <w:rFonts w:ascii="Arial" w:eastAsia="Times New Roman" w:hAnsi="Arial" w:cs="Arial"/>
                <w:color w:val="0000CC"/>
                <w:sz w:val="15"/>
                <w:szCs w:val="15"/>
              </w:rPr>
              <w:t xml:space="preserve">Hostname </w:t>
            </w:r>
          </w:p>
        </w:tc>
        <w:tc>
          <w:tcPr>
            <w:tcW w:w="1616" w:type="dxa"/>
            <w:hideMark/>
          </w:tcPr>
          <w:p w14:paraId="1E45A410" w14:textId="77777777" w:rsidR="0052698C" w:rsidRPr="00087A10" w:rsidRDefault="0052698C" w:rsidP="003C205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87A10">
              <w:rPr>
                <w:rFonts w:ascii="Arial" w:eastAsia="Times New Roman" w:hAnsi="Arial" w:cs="Arial"/>
                <w:sz w:val="15"/>
                <w:szCs w:val="15"/>
              </w:rPr>
              <w:t>cmtapelib2</w:t>
            </w:r>
          </w:p>
        </w:tc>
      </w:tr>
      <w:tr w:rsidR="0052698C" w:rsidRPr="00087A10" w14:paraId="3C4B263B" w14:textId="77777777" w:rsidTr="003C2050">
        <w:trPr>
          <w:trHeight w:val="330"/>
        </w:trPr>
        <w:tc>
          <w:tcPr>
            <w:cnfStyle w:val="001000000000" w:firstRow="0" w:lastRow="0" w:firstColumn="1" w:lastColumn="0" w:oddVBand="0" w:evenVBand="0" w:oddHBand="0" w:evenHBand="0" w:firstRowFirstColumn="0" w:firstRowLastColumn="0" w:lastRowFirstColumn="0" w:lastRowLastColumn="0"/>
            <w:tcW w:w="2178" w:type="dxa"/>
            <w:hideMark/>
          </w:tcPr>
          <w:p w14:paraId="38819C41" w14:textId="77777777" w:rsidR="0052698C" w:rsidRPr="00087A10" w:rsidRDefault="0052698C" w:rsidP="003C2050">
            <w:pPr>
              <w:rPr>
                <w:rFonts w:ascii="Times New Roman" w:eastAsia="Times New Roman" w:hAnsi="Times New Roman" w:cs="Times New Roman"/>
                <w:sz w:val="24"/>
                <w:szCs w:val="24"/>
              </w:rPr>
            </w:pPr>
            <w:r w:rsidRPr="00087A10">
              <w:rPr>
                <w:rFonts w:ascii="Arial" w:eastAsia="Times New Roman" w:hAnsi="Arial" w:cs="Arial"/>
                <w:color w:val="0000CC"/>
                <w:sz w:val="15"/>
                <w:szCs w:val="15"/>
              </w:rPr>
              <w:t>IP Address</w:t>
            </w:r>
          </w:p>
        </w:tc>
        <w:tc>
          <w:tcPr>
            <w:tcW w:w="1616" w:type="dxa"/>
            <w:hideMark/>
          </w:tcPr>
          <w:p w14:paraId="5F543391" w14:textId="77777777" w:rsidR="0052698C" w:rsidRPr="00087A10" w:rsidRDefault="0052698C" w:rsidP="003C205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87A10">
              <w:rPr>
                <w:rFonts w:ascii="Arial" w:eastAsia="Times New Roman" w:hAnsi="Arial" w:cs="Arial"/>
                <w:sz w:val="15"/>
                <w:szCs w:val="15"/>
              </w:rPr>
              <w:t>192.168.103.218</w:t>
            </w:r>
          </w:p>
        </w:tc>
      </w:tr>
      <w:tr w:rsidR="0052698C" w:rsidRPr="00087A10" w14:paraId="6690B22C" w14:textId="77777777" w:rsidTr="003C2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hideMark/>
          </w:tcPr>
          <w:p w14:paraId="2A067622" w14:textId="77777777" w:rsidR="0052698C" w:rsidRPr="00087A10" w:rsidRDefault="0052698C" w:rsidP="003C2050">
            <w:pPr>
              <w:rPr>
                <w:rFonts w:ascii="Times New Roman" w:eastAsia="Times New Roman" w:hAnsi="Times New Roman" w:cs="Times New Roman"/>
                <w:sz w:val="24"/>
                <w:szCs w:val="24"/>
              </w:rPr>
            </w:pPr>
            <w:r w:rsidRPr="00087A10">
              <w:rPr>
                <w:rFonts w:ascii="Arial" w:eastAsia="Times New Roman" w:hAnsi="Arial" w:cs="Arial"/>
                <w:color w:val="0000CC"/>
                <w:sz w:val="15"/>
                <w:szCs w:val="15"/>
              </w:rPr>
              <w:t>MAC Address</w:t>
            </w:r>
          </w:p>
        </w:tc>
        <w:tc>
          <w:tcPr>
            <w:tcW w:w="1616" w:type="dxa"/>
            <w:hideMark/>
          </w:tcPr>
          <w:p w14:paraId="54EEC1E1" w14:textId="77777777" w:rsidR="0052698C" w:rsidRPr="00087A10" w:rsidRDefault="0052698C" w:rsidP="003C205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87A10">
              <w:rPr>
                <w:rFonts w:ascii="Arial" w:eastAsia="Times New Roman" w:hAnsi="Arial" w:cs="Arial"/>
                <w:sz w:val="15"/>
                <w:szCs w:val="15"/>
              </w:rPr>
              <w:t>00:30:8C:02:04:D0</w:t>
            </w:r>
          </w:p>
        </w:tc>
      </w:tr>
      <w:tr w:rsidR="0052698C" w:rsidRPr="00087A10" w14:paraId="51AF4E39" w14:textId="77777777" w:rsidTr="003C2050">
        <w:tc>
          <w:tcPr>
            <w:cnfStyle w:val="001000000000" w:firstRow="0" w:lastRow="0" w:firstColumn="1" w:lastColumn="0" w:oddVBand="0" w:evenVBand="0" w:oddHBand="0" w:evenHBand="0" w:firstRowFirstColumn="0" w:firstRowLastColumn="0" w:lastRowFirstColumn="0" w:lastRowLastColumn="0"/>
            <w:tcW w:w="2178" w:type="dxa"/>
            <w:hideMark/>
          </w:tcPr>
          <w:p w14:paraId="58102F3B" w14:textId="77777777" w:rsidR="0052698C" w:rsidRPr="00087A10" w:rsidRDefault="0052698C" w:rsidP="003C2050">
            <w:pPr>
              <w:rPr>
                <w:rFonts w:ascii="Times New Roman" w:eastAsia="Times New Roman" w:hAnsi="Times New Roman" w:cs="Times New Roman"/>
                <w:sz w:val="24"/>
                <w:szCs w:val="24"/>
              </w:rPr>
            </w:pPr>
            <w:r w:rsidRPr="00087A10">
              <w:rPr>
                <w:rFonts w:ascii="Arial" w:eastAsia="Times New Roman" w:hAnsi="Arial" w:cs="Arial"/>
                <w:color w:val="0000CC"/>
                <w:sz w:val="15"/>
                <w:szCs w:val="15"/>
              </w:rPr>
              <w:t>Library Serial #</w:t>
            </w:r>
            <w:r w:rsidRPr="00B303CF">
              <w:rPr>
                <w:rFonts w:ascii="Arial" w:eastAsia="Times New Roman" w:hAnsi="Arial" w:cs="Arial"/>
                <w:color w:val="0000CC"/>
                <w:sz w:val="15"/>
                <w:szCs w:val="15"/>
              </w:rPr>
              <w:t xml:space="preserve"> IBM 3582 Library Medium Changer (FCP) smc0</w:t>
            </w:r>
          </w:p>
        </w:tc>
        <w:tc>
          <w:tcPr>
            <w:tcW w:w="1616" w:type="dxa"/>
            <w:hideMark/>
          </w:tcPr>
          <w:p w14:paraId="7FF0BDD3" w14:textId="77777777" w:rsidR="0052698C" w:rsidRPr="00087A10" w:rsidRDefault="0052698C" w:rsidP="003C205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87A10">
              <w:rPr>
                <w:rFonts w:ascii="Arial" w:eastAsia="Times New Roman" w:hAnsi="Arial" w:cs="Arial"/>
                <w:sz w:val="15"/>
                <w:szCs w:val="15"/>
              </w:rPr>
              <w:t>0000013364441000</w:t>
            </w:r>
          </w:p>
        </w:tc>
      </w:tr>
      <w:tr w:rsidR="0052698C" w:rsidRPr="00087A10" w14:paraId="74945C1C" w14:textId="77777777" w:rsidTr="003C2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hideMark/>
          </w:tcPr>
          <w:p w14:paraId="4D58C33D" w14:textId="77777777" w:rsidR="0052698C" w:rsidRPr="00087A10" w:rsidRDefault="0052698C" w:rsidP="003C2050">
            <w:pPr>
              <w:rPr>
                <w:rFonts w:ascii="Times New Roman" w:eastAsia="Times New Roman" w:hAnsi="Times New Roman" w:cs="Times New Roman"/>
                <w:sz w:val="24"/>
                <w:szCs w:val="24"/>
              </w:rPr>
            </w:pPr>
            <w:r w:rsidRPr="00087A10">
              <w:rPr>
                <w:rFonts w:ascii="Arial" w:eastAsia="Times New Roman" w:hAnsi="Arial" w:cs="Arial"/>
                <w:color w:val="0000CC"/>
                <w:sz w:val="15"/>
                <w:szCs w:val="15"/>
              </w:rPr>
              <w:t xml:space="preserve">SNMP </w:t>
            </w:r>
          </w:p>
        </w:tc>
        <w:tc>
          <w:tcPr>
            <w:tcW w:w="1616" w:type="dxa"/>
            <w:hideMark/>
          </w:tcPr>
          <w:p w14:paraId="6146CF87" w14:textId="77777777" w:rsidR="0052698C" w:rsidRPr="00087A10" w:rsidRDefault="0052698C" w:rsidP="003C205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87A10">
              <w:rPr>
                <w:rFonts w:ascii="Arial" w:eastAsia="Times New Roman" w:hAnsi="Arial" w:cs="Arial"/>
                <w:sz w:val="15"/>
                <w:szCs w:val="15"/>
              </w:rPr>
              <w:t>Off</w:t>
            </w:r>
          </w:p>
        </w:tc>
      </w:tr>
      <w:tr w:rsidR="0052698C" w:rsidRPr="00087A10" w14:paraId="46FDC9D6" w14:textId="77777777" w:rsidTr="003C2050">
        <w:tc>
          <w:tcPr>
            <w:cnfStyle w:val="001000000000" w:firstRow="0" w:lastRow="0" w:firstColumn="1" w:lastColumn="0" w:oddVBand="0" w:evenVBand="0" w:oddHBand="0" w:evenHBand="0" w:firstRowFirstColumn="0" w:firstRowLastColumn="0" w:lastRowFirstColumn="0" w:lastRowLastColumn="0"/>
            <w:tcW w:w="2178" w:type="dxa"/>
            <w:hideMark/>
          </w:tcPr>
          <w:p w14:paraId="7A9E97DA" w14:textId="77777777" w:rsidR="0052698C" w:rsidRPr="00087A10" w:rsidRDefault="0052698C" w:rsidP="003C2050">
            <w:pPr>
              <w:rPr>
                <w:rFonts w:ascii="Times New Roman" w:eastAsia="Times New Roman" w:hAnsi="Times New Roman" w:cs="Times New Roman"/>
                <w:sz w:val="24"/>
                <w:szCs w:val="24"/>
              </w:rPr>
            </w:pPr>
            <w:r w:rsidRPr="00087A10">
              <w:rPr>
                <w:rFonts w:ascii="Arial" w:eastAsia="Times New Roman" w:hAnsi="Arial" w:cs="Arial"/>
                <w:color w:val="0000CC"/>
                <w:sz w:val="15"/>
                <w:szCs w:val="15"/>
              </w:rPr>
              <w:t>SNMP Alerts</w:t>
            </w:r>
          </w:p>
        </w:tc>
        <w:tc>
          <w:tcPr>
            <w:tcW w:w="1616" w:type="dxa"/>
            <w:hideMark/>
          </w:tcPr>
          <w:p w14:paraId="313485CD" w14:textId="77777777" w:rsidR="0052698C" w:rsidRPr="00087A10" w:rsidRDefault="0052698C" w:rsidP="003C205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87A10">
              <w:rPr>
                <w:rFonts w:ascii="Arial" w:eastAsia="Times New Roman" w:hAnsi="Arial" w:cs="Arial"/>
                <w:sz w:val="15"/>
                <w:szCs w:val="15"/>
              </w:rPr>
              <w:t>Off</w:t>
            </w:r>
          </w:p>
        </w:tc>
      </w:tr>
      <w:tr w:rsidR="0052698C" w:rsidRPr="00087A10" w14:paraId="4C4EA739" w14:textId="77777777" w:rsidTr="003C2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hideMark/>
          </w:tcPr>
          <w:p w14:paraId="1134F1B5" w14:textId="77777777" w:rsidR="0052698C" w:rsidRPr="00087A10" w:rsidRDefault="0052698C" w:rsidP="003C2050">
            <w:pPr>
              <w:rPr>
                <w:rFonts w:ascii="Times New Roman" w:eastAsia="Times New Roman" w:hAnsi="Times New Roman" w:cs="Times New Roman"/>
                <w:sz w:val="24"/>
                <w:szCs w:val="24"/>
              </w:rPr>
            </w:pPr>
            <w:r w:rsidRPr="00087A10">
              <w:rPr>
                <w:rFonts w:ascii="Arial" w:eastAsia="Times New Roman" w:hAnsi="Arial" w:cs="Arial"/>
                <w:color w:val="0000CC"/>
                <w:sz w:val="15"/>
                <w:szCs w:val="15"/>
              </w:rPr>
              <w:t>Library Firmware</w:t>
            </w:r>
          </w:p>
        </w:tc>
        <w:tc>
          <w:tcPr>
            <w:tcW w:w="1616" w:type="dxa"/>
            <w:hideMark/>
          </w:tcPr>
          <w:p w14:paraId="372973DD" w14:textId="77777777" w:rsidR="0052698C" w:rsidRPr="00087A10" w:rsidRDefault="0052698C" w:rsidP="003C205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87A10">
              <w:rPr>
                <w:rFonts w:ascii="Arial" w:eastAsia="Times New Roman" w:hAnsi="Arial" w:cs="Arial"/>
                <w:sz w:val="15"/>
                <w:szCs w:val="15"/>
              </w:rPr>
              <w:t xml:space="preserve">307B </w:t>
            </w:r>
          </w:p>
        </w:tc>
      </w:tr>
      <w:tr w:rsidR="0052698C" w:rsidRPr="00087A10" w14:paraId="4450068B" w14:textId="77777777" w:rsidTr="003C2050">
        <w:tc>
          <w:tcPr>
            <w:cnfStyle w:val="001000000000" w:firstRow="0" w:lastRow="0" w:firstColumn="1" w:lastColumn="0" w:oddVBand="0" w:evenVBand="0" w:oddHBand="0" w:evenHBand="0" w:firstRowFirstColumn="0" w:firstRowLastColumn="0" w:lastRowFirstColumn="0" w:lastRowLastColumn="0"/>
            <w:tcW w:w="2178" w:type="dxa"/>
            <w:hideMark/>
          </w:tcPr>
          <w:p w14:paraId="0072098E" w14:textId="77777777" w:rsidR="0052698C" w:rsidRPr="00087A10" w:rsidRDefault="0052698C" w:rsidP="003C2050">
            <w:pPr>
              <w:rPr>
                <w:rFonts w:ascii="Times New Roman" w:eastAsia="Times New Roman" w:hAnsi="Times New Roman" w:cs="Times New Roman"/>
                <w:sz w:val="24"/>
                <w:szCs w:val="24"/>
              </w:rPr>
            </w:pPr>
            <w:r w:rsidRPr="00087A10">
              <w:rPr>
                <w:rFonts w:ascii="Arial" w:eastAsia="Times New Roman" w:hAnsi="Arial" w:cs="Arial"/>
                <w:color w:val="0000CC"/>
                <w:sz w:val="15"/>
                <w:szCs w:val="15"/>
              </w:rPr>
              <w:t>RMU Firmware</w:t>
            </w:r>
          </w:p>
        </w:tc>
        <w:tc>
          <w:tcPr>
            <w:tcW w:w="1616" w:type="dxa"/>
            <w:hideMark/>
          </w:tcPr>
          <w:p w14:paraId="31E549E1" w14:textId="77777777" w:rsidR="0052698C" w:rsidRPr="00087A10" w:rsidRDefault="0052698C" w:rsidP="003C205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87A10">
              <w:rPr>
                <w:rFonts w:ascii="Arial" w:eastAsia="Times New Roman" w:hAnsi="Arial" w:cs="Arial"/>
                <w:sz w:val="15"/>
                <w:szCs w:val="15"/>
              </w:rPr>
              <w:t>190C.00004</w:t>
            </w:r>
          </w:p>
        </w:tc>
      </w:tr>
    </w:tbl>
    <w:p w14:paraId="4D17E49D" w14:textId="77777777" w:rsidR="0052698C" w:rsidRDefault="0052698C" w:rsidP="0052698C">
      <w:pPr>
        <w:rPr>
          <w:b/>
          <w:bCs/>
        </w:rPr>
      </w:pPr>
    </w:p>
    <w:p w14:paraId="28AA4296" w14:textId="77777777" w:rsidR="0052698C" w:rsidRDefault="0052698C" w:rsidP="0052698C">
      <w:pPr>
        <w:pStyle w:val="2"/>
      </w:pPr>
      <w:bookmarkStart w:id="1" w:name="_Toc485986125"/>
      <w:r>
        <w:t>TSM Library definition:</w:t>
      </w:r>
      <w:bookmarkEnd w:id="1"/>
    </w:p>
    <w:tbl>
      <w:tblPr>
        <w:tblStyle w:val="ac"/>
        <w:tblW w:w="3794" w:type="dxa"/>
        <w:tblLook w:val="04A0" w:firstRow="1" w:lastRow="0" w:firstColumn="1" w:lastColumn="0" w:noHBand="0" w:noVBand="1"/>
      </w:tblPr>
      <w:tblGrid>
        <w:gridCol w:w="2538"/>
        <w:gridCol w:w="1256"/>
      </w:tblGrid>
      <w:tr w:rsidR="0052698C" w:rsidRPr="00EE36F8" w14:paraId="0AFC9916" w14:textId="77777777" w:rsidTr="003C20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hideMark/>
          </w:tcPr>
          <w:p w14:paraId="26C94F62"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Library Name</w:t>
            </w:r>
          </w:p>
        </w:tc>
        <w:tc>
          <w:tcPr>
            <w:tcW w:w="1256" w:type="dxa"/>
            <w:hideMark/>
          </w:tcPr>
          <w:p w14:paraId="13F722BE" w14:textId="77777777" w:rsidR="0052698C" w:rsidRPr="00EE36F8"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LIB3582</w:t>
            </w:r>
          </w:p>
        </w:tc>
      </w:tr>
      <w:tr w:rsidR="0052698C" w:rsidRPr="00EE36F8" w14:paraId="639D8E62" w14:textId="77777777" w:rsidTr="003C2050">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2538" w:type="dxa"/>
            <w:hideMark/>
          </w:tcPr>
          <w:p w14:paraId="17898E1A"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Library Type</w:t>
            </w:r>
          </w:p>
        </w:tc>
        <w:tc>
          <w:tcPr>
            <w:tcW w:w="1256" w:type="dxa"/>
            <w:hideMark/>
          </w:tcPr>
          <w:p w14:paraId="131D3C43"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SCSI</w:t>
            </w:r>
          </w:p>
        </w:tc>
      </w:tr>
      <w:tr w:rsidR="0052698C" w:rsidRPr="00EE36F8" w14:paraId="085E510E"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538" w:type="dxa"/>
            <w:hideMark/>
          </w:tcPr>
          <w:p w14:paraId="2E6C40B6"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ACS Id</w:t>
            </w:r>
          </w:p>
        </w:tc>
        <w:tc>
          <w:tcPr>
            <w:tcW w:w="1256" w:type="dxa"/>
            <w:hideMark/>
          </w:tcPr>
          <w:p w14:paraId="09FB4A4E"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E36F8">
              <w:rPr>
                <w:rFonts w:eastAsia="Times New Roman"/>
                <w:color w:val="000000"/>
              </w:rPr>
              <w:t>-</w:t>
            </w:r>
          </w:p>
        </w:tc>
      </w:tr>
      <w:tr w:rsidR="0052698C" w:rsidRPr="00EE36F8" w14:paraId="5FB61713"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38" w:type="dxa"/>
            <w:hideMark/>
          </w:tcPr>
          <w:p w14:paraId="25583AD6"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Private Category</w:t>
            </w:r>
          </w:p>
        </w:tc>
        <w:tc>
          <w:tcPr>
            <w:tcW w:w="1256" w:type="dxa"/>
            <w:hideMark/>
          </w:tcPr>
          <w:p w14:paraId="44D5F8C9"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E36F8">
              <w:rPr>
                <w:rFonts w:eastAsia="Times New Roman"/>
                <w:color w:val="000000"/>
              </w:rPr>
              <w:t>-</w:t>
            </w:r>
          </w:p>
        </w:tc>
      </w:tr>
      <w:tr w:rsidR="0052698C" w:rsidRPr="00EE36F8" w14:paraId="38F970BA"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538" w:type="dxa"/>
            <w:hideMark/>
          </w:tcPr>
          <w:p w14:paraId="67A02EDC"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Scratch Category</w:t>
            </w:r>
          </w:p>
        </w:tc>
        <w:tc>
          <w:tcPr>
            <w:tcW w:w="1256" w:type="dxa"/>
            <w:hideMark/>
          </w:tcPr>
          <w:p w14:paraId="07328A89"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E36F8">
              <w:rPr>
                <w:rFonts w:eastAsia="Times New Roman"/>
                <w:color w:val="000000"/>
              </w:rPr>
              <w:t>-</w:t>
            </w:r>
          </w:p>
        </w:tc>
      </w:tr>
      <w:tr w:rsidR="0052698C" w:rsidRPr="00EE36F8" w14:paraId="6C53BA8C"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38" w:type="dxa"/>
            <w:hideMark/>
          </w:tcPr>
          <w:p w14:paraId="546669EF"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External Manager</w:t>
            </w:r>
          </w:p>
        </w:tc>
        <w:tc>
          <w:tcPr>
            <w:tcW w:w="1256" w:type="dxa"/>
            <w:hideMark/>
          </w:tcPr>
          <w:p w14:paraId="77FAD1E8"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E36F8">
              <w:rPr>
                <w:rFonts w:eastAsia="Times New Roman"/>
                <w:color w:val="000000"/>
              </w:rPr>
              <w:t>-</w:t>
            </w:r>
          </w:p>
        </w:tc>
      </w:tr>
      <w:tr w:rsidR="0052698C" w:rsidRPr="00EE36F8" w14:paraId="7EC15B6D"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538" w:type="dxa"/>
            <w:hideMark/>
          </w:tcPr>
          <w:p w14:paraId="63288412"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Shared</w:t>
            </w:r>
          </w:p>
        </w:tc>
        <w:tc>
          <w:tcPr>
            <w:tcW w:w="1256" w:type="dxa"/>
            <w:hideMark/>
          </w:tcPr>
          <w:p w14:paraId="245F8015"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NO</w:t>
            </w:r>
          </w:p>
        </w:tc>
      </w:tr>
      <w:tr w:rsidR="0052698C" w:rsidRPr="00EE36F8" w14:paraId="7912A748"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38" w:type="dxa"/>
            <w:hideMark/>
          </w:tcPr>
          <w:p w14:paraId="5ADD4E78"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LanFree</w:t>
            </w:r>
          </w:p>
        </w:tc>
        <w:tc>
          <w:tcPr>
            <w:tcW w:w="1256" w:type="dxa"/>
            <w:hideMark/>
          </w:tcPr>
          <w:p w14:paraId="771844C1"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E36F8">
              <w:rPr>
                <w:rFonts w:eastAsia="Times New Roman"/>
                <w:color w:val="000000"/>
              </w:rPr>
              <w:t>-</w:t>
            </w:r>
          </w:p>
        </w:tc>
      </w:tr>
      <w:tr w:rsidR="0052698C" w:rsidRPr="00EE36F8" w14:paraId="6248A7E9"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538" w:type="dxa"/>
            <w:hideMark/>
          </w:tcPr>
          <w:p w14:paraId="5BA86912"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lastRenderedPageBreak/>
              <w:t>ObeyMountRetention</w:t>
            </w:r>
          </w:p>
        </w:tc>
        <w:tc>
          <w:tcPr>
            <w:tcW w:w="1256" w:type="dxa"/>
            <w:hideMark/>
          </w:tcPr>
          <w:p w14:paraId="66D3B160"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E36F8">
              <w:rPr>
                <w:rFonts w:eastAsia="Times New Roman"/>
                <w:color w:val="000000"/>
              </w:rPr>
              <w:t>-</w:t>
            </w:r>
          </w:p>
        </w:tc>
      </w:tr>
      <w:tr w:rsidR="0052698C" w:rsidRPr="00EE36F8" w14:paraId="342625E4"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38" w:type="dxa"/>
            <w:hideMark/>
          </w:tcPr>
          <w:p w14:paraId="185E6F09"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Primary Library Manager</w:t>
            </w:r>
          </w:p>
        </w:tc>
        <w:tc>
          <w:tcPr>
            <w:tcW w:w="1256" w:type="dxa"/>
            <w:hideMark/>
          </w:tcPr>
          <w:p w14:paraId="79D67A7E"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E36F8">
              <w:rPr>
                <w:rFonts w:eastAsia="Times New Roman"/>
                <w:color w:val="000000"/>
              </w:rPr>
              <w:t>-</w:t>
            </w:r>
          </w:p>
        </w:tc>
      </w:tr>
      <w:tr w:rsidR="0052698C" w:rsidRPr="00EE36F8" w14:paraId="44D11341"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538" w:type="dxa"/>
            <w:hideMark/>
          </w:tcPr>
          <w:p w14:paraId="368867E2"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AutoLabel</w:t>
            </w:r>
          </w:p>
        </w:tc>
        <w:tc>
          <w:tcPr>
            <w:tcW w:w="1256" w:type="dxa"/>
            <w:hideMark/>
          </w:tcPr>
          <w:p w14:paraId="2A060A97"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Yes</w:t>
            </w:r>
          </w:p>
        </w:tc>
      </w:tr>
      <w:tr w:rsidR="0052698C" w:rsidRPr="00EE36F8" w14:paraId="6BD46187"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538" w:type="dxa"/>
            <w:hideMark/>
          </w:tcPr>
          <w:p w14:paraId="23DC7AA2"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Last Update by (administrator)</w:t>
            </w:r>
          </w:p>
        </w:tc>
        <w:tc>
          <w:tcPr>
            <w:tcW w:w="1256" w:type="dxa"/>
            <w:hideMark/>
          </w:tcPr>
          <w:p w14:paraId="5C596068"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ADMIN</w:t>
            </w:r>
          </w:p>
        </w:tc>
      </w:tr>
      <w:tr w:rsidR="0052698C" w:rsidRPr="00EE36F8" w14:paraId="77D5C209"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538" w:type="dxa"/>
            <w:hideMark/>
          </w:tcPr>
          <w:p w14:paraId="4DAE5986"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Last Update Date/Time</w:t>
            </w:r>
          </w:p>
        </w:tc>
        <w:tc>
          <w:tcPr>
            <w:tcW w:w="1256" w:type="dxa"/>
            <w:hideMark/>
          </w:tcPr>
          <w:p w14:paraId="34AD4FA8"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22:51.0</w:t>
            </w:r>
          </w:p>
        </w:tc>
      </w:tr>
      <w:tr w:rsidR="0052698C" w:rsidRPr="00EE36F8" w14:paraId="34DE1AEE"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8" w:type="dxa"/>
            <w:hideMark/>
          </w:tcPr>
          <w:p w14:paraId="5E81C396"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Serial Number</w:t>
            </w:r>
          </w:p>
        </w:tc>
        <w:tc>
          <w:tcPr>
            <w:tcW w:w="1256" w:type="dxa"/>
            <w:hideMark/>
          </w:tcPr>
          <w:p w14:paraId="3339361F"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13364441000</w:t>
            </w:r>
          </w:p>
        </w:tc>
      </w:tr>
    </w:tbl>
    <w:p w14:paraId="47BBE3DE" w14:textId="77777777" w:rsidR="0052698C" w:rsidRPr="006E4E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6E4EB2">
        <w:rPr>
          <w:rFonts w:ascii="Courier New" w:eastAsia="Times New Roman" w:hAnsi="Courier New" w:cs="Courier New"/>
          <w:b/>
          <w:color w:val="8496B0" w:themeColor="text2" w:themeTint="99"/>
          <w:sz w:val="18"/>
          <w:szCs w:val="18"/>
        </w:rPr>
        <w:t>query library f=d</w:t>
      </w:r>
    </w:p>
    <w:p w14:paraId="0E219976" w14:textId="77777777" w:rsidR="0052698C" w:rsidRPr="006E4EB2" w:rsidRDefault="0052698C" w:rsidP="0052698C">
      <w:pPr>
        <w:rPr>
          <w:sz w:val="16"/>
          <w:szCs w:val="16"/>
        </w:rPr>
      </w:pPr>
      <w:r w:rsidRPr="006E4EB2">
        <w:rPr>
          <w:sz w:val="16"/>
          <w:szCs w:val="16"/>
        </w:rPr>
        <w:t>Library Name: LIB3582</w:t>
      </w:r>
    </w:p>
    <w:p w14:paraId="3A09073A" w14:textId="77777777" w:rsidR="0052698C" w:rsidRPr="006E4EB2" w:rsidRDefault="0052698C" w:rsidP="0052698C">
      <w:pPr>
        <w:rPr>
          <w:sz w:val="16"/>
          <w:szCs w:val="16"/>
        </w:rPr>
      </w:pPr>
      <w:r w:rsidRPr="006E4EB2">
        <w:rPr>
          <w:sz w:val="16"/>
          <w:szCs w:val="16"/>
        </w:rPr>
        <w:t>Library Type: SCSI</w:t>
      </w:r>
    </w:p>
    <w:p w14:paraId="0767213A" w14:textId="77777777" w:rsidR="0052698C" w:rsidRPr="006E4EB2" w:rsidRDefault="0052698C" w:rsidP="0052698C">
      <w:pPr>
        <w:rPr>
          <w:sz w:val="16"/>
          <w:szCs w:val="16"/>
        </w:rPr>
      </w:pPr>
      <w:r w:rsidRPr="006E4EB2">
        <w:rPr>
          <w:sz w:val="16"/>
          <w:szCs w:val="16"/>
        </w:rPr>
        <w:t xml:space="preserve">ACS Id: </w:t>
      </w:r>
    </w:p>
    <w:p w14:paraId="1A7269CA" w14:textId="77777777" w:rsidR="0052698C" w:rsidRPr="006E4EB2" w:rsidRDefault="0052698C" w:rsidP="0052698C">
      <w:pPr>
        <w:rPr>
          <w:sz w:val="16"/>
          <w:szCs w:val="16"/>
        </w:rPr>
      </w:pPr>
      <w:r w:rsidRPr="006E4EB2">
        <w:rPr>
          <w:sz w:val="16"/>
          <w:szCs w:val="16"/>
        </w:rPr>
        <w:t xml:space="preserve">Private Category: </w:t>
      </w:r>
    </w:p>
    <w:p w14:paraId="32513B4E" w14:textId="77777777" w:rsidR="0052698C" w:rsidRPr="006E4EB2" w:rsidRDefault="0052698C" w:rsidP="0052698C">
      <w:pPr>
        <w:rPr>
          <w:sz w:val="16"/>
          <w:szCs w:val="16"/>
        </w:rPr>
      </w:pPr>
      <w:r w:rsidRPr="006E4EB2">
        <w:rPr>
          <w:sz w:val="16"/>
          <w:szCs w:val="16"/>
        </w:rPr>
        <w:t xml:space="preserve">Scratch Category: </w:t>
      </w:r>
    </w:p>
    <w:p w14:paraId="715CFFC4" w14:textId="77777777" w:rsidR="0052698C" w:rsidRPr="006E4EB2" w:rsidRDefault="0052698C" w:rsidP="0052698C">
      <w:pPr>
        <w:rPr>
          <w:sz w:val="16"/>
          <w:szCs w:val="16"/>
        </w:rPr>
      </w:pPr>
      <w:r w:rsidRPr="006E4EB2">
        <w:rPr>
          <w:sz w:val="16"/>
          <w:szCs w:val="16"/>
        </w:rPr>
        <w:t xml:space="preserve">WORM Scratch Category: </w:t>
      </w:r>
    </w:p>
    <w:p w14:paraId="17CCF9A4" w14:textId="77777777" w:rsidR="0052698C" w:rsidRPr="006E4EB2" w:rsidRDefault="0052698C" w:rsidP="0052698C">
      <w:pPr>
        <w:rPr>
          <w:sz w:val="16"/>
          <w:szCs w:val="16"/>
        </w:rPr>
      </w:pPr>
      <w:r w:rsidRPr="006E4EB2">
        <w:rPr>
          <w:sz w:val="16"/>
          <w:szCs w:val="16"/>
        </w:rPr>
        <w:t xml:space="preserve">External Manager: </w:t>
      </w:r>
    </w:p>
    <w:p w14:paraId="2D91D0BC" w14:textId="77777777" w:rsidR="0052698C" w:rsidRPr="006E4EB2" w:rsidRDefault="0052698C" w:rsidP="0052698C">
      <w:pPr>
        <w:rPr>
          <w:sz w:val="16"/>
          <w:szCs w:val="16"/>
        </w:rPr>
      </w:pPr>
      <w:r w:rsidRPr="006E4EB2">
        <w:rPr>
          <w:sz w:val="16"/>
          <w:szCs w:val="16"/>
        </w:rPr>
        <w:t>Shared: No</w:t>
      </w:r>
    </w:p>
    <w:p w14:paraId="4E019310" w14:textId="77777777" w:rsidR="0052698C" w:rsidRPr="006E4EB2" w:rsidRDefault="0052698C" w:rsidP="0052698C">
      <w:pPr>
        <w:rPr>
          <w:sz w:val="16"/>
          <w:szCs w:val="16"/>
        </w:rPr>
      </w:pPr>
      <w:r w:rsidRPr="006E4EB2">
        <w:rPr>
          <w:sz w:val="16"/>
          <w:szCs w:val="16"/>
        </w:rPr>
        <w:t xml:space="preserve">LanFree: </w:t>
      </w:r>
    </w:p>
    <w:p w14:paraId="2D73B3B1" w14:textId="77777777" w:rsidR="0052698C" w:rsidRPr="006E4EB2" w:rsidRDefault="0052698C" w:rsidP="0052698C">
      <w:pPr>
        <w:rPr>
          <w:sz w:val="16"/>
          <w:szCs w:val="16"/>
        </w:rPr>
      </w:pPr>
      <w:r w:rsidRPr="006E4EB2">
        <w:rPr>
          <w:sz w:val="16"/>
          <w:szCs w:val="16"/>
        </w:rPr>
        <w:t xml:space="preserve">ObeyMountRetention: </w:t>
      </w:r>
    </w:p>
    <w:p w14:paraId="4AC14FD6" w14:textId="77777777" w:rsidR="0052698C" w:rsidRPr="006E4EB2" w:rsidRDefault="0052698C" w:rsidP="0052698C">
      <w:pPr>
        <w:rPr>
          <w:sz w:val="16"/>
          <w:szCs w:val="16"/>
        </w:rPr>
      </w:pPr>
      <w:r w:rsidRPr="006E4EB2">
        <w:rPr>
          <w:sz w:val="16"/>
          <w:szCs w:val="16"/>
        </w:rPr>
        <w:t xml:space="preserve">Primary Library Manager: </w:t>
      </w:r>
    </w:p>
    <w:p w14:paraId="7520A9F8" w14:textId="77777777" w:rsidR="0052698C" w:rsidRPr="006E4EB2" w:rsidRDefault="0052698C" w:rsidP="0052698C">
      <w:pPr>
        <w:rPr>
          <w:sz w:val="16"/>
          <w:szCs w:val="16"/>
        </w:rPr>
      </w:pPr>
      <w:r w:rsidRPr="006E4EB2">
        <w:rPr>
          <w:sz w:val="16"/>
          <w:szCs w:val="16"/>
        </w:rPr>
        <w:t>WWN: 500308C14647C003</w:t>
      </w:r>
    </w:p>
    <w:p w14:paraId="01257826" w14:textId="77777777" w:rsidR="0052698C" w:rsidRPr="006E4EB2" w:rsidRDefault="0052698C" w:rsidP="0052698C">
      <w:pPr>
        <w:rPr>
          <w:sz w:val="16"/>
          <w:szCs w:val="16"/>
        </w:rPr>
      </w:pPr>
      <w:r w:rsidRPr="00D76B5F">
        <w:rPr>
          <w:sz w:val="16"/>
          <w:szCs w:val="16"/>
        </w:rPr>
        <w:t>IBM 3582 Library Medium Changer (FCP)</w:t>
      </w:r>
      <w:r>
        <w:rPr>
          <w:sz w:val="16"/>
          <w:szCs w:val="16"/>
        </w:rPr>
        <w:t xml:space="preserve"> smc0 </w:t>
      </w:r>
      <w:r w:rsidRPr="006E4EB2">
        <w:rPr>
          <w:sz w:val="16"/>
          <w:szCs w:val="16"/>
        </w:rPr>
        <w:t>Serial Number: 0000013364441000</w:t>
      </w:r>
    </w:p>
    <w:p w14:paraId="157EF065" w14:textId="77777777" w:rsidR="0052698C" w:rsidRPr="006E4EB2" w:rsidRDefault="0052698C" w:rsidP="0052698C">
      <w:pPr>
        <w:rPr>
          <w:sz w:val="16"/>
          <w:szCs w:val="16"/>
        </w:rPr>
      </w:pPr>
      <w:r w:rsidRPr="006E4EB2">
        <w:rPr>
          <w:sz w:val="16"/>
          <w:szCs w:val="16"/>
        </w:rPr>
        <w:t>AutoLabel: Yes</w:t>
      </w:r>
    </w:p>
    <w:p w14:paraId="41D91B13" w14:textId="77777777" w:rsidR="0052698C" w:rsidRPr="006E4EB2" w:rsidRDefault="0052698C" w:rsidP="0052698C">
      <w:pPr>
        <w:rPr>
          <w:sz w:val="16"/>
          <w:szCs w:val="16"/>
        </w:rPr>
      </w:pPr>
      <w:r w:rsidRPr="006E4EB2">
        <w:rPr>
          <w:sz w:val="16"/>
          <w:szCs w:val="16"/>
        </w:rPr>
        <w:t>Reset Drives: No</w:t>
      </w:r>
    </w:p>
    <w:p w14:paraId="40F078B6" w14:textId="77777777" w:rsidR="0052698C" w:rsidRPr="006E4EB2" w:rsidRDefault="0052698C" w:rsidP="0052698C">
      <w:pPr>
        <w:rPr>
          <w:sz w:val="16"/>
          <w:szCs w:val="16"/>
        </w:rPr>
      </w:pPr>
      <w:r w:rsidRPr="006E4EB2">
        <w:rPr>
          <w:sz w:val="16"/>
          <w:szCs w:val="16"/>
        </w:rPr>
        <w:t xml:space="preserve">Relabel Scratch: </w:t>
      </w:r>
    </w:p>
    <w:p w14:paraId="6453C751" w14:textId="77777777" w:rsidR="0052698C" w:rsidRPr="006E4EB2" w:rsidRDefault="0052698C" w:rsidP="0052698C">
      <w:pPr>
        <w:rPr>
          <w:sz w:val="16"/>
          <w:szCs w:val="16"/>
        </w:rPr>
      </w:pPr>
      <w:r w:rsidRPr="006E4EB2">
        <w:rPr>
          <w:sz w:val="16"/>
          <w:szCs w:val="16"/>
        </w:rPr>
        <w:t>Last Update by (administrator): ADMIN</w:t>
      </w:r>
    </w:p>
    <w:p w14:paraId="7D124929" w14:textId="77777777" w:rsidR="0052698C" w:rsidRPr="006E4EB2" w:rsidRDefault="0052698C" w:rsidP="0052698C">
      <w:pPr>
        <w:rPr>
          <w:sz w:val="16"/>
          <w:szCs w:val="16"/>
        </w:rPr>
      </w:pPr>
      <w:r w:rsidRPr="006E4EB2">
        <w:rPr>
          <w:sz w:val="16"/>
          <w:szCs w:val="16"/>
        </w:rPr>
        <w:t>Last Update Date/Time: 01/04/11 12:22:51</w:t>
      </w:r>
    </w:p>
    <w:p w14:paraId="418DA8D3" w14:textId="77777777" w:rsidR="0052698C" w:rsidRDefault="0052698C" w:rsidP="0052698C">
      <w:pPr>
        <w:rPr>
          <w:b/>
          <w:bCs/>
        </w:rPr>
      </w:pPr>
    </w:p>
    <w:p w14:paraId="72927519" w14:textId="77777777" w:rsidR="0052698C" w:rsidRPr="003C24E7" w:rsidRDefault="0052698C" w:rsidP="0052698C">
      <w:pPr>
        <w:rPr>
          <w:b/>
          <w:bCs/>
        </w:rPr>
      </w:pPr>
      <w:r w:rsidRPr="003C24E7">
        <w:rPr>
          <w:b/>
          <w:bCs/>
        </w:rPr>
        <w:t>DEVICE Class</w:t>
      </w:r>
    </w:p>
    <w:tbl>
      <w:tblPr>
        <w:tblStyle w:val="ac"/>
        <w:tblW w:w="5418" w:type="dxa"/>
        <w:tblLook w:val="04A0" w:firstRow="1" w:lastRow="0" w:firstColumn="1" w:lastColumn="0" w:noHBand="0" w:noVBand="1"/>
      </w:tblPr>
      <w:tblGrid>
        <w:gridCol w:w="2718"/>
        <w:gridCol w:w="1620"/>
        <w:gridCol w:w="1080"/>
      </w:tblGrid>
      <w:tr w:rsidR="0052698C" w:rsidRPr="003C24E7" w14:paraId="2771BB22" w14:textId="77777777" w:rsidTr="003C2050">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718" w:type="dxa"/>
            <w:hideMark/>
          </w:tcPr>
          <w:p w14:paraId="77A3471A"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Device Class Name</w:t>
            </w:r>
          </w:p>
        </w:tc>
        <w:tc>
          <w:tcPr>
            <w:tcW w:w="1620" w:type="dxa"/>
            <w:hideMark/>
          </w:tcPr>
          <w:p w14:paraId="4DEB9692" w14:textId="77777777" w:rsidR="0052698C" w:rsidRPr="003C24E7"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LTOCLASS</w:t>
            </w:r>
          </w:p>
        </w:tc>
        <w:tc>
          <w:tcPr>
            <w:tcW w:w="1080" w:type="dxa"/>
          </w:tcPr>
          <w:p w14:paraId="61FC4F0E" w14:textId="77777777" w:rsidR="0052698C" w:rsidRDefault="0052698C" w:rsidP="003C2050">
            <w:pPr>
              <w:cnfStyle w:val="100000000000" w:firstRow="1" w:lastRow="0" w:firstColumn="0" w:lastColumn="0" w:oddVBand="0" w:evenVBand="0" w:oddHBand="0" w:evenHBand="0" w:firstRowFirstColumn="0" w:firstRowLastColumn="0" w:lastRowFirstColumn="0" w:lastRowLastColumn="0"/>
              <w:rPr>
                <w:rFonts w:ascii="airal" w:hAnsi="airal" w:hint="eastAsia"/>
                <w:color w:val="000099"/>
                <w:sz w:val="15"/>
                <w:szCs w:val="15"/>
              </w:rPr>
            </w:pPr>
            <w:r>
              <w:rPr>
                <w:rFonts w:ascii="airal" w:hAnsi="airal"/>
                <w:color w:val="000099"/>
                <w:sz w:val="15"/>
                <w:szCs w:val="15"/>
              </w:rPr>
              <w:t>DISK</w:t>
            </w:r>
          </w:p>
        </w:tc>
      </w:tr>
      <w:tr w:rsidR="0052698C" w:rsidRPr="003C24E7" w14:paraId="4DCD359D" w14:textId="77777777" w:rsidTr="003C205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718" w:type="dxa"/>
            <w:hideMark/>
          </w:tcPr>
          <w:p w14:paraId="5124C22B"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Device Access Strategy</w:t>
            </w:r>
          </w:p>
        </w:tc>
        <w:tc>
          <w:tcPr>
            <w:tcW w:w="1620" w:type="dxa"/>
            <w:hideMark/>
          </w:tcPr>
          <w:p w14:paraId="0A39DC04" w14:textId="77777777" w:rsidR="0052698C" w:rsidRPr="003C24E7"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Sequential</w:t>
            </w:r>
          </w:p>
        </w:tc>
        <w:tc>
          <w:tcPr>
            <w:tcW w:w="1080" w:type="dxa"/>
          </w:tcPr>
          <w:p w14:paraId="68BA4A9C"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rFonts w:ascii="airal" w:hAnsi="airal" w:hint="eastAsia"/>
                <w:color w:val="000099"/>
                <w:sz w:val="15"/>
                <w:szCs w:val="15"/>
              </w:rPr>
            </w:pPr>
            <w:r>
              <w:rPr>
                <w:rFonts w:ascii="airal" w:hAnsi="airal"/>
                <w:color w:val="000099"/>
                <w:sz w:val="15"/>
                <w:szCs w:val="15"/>
              </w:rPr>
              <w:t>Random</w:t>
            </w:r>
          </w:p>
        </w:tc>
      </w:tr>
      <w:tr w:rsidR="0052698C" w:rsidRPr="003C24E7" w14:paraId="719B1F55"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548E93F0"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Storage Pool Count</w:t>
            </w:r>
          </w:p>
        </w:tc>
        <w:tc>
          <w:tcPr>
            <w:tcW w:w="1620" w:type="dxa"/>
            <w:hideMark/>
          </w:tcPr>
          <w:p w14:paraId="7CCE3819" w14:textId="77777777" w:rsidR="0052698C" w:rsidRPr="003C24E7"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4</w:t>
            </w:r>
          </w:p>
        </w:tc>
        <w:tc>
          <w:tcPr>
            <w:tcW w:w="1080" w:type="dxa"/>
          </w:tcPr>
          <w:p w14:paraId="0E4B1617"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rFonts w:ascii="airal" w:hAnsi="airal" w:hint="eastAsia"/>
                <w:color w:val="000099"/>
                <w:sz w:val="15"/>
                <w:szCs w:val="15"/>
              </w:rPr>
            </w:pPr>
            <w:r>
              <w:rPr>
                <w:rFonts w:ascii="airal" w:hAnsi="airal"/>
                <w:color w:val="000099"/>
                <w:sz w:val="15"/>
                <w:szCs w:val="15"/>
              </w:rPr>
              <w:t>3</w:t>
            </w:r>
          </w:p>
        </w:tc>
      </w:tr>
      <w:tr w:rsidR="0052698C" w:rsidRPr="003C24E7" w14:paraId="77619C3B"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670DFBCF"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Device Type</w:t>
            </w:r>
          </w:p>
        </w:tc>
        <w:tc>
          <w:tcPr>
            <w:tcW w:w="1620" w:type="dxa"/>
            <w:hideMark/>
          </w:tcPr>
          <w:p w14:paraId="1E821ED3" w14:textId="77777777" w:rsidR="0052698C" w:rsidRPr="003C24E7"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LTO</w:t>
            </w:r>
          </w:p>
        </w:tc>
        <w:tc>
          <w:tcPr>
            <w:tcW w:w="1080" w:type="dxa"/>
          </w:tcPr>
          <w:p w14:paraId="00E54A57"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52698C" w:rsidRPr="003C24E7" w14:paraId="1DA73CDB"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76B37F37"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Format</w:t>
            </w:r>
          </w:p>
        </w:tc>
        <w:tc>
          <w:tcPr>
            <w:tcW w:w="1620" w:type="dxa"/>
            <w:hideMark/>
          </w:tcPr>
          <w:p w14:paraId="5F24490E" w14:textId="77777777" w:rsidR="0052698C" w:rsidRPr="003C24E7"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ULTRIUM2C</w:t>
            </w:r>
          </w:p>
        </w:tc>
        <w:tc>
          <w:tcPr>
            <w:tcW w:w="1080" w:type="dxa"/>
          </w:tcPr>
          <w:p w14:paraId="0E138378"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52698C" w:rsidRPr="003C24E7" w14:paraId="6F0E4701"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33D6621E"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Est/Max Capacity</w:t>
            </w:r>
          </w:p>
        </w:tc>
        <w:tc>
          <w:tcPr>
            <w:tcW w:w="1620" w:type="dxa"/>
            <w:hideMark/>
          </w:tcPr>
          <w:p w14:paraId="427EFA75" w14:textId="77777777" w:rsidR="0052698C" w:rsidRPr="003C24E7"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C24E7">
              <w:rPr>
                <w:rFonts w:eastAsia="Times New Roman"/>
                <w:color w:val="000000"/>
              </w:rPr>
              <w:t>-</w:t>
            </w:r>
          </w:p>
        </w:tc>
        <w:tc>
          <w:tcPr>
            <w:tcW w:w="1080" w:type="dxa"/>
          </w:tcPr>
          <w:p w14:paraId="1C5B2104"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52698C" w:rsidRPr="003C24E7" w14:paraId="7B430680"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11C6E62E"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Mount Limit</w:t>
            </w:r>
          </w:p>
        </w:tc>
        <w:tc>
          <w:tcPr>
            <w:tcW w:w="1620" w:type="dxa"/>
            <w:hideMark/>
          </w:tcPr>
          <w:p w14:paraId="16792D15" w14:textId="77777777" w:rsidR="0052698C" w:rsidRPr="003C24E7"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DRIVES</w:t>
            </w:r>
          </w:p>
        </w:tc>
        <w:tc>
          <w:tcPr>
            <w:tcW w:w="1080" w:type="dxa"/>
          </w:tcPr>
          <w:p w14:paraId="41C34536"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52698C" w:rsidRPr="003C24E7" w14:paraId="1F13D14C"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555D4D31"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Mount Wait (min)</w:t>
            </w:r>
          </w:p>
        </w:tc>
        <w:tc>
          <w:tcPr>
            <w:tcW w:w="1620" w:type="dxa"/>
            <w:hideMark/>
          </w:tcPr>
          <w:p w14:paraId="776731D4" w14:textId="77777777" w:rsidR="0052698C" w:rsidRPr="003C24E7"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60</w:t>
            </w:r>
          </w:p>
        </w:tc>
        <w:tc>
          <w:tcPr>
            <w:tcW w:w="1080" w:type="dxa"/>
          </w:tcPr>
          <w:p w14:paraId="4CEF9AD6"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52698C" w:rsidRPr="003C24E7" w14:paraId="33C92FD4"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56510402"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Mount Retention (min)</w:t>
            </w:r>
          </w:p>
        </w:tc>
        <w:tc>
          <w:tcPr>
            <w:tcW w:w="1620" w:type="dxa"/>
            <w:hideMark/>
          </w:tcPr>
          <w:p w14:paraId="7D13B1CA" w14:textId="77777777" w:rsidR="0052698C" w:rsidRPr="003C24E7"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5</w:t>
            </w:r>
          </w:p>
        </w:tc>
        <w:tc>
          <w:tcPr>
            <w:tcW w:w="1080" w:type="dxa"/>
          </w:tcPr>
          <w:p w14:paraId="77989641"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52698C" w:rsidRPr="003C24E7" w14:paraId="3814F07E"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483CA75D"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Label Prefix</w:t>
            </w:r>
          </w:p>
        </w:tc>
        <w:tc>
          <w:tcPr>
            <w:tcW w:w="1620" w:type="dxa"/>
            <w:hideMark/>
          </w:tcPr>
          <w:p w14:paraId="59ED8256" w14:textId="77777777" w:rsidR="0052698C" w:rsidRPr="003C24E7"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ADSM</w:t>
            </w:r>
          </w:p>
        </w:tc>
        <w:tc>
          <w:tcPr>
            <w:tcW w:w="1080" w:type="dxa"/>
          </w:tcPr>
          <w:p w14:paraId="07ADF822"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52698C" w:rsidRPr="003C24E7" w14:paraId="75BAC822"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165AD7D6"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Library</w:t>
            </w:r>
          </w:p>
        </w:tc>
        <w:tc>
          <w:tcPr>
            <w:tcW w:w="1620" w:type="dxa"/>
            <w:hideMark/>
          </w:tcPr>
          <w:p w14:paraId="3616D9DA" w14:textId="77777777" w:rsidR="0052698C" w:rsidRPr="003C24E7"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LIB3582</w:t>
            </w:r>
          </w:p>
        </w:tc>
        <w:tc>
          <w:tcPr>
            <w:tcW w:w="1080" w:type="dxa"/>
          </w:tcPr>
          <w:p w14:paraId="25B04103"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52698C" w:rsidRPr="003C24E7" w14:paraId="37B70A7A"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199CBB76"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Directory</w:t>
            </w:r>
          </w:p>
        </w:tc>
        <w:tc>
          <w:tcPr>
            <w:tcW w:w="1620" w:type="dxa"/>
            <w:hideMark/>
          </w:tcPr>
          <w:p w14:paraId="2CD06221" w14:textId="77777777" w:rsidR="0052698C" w:rsidRPr="003C24E7"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C24E7">
              <w:rPr>
                <w:rFonts w:eastAsia="Times New Roman"/>
                <w:color w:val="000000"/>
              </w:rPr>
              <w:t>-</w:t>
            </w:r>
          </w:p>
        </w:tc>
        <w:tc>
          <w:tcPr>
            <w:tcW w:w="1080" w:type="dxa"/>
          </w:tcPr>
          <w:p w14:paraId="515151AC"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52698C" w:rsidRPr="003C24E7" w14:paraId="63229C96"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0419BFBE"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Server Name</w:t>
            </w:r>
          </w:p>
        </w:tc>
        <w:tc>
          <w:tcPr>
            <w:tcW w:w="1620" w:type="dxa"/>
            <w:hideMark/>
          </w:tcPr>
          <w:p w14:paraId="6ADD9232" w14:textId="77777777" w:rsidR="0052698C" w:rsidRPr="003C24E7"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C24E7">
              <w:rPr>
                <w:rFonts w:eastAsia="Times New Roman"/>
                <w:color w:val="000000"/>
              </w:rPr>
              <w:t>-</w:t>
            </w:r>
          </w:p>
        </w:tc>
        <w:tc>
          <w:tcPr>
            <w:tcW w:w="1080" w:type="dxa"/>
          </w:tcPr>
          <w:p w14:paraId="513E6E84"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52698C" w:rsidRPr="003C24E7" w14:paraId="09BAC00C"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41DE1024"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Retry Period</w:t>
            </w:r>
          </w:p>
        </w:tc>
        <w:tc>
          <w:tcPr>
            <w:tcW w:w="1620" w:type="dxa"/>
            <w:hideMark/>
          </w:tcPr>
          <w:p w14:paraId="7F1E1342" w14:textId="77777777" w:rsidR="0052698C" w:rsidRPr="003C24E7"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C24E7">
              <w:rPr>
                <w:rFonts w:eastAsia="Times New Roman"/>
                <w:color w:val="000000"/>
              </w:rPr>
              <w:t>-</w:t>
            </w:r>
          </w:p>
        </w:tc>
        <w:tc>
          <w:tcPr>
            <w:tcW w:w="1080" w:type="dxa"/>
          </w:tcPr>
          <w:p w14:paraId="3FD5D78B"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52698C" w:rsidRPr="003C24E7" w14:paraId="68ABF627"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5C6649F3"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Retry Interval</w:t>
            </w:r>
          </w:p>
        </w:tc>
        <w:tc>
          <w:tcPr>
            <w:tcW w:w="1620" w:type="dxa"/>
            <w:hideMark/>
          </w:tcPr>
          <w:p w14:paraId="5B2FD4F4" w14:textId="77777777" w:rsidR="0052698C" w:rsidRPr="003C24E7"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C24E7">
              <w:rPr>
                <w:rFonts w:eastAsia="Times New Roman"/>
                <w:color w:val="000000"/>
              </w:rPr>
              <w:t>-</w:t>
            </w:r>
          </w:p>
        </w:tc>
        <w:tc>
          <w:tcPr>
            <w:tcW w:w="1080" w:type="dxa"/>
          </w:tcPr>
          <w:p w14:paraId="55098123"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52698C" w:rsidRPr="003C24E7" w14:paraId="424AA494"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280F193A"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Shared</w:t>
            </w:r>
          </w:p>
        </w:tc>
        <w:tc>
          <w:tcPr>
            <w:tcW w:w="1620" w:type="dxa"/>
            <w:hideMark/>
          </w:tcPr>
          <w:p w14:paraId="66477E7D" w14:textId="77777777" w:rsidR="0052698C" w:rsidRPr="003C24E7"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C24E7">
              <w:rPr>
                <w:rFonts w:eastAsia="Times New Roman"/>
                <w:color w:val="000000"/>
              </w:rPr>
              <w:t>-</w:t>
            </w:r>
          </w:p>
        </w:tc>
        <w:tc>
          <w:tcPr>
            <w:tcW w:w="1080" w:type="dxa"/>
          </w:tcPr>
          <w:p w14:paraId="5FCC78FE"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52698C" w:rsidRPr="003C24E7" w14:paraId="2CA5311D"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4498A8B8"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HLAddr</w:t>
            </w:r>
          </w:p>
        </w:tc>
        <w:tc>
          <w:tcPr>
            <w:tcW w:w="1620" w:type="dxa"/>
            <w:hideMark/>
          </w:tcPr>
          <w:p w14:paraId="2F8D645A" w14:textId="77777777" w:rsidR="0052698C" w:rsidRPr="003C24E7"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C24E7">
              <w:rPr>
                <w:rFonts w:eastAsia="Times New Roman"/>
                <w:color w:val="000000"/>
              </w:rPr>
              <w:t>-</w:t>
            </w:r>
          </w:p>
        </w:tc>
        <w:tc>
          <w:tcPr>
            <w:tcW w:w="1080" w:type="dxa"/>
          </w:tcPr>
          <w:p w14:paraId="5E4F8B70"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52698C" w:rsidRPr="003C24E7" w14:paraId="02B0FBAB"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5859EED0"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Minimum Capacity</w:t>
            </w:r>
          </w:p>
        </w:tc>
        <w:tc>
          <w:tcPr>
            <w:tcW w:w="1620" w:type="dxa"/>
            <w:hideMark/>
          </w:tcPr>
          <w:p w14:paraId="0D2B9422" w14:textId="77777777" w:rsidR="0052698C" w:rsidRPr="003C24E7"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3C24E7">
              <w:rPr>
                <w:rFonts w:eastAsia="Times New Roman"/>
                <w:color w:val="000000"/>
              </w:rPr>
              <w:t>-</w:t>
            </w:r>
          </w:p>
        </w:tc>
        <w:tc>
          <w:tcPr>
            <w:tcW w:w="1080" w:type="dxa"/>
          </w:tcPr>
          <w:p w14:paraId="5BDE8569"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52698C" w:rsidRPr="003C24E7" w14:paraId="260AF093"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5AB37F86"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WORM</w:t>
            </w:r>
          </w:p>
        </w:tc>
        <w:tc>
          <w:tcPr>
            <w:tcW w:w="1620" w:type="dxa"/>
            <w:hideMark/>
          </w:tcPr>
          <w:p w14:paraId="33301E8F" w14:textId="77777777" w:rsidR="0052698C" w:rsidRPr="003C24E7"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NO</w:t>
            </w:r>
          </w:p>
        </w:tc>
        <w:tc>
          <w:tcPr>
            <w:tcW w:w="1080" w:type="dxa"/>
          </w:tcPr>
          <w:p w14:paraId="58112D7D"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rFonts w:ascii="airal" w:hAnsi="airal" w:hint="eastAsia"/>
                <w:color w:val="000099"/>
                <w:sz w:val="15"/>
                <w:szCs w:val="15"/>
              </w:rPr>
            </w:pPr>
            <w:r>
              <w:rPr>
                <w:rFonts w:ascii="airal" w:hAnsi="airal"/>
                <w:color w:val="000099"/>
                <w:sz w:val="15"/>
                <w:szCs w:val="15"/>
              </w:rPr>
              <w:t>NO</w:t>
            </w:r>
          </w:p>
        </w:tc>
      </w:tr>
      <w:tr w:rsidR="0052698C" w:rsidRPr="003C24E7" w14:paraId="4A96A563"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0CBBFAEB"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Drive Encryption</w:t>
            </w:r>
          </w:p>
        </w:tc>
        <w:tc>
          <w:tcPr>
            <w:tcW w:w="1620" w:type="dxa"/>
            <w:hideMark/>
          </w:tcPr>
          <w:p w14:paraId="2295AFBD" w14:textId="77777777" w:rsidR="0052698C" w:rsidRPr="003C24E7"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ALLOW</w:t>
            </w:r>
          </w:p>
        </w:tc>
        <w:tc>
          <w:tcPr>
            <w:tcW w:w="1080" w:type="dxa"/>
          </w:tcPr>
          <w:p w14:paraId="63839922"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r w:rsidR="0052698C" w:rsidRPr="003C24E7" w14:paraId="1B706E7C"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1053A05C"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Scaled Capacity</w:t>
            </w:r>
          </w:p>
        </w:tc>
        <w:tc>
          <w:tcPr>
            <w:tcW w:w="1620" w:type="dxa"/>
            <w:hideMark/>
          </w:tcPr>
          <w:p w14:paraId="733B9148" w14:textId="77777777" w:rsidR="0052698C" w:rsidRPr="003C24E7"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3C24E7">
              <w:rPr>
                <w:rFonts w:eastAsia="Times New Roman"/>
                <w:color w:val="000000"/>
              </w:rPr>
              <w:t>-</w:t>
            </w:r>
          </w:p>
        </w:tc>
        <w:tc>
          <w:tcPr>
            <w:tcW w:w="1080" w:type="dxa"/>
          </w:tcPr>
          <w:p w14:paraId="4F416945"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52698C" w:rsidRPr="003C24E7" w14:paraId="28AEBA23"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718" w:type="dxa"/>
            <w:hideMark/>
          </w:tcPr>
          <w:p w14:paraId="434B4C89"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Last Update by (administrator)</w:t>
            </w:r>
          </w:p>
        </w:tc>
        <w:tc>
          <w:tcPr>
            <w:tcW w:w="1620" w:type="dxa"/>
            <w:hideMark/>
          </w:tcPr>
          <w:p w14:paraId="3AC3F42B" w14:textId="77777777" w:rsidR="0052698C" w:rsidRPr="003C24E7"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3C24E7">
              <w:rPr>
                <w:rFonts w:ascii="airal" w:eastAsia="Times New Roman" w:hAnsi="airal"/>
                <w:color w:val="000099"/>
                <w:sz w:val="15"/>
                <w:szCs w:val="15"/>
              </w:rPr>
              <w:t>ADMIN</w:t>
            </w:r>
          </w:p>
        </w:tc>
        <w:tc>
          <w:tcPr>
            <w:tcW w:w="1080" w:type="dxa"/>
          </w:tcPr>
          <w:p w14:paraId="0A7AEBA4"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r>
    </w:tbl>
    <w:p w14:paraId="52279619" w14:textId="77777777" w:rsidR="0052698C" w:rsidRDefault="0052698C" w:rsidP="0052698C"/>
    <w:p w14:paraId="53B61E90" w14:textId="77777777" w:rsidR="0052698C" w:rsidRDefault="0052698C" w:rsidP="0052698C"/>
    <w:p w14:paraId="0CBF6038" w14:textId="77777777" w:rsidR="0052698C" w:rsidRDefault="0052698C" w:rsidP="0052698C">
      <w:r>
        <w:rPr>
          <w:b/>
          <w:bCs/>
        </w:rPr>
        <w:t>PATH (FROM Source to Destination: ADMINSERV, SERVER, DRIVE2, DRIVE, LIB3582)</w:t>
      </w:r>
    </w:p>
    <w:tbl>
      <w:tblPr>
        <w:tblStyle w:val="ac"/>
        <w:tblW w:w="8298" w:type="dxa"/>
        <w:tblLook w:val="04A0" w:firstRow="1" w:lastRow="0" w:firstColumn="1" w:lastColumn="0" w:noHBand="0" w:noVBand="1"/>
      </w:tblPr>
      <w:tblGrid>
        <w:gridCol w:w="3348"/>
        <w:gridCol w:w="1890"/>
        <w:gridCol w:w="1710"/>
        <w:gridCol w:w="1350"/>
      </w:tblGrid>
      <w:tr w:rsidR="0052698C" w:rsidRPr="0054727B" w14:paraId="4E1E74EB" w14:textId="77777777" w:rsidTr="003C20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8" w:type="dxa"/>
            <w:hideMark/>
          </w:tcPr>
          <w:p w14:paraId="24DAF905"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Source Name</w:t>
            </w:r>
          </w:p>
        </w:tc>
        <w:tc>
          <w:tcPr>
            <w:tcW w:w="1890" w:type="dxa"/>
            <w:hideMark/>
          </w:tcPr>
          <w:p w14:paraId="7F9002E3" w14:textId="77777777" w:rsidR="0052698C" w:rsidRPr="0054727B"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ADMINSERV</w:t>
            </w:r>
          </w:p>
        </w:tc>
        <w:tc>
          <w:tcPr>
            <w:tcW w:w="1710" w:type="dxa"/>
            <w:hideMark/>
          </w:tcPr>
          <w:p w14:paraId="52CBC902" w14:textId="77777777" w:rsidR="0052698C" w:rsidRPr="0054727B"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ADMINSERV</w:t>
            </w:r>
          </w:p>
        </w:tc>
        <w:tc>
          <w:tcPr>
            <w:tcW w:w="1350" w:type="dxa"/>
            <w:hideMark/>
          </w:tcPr>
          <w:p w14:paraId="6EEB2605" w14:textId="77777777" w:rsidR="0052698C" w:rsidRPr="0054727B"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ADMINSERV</w:t>
            </w:r>
          </w:p>
        </w:tc>
      </w:tr>
      <w:tr w:rsidR="0052698C" w:rsidRPr="0054727B" w14:paraId="304319EF" w14:textId="77777777" w:rsidTr="003C205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348" w:type="dxa"/>
            <w:hideMark/>
          </w:tcPr>
          <w:p w14:paraId="017832D1"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Source Type</w:t>
            </w:r>
          </w:p>
        </w:tc>
        <w:tc>
          <w:tcPr>
            <w:tcW w:w="1890" w:type="dxa"/>
            <w:hideMark/>
          </w:tcPr>
          <w:p w14:paraId="7B422E6D"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SERVER</w:t>
            </w:r>
          </w:p>
        </w:tc>
        <w:tc>
          <w:tcPr>
            <w:tcW w:w="1710" w:type="dxa"/>
            <w:hideMark/>
          </w:tcPr>
          <w:p w14:paraId="34FBF5C6"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SERVER</w:t>
            </w:r>
          </w:p>
        </w:tc>
        <w:tc>
          <w:tcPr>
            <w:tcW w:w="1350" w:type="dxa"/>
            <w:hideMark/>
          </w:tcPr>
          <w:p w14:paraId="41107AC8"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SERVER</w:t>
            </w:r>
          </w:p>
        </w:tc>
      </w:tr>
      <w:tr w:rsidR="0052698C" w:rsidRPr="0054727B" w14:paraId="075128ED"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348" w:type="dxa"/>
            <w:hideMark/>
          </w:tcPr>
          <w:p w14:paraId="1946A00C"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Destination Name</w:t>
            </w:r>
          </w:p>
        </w:tc>
        <w:tc>
          <w:tcPr>
            <w:tcW w:w="1890" w:type="dxa"/>
            <w:hideMark/>
          </w:tcPr>
          <w:p w14:paraId="4576A501"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LIB3582</w:t>
            </w:r>
          </w:p>
        </w:tc>
        <w:tc>
          <w:tcPr>
            <w:tcW w:w="1710" w:type="dxa"/>
            <w:hideMark/>
          </w:tcPr>
          <w:p w14:paraId="73A4FD7D"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DRIVE1</w:t>
            </w:r>
          </w:p>
        </w:tc>
        <w:tc>
          <w:tcPr>
            <w:tcW w:w="1350" w:type="dxa"/>
            <w:hideMark/>
          </w:tcPr>
          <w:p w14:paraId="1B9D945B"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DRIVE2</w:t>
            </w:r>
          </w:p>
        </w:tc>
      </w:tr>
      <w:tr w:rsidR="0052698C" w:rsidRPr="0054727B" w14:paraId="51BE4FDF"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348" w:type="dxa"/>
            <w:hideMark/>
          </w:tcPr>
          <w:p w14:paraId="4F9BB29C"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lastRenderedPageBreak/>
              <w:t>Destination Type</w:t>
            </w:r>
          </w:p>
        </w:tc>
        <w:tc>
          <w:tcPr>
            <w:tcW w:w="1890" w:type="dxa"/>
            <w:hideMark/>
          </w:tcPr>
          <w:p w14:paraId="231FF273"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LIBRARY</w:t>
            </w:r>
          </w:p>
        </w:tc>
        <w:tc>
          <w:tcPr>
            <w:tcW w:w="1710" w:type="dxa"/>
            <w:hideMark/>
          </w:tcPr>
          <w:p w14:paraId="1BA4EF36"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DRIVE</w:t>
            </w:r>
          </w:p>
        </w:tc>
        <w:tc>
          <w:tcPr>
            <w:tcW w:w="1350" w:type="dxa"/>
            <w:hideMark/>
          </w:tcPr>
          <w:p w14:paraId="21799E65"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DRIVE</w:t>
            </w:r>
          </w:p>
        </w:tc>
      </w:tr>
      <w:tr w:rsidR="0052698C" w:rsidRPr="0054727B" w14:paraId="6FF4D913"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348" w:type="dxa"/>
            <w:hideMark/>
          </w:tcPr>
          <w:p w14:paraId="0D0B0D49"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Library</w:t>
            </w:r>
          </w:p>
        </w:tc>
        <w:tc>
          <w:tcPr>
            <w:tcW w:w="1890" w:type="dxa"/>
            <w:hideMark/>
          </w:tcPr>
          <w:p w14:paraId="7C0952E0"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54727B">
              <w:rPr>
                <w:rFonts w:eastAsia="Times New Roman"/>
                <w:color w:val="000000"/>
              </w:rPr>
              <w:t>-</w:t>
            </w:r>
          </w:p>
        </w:tc>
        <w:tc>
          <w:tcPr>
            <w:tcW w:w="1710" w:type="dxa"/>
            <w:hideMark/>
          </w:tcPr>
          <w:p w14:paraId="0CBD65C5"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LIB3582</w:t>
            </w:r>
          </w:p>
        </w:tc>
        <w:tc>
          <w:tcPr>
            <w:tcW w:w="1350" w:type="dxa"/>
            <w:hideMark/>
          </w:tcPr>
          <w:p w14:paraId="58F5FCEC"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LIB3582</w:t>
            </w:r>
          </w:p>
        </w:tc>
      </w:tr>
      <w:tr w:rsidR="0052698C" w:rsidRPr="0054727B" w14:paraId="31704A72"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348" w:type="dxa"/>
            <w:hideMark/>
          </w:tcPr>
          <w:p w14:paraId="1F38AAF6"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Node Name</w:t>
            </w:r>
          </w:p>
        </w:tc>
        <w:tc>
          <w:tcPr>
            <w:tcW w:w="1890" w:type="dxa"/>
            <w:hideMark/>
          </w:tcPr>
          <w:p w14:paraId="5C0358FC"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4727B">
              <w:rPr>
                <w:rFonts w:eastAsia="Times New Roman"/>
                <w:color w:val="000000"/>
              </w:rPr>
              <w:t>-</w:t>
            </w:r>
          </w:p>
        </w:tc>
        <w:tc>
          <w:tcPr>
            <w:tcW w:w="1710" w:type="dxa"/>
            <w:hideMark/>
          </w:tcPr>
          <w:p w14:paraId="0779AF8A"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4727B">
              <w:rPr>
                <w:rFonts w:eastAsia="Times New Roman"/>
                <w:color w:val="000000"/>
              </w:rPr>
              <w:t>-</w:t>
            </w:r>
          </w:p>
        </w:tc>
        <w:tc>
          <w:tcPr>
            <w:tcW w:w="1350" w:type="dxa"/>
            <w:hideMark/>
          </w:tcPr>
          <w:p w14:paraId="624FFB80"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4727B">
              <w:rPr>
                <w:rFonts w:eastAsia="Times New Roman"/>
                <w:color w:val="000000"/>
              </w:rPr>
              <w:t>-</w:t>
            </w:r>
          </w:p>
        </w:tc>
      </w:tr>
      <w:tr w:rsidR="0052698C" w:rsidRPr="0054727B" w14:paraId="5CE1B9D7"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348" w:type="dxa"/>
            <w:hideMark/>
          </w:tcPr>
          <w:p w14:paraId="3BE4D54D"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Device</w:t>
            </w:r>
          </w:p>
        </w:tc>
        <w:tc>
          <w:tcPr>
            <w:tcW w:w="1890" w:type="dxa"/>
            <w:hideMark/>
          </w:tcPr>
          <w:p w14:paraId="54D7B54D"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/dev/smc0</w:t>
            </w:r>
          </w:p>
        </w:tc>
        <w:tc>
          <w:tcPr>
            <w:tcW w:w="1710" w:type="dxa"/>
            <w:hideMark/>
          </w:tcPr>
          <w:p w14:paraId="72532C01"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/dev/rmt1</w:t>
            </w:r>
          </w:p>
        </w:tc>
        <w:tc>
          <w:tcPr>
            <w:tcW w:w="1350" w:type="dxa"/>
            <w:hideMark/>
          </w:tcPr>
          <w:p w14:paraId="7BCC04D1"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/dev/rmt2</w:t>
            </w:r>
          </w:p>
        </w:tc>
      </w:tr>
      <w:tr w:rsidR="0052698C" w:rsidRPr="0054727B" w14:paraId="586C9844"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348" w:type="dxa"/>
            <w:hideMark/>
          </w:tcPr>
          <w:p w14:paraId="5AA346F1"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External Manager</w:t>
            </w:r>
          </w:p>
        </w:tc>
        <w:tc>
          <w:tcPr>
            <w:tcW w:w="1890" w:type="dxa"/>
            <w:hideMark/>
          </w:tcPr>
          <w:p w14:paraId="44E58396"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4727B">
              <w:rPr>
                <w:rFonts w:eastAsia="Times New Roman"/>
                <w:color w:val="000000"/>
              </w:rPr>
              <w:t>-</w:t>
            </w:r>
          </w:p>
        </w:tc>
        <w:tc>
          <w:tcPr>
            <w:tcW w:w="1710" w:type="dxa"/>
            <w:hideMark/>
          </w:tcPr>
          <w:p w14:paraId="33F5EAE2"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4727B">
              <w:rPr>
                <w:rFonts w:eastAsia="Times New Roman"/>
                <w:color w:val="000000"/>
              </w:rPr>
              <w:t>-</w:t>
            </w:r>
          </w:p>
        </w:tc>
        <w:tc>
          <w:tcPr>
            <w:tcW w:w="1350" w:type="dxa"/>
            <w:hideMark/>
          </w:tcPr>
          <w:p w14:paraId="7C40AE53"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4727B">
              <w:rPr>
                <w:rFonts w:eastAsia="Times New Roman"/>
                <w:color w:val="000000"/>
              </w:rPr>
              <w:t>-</w:t>
            </w:r>
          </w:p>
        </w:tc>
      </w:tr>
      <w:tr w:rsidR="0052698C" w:rsidRPr="0054727B" w14:paraId="0C7E8036"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348" w:type="dxa"/>
            <w:hideMark/>
          </w:tcPr>
          <w:p w14:paraId="591A5B1E"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LUN</w:t>
            </w:r>
          </w:p>
        </w:tc>
        <w:tc>
          <w:tcPr>
            <w:tcW w:w="1890" w:type="dxa"/>
            <w:hideMark/>
          </w:tcPr>
          <w:p w14:paraId="632675BF"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54727B">
              <w:rPr>
                <w:rFonts w:eastAsia="Times New Roman"/>
                <w:color w:val="000000"/>
              </w:rPr>
              <w:t>-</w:t>
            </w:r>
          </w:p>
        </w:tc>
        <w:tc>
          <w:tcPr>
            <w:tcW w:w="1710" w:type="dxa"/>
            <w:hideMark/>
          </w:tcPr>
          <w:p w14:paraId="55801726"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54727B">
              <w:rPr>
                <w:rFonts w:eastAsia="Times New Roman"/>
                <w:color w:val="000000"/>
              </w:rPr>
              <w:t>-</w:t>
            </w:r>
          </w:p>
        </w:tc>
        <w:tc>
          <w:tcPr>
            <w:tcW w:w="1350" w:type="dxa"/>
            <w:hideMark/>
          </w:tcPr>
          <w:p w14:paraId="2E04E2D3"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54727B">
              <w:rPr>
                <w:rFonts w:eastAsia="Times New Roman"/>
                <w:color w:val="000000"/>
              </w:rPr>
              <w:t>-</w:t>
            </w:r>
          </w:p>
        </w:tc>
      </w:tr>
      <w:tr w:rsidR="0052698C" w:rsidRPr="0054727B" w14:paraId="5E90C05F"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348" w:type="dxa"/>
            <w:hideMark/>
          </w:tcPr>
          <w:p w14:paraId="6C095D00"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Initiator</w:t>
            </w:r>
          </w:p>
        </w:tc>
        <w:tc>
          <w:tcPr>
            <w:tcW w:w="1890" w:type="dxa"/>
            <w:hideMark/>
          </w:tcPr>
          <w:p w14:paraId="3E41AA7B"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0</w:t>
            </w:r>
          </w:p>
        </w:tc>
        <w:tc>
          <w:tcPr>
            <w:tcW w:w="1710" w:type="dxa"/>
            <w:hideMark/>
          </w:tcPr>
          <w:p w14:paraId="783616A8"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0</w:t>
            </w:r>
          </w:p>
        </w:tc>
        <w:tc>
          <w:tcPr>
            <w:tcW w:w="1350" w:type="dxa"/>
            <w:hideMark/>
          </w:tcPr>
          <w:p w14:paraId="4E103366"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0</w:t>
            </w:r>
          </w:p>
        </w:tc>
      </w:tr>
      <w:tr w:rsidR="0052698C" w:rsidRPr="0054727B" w14:paraId="0AD03BD6"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348" w:type="dxa"/>
            <w:hideMark/>
          </w:tcPr>
          <w:p w14:paraId="7230E110"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Directory</w:t>
            </w:r>
          </w:p>
        </w:tc>
        <w:tc>
          <w:tcPr>
            <w:tcW w:w="1890" w:type="dxa"/>
            <w:hideMark/>
          </w:tcPr>
          <w:p w14:paraId="583719DF"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54727B">
              <w:rPr>
                <w:rFonts w:eastAsia="Times New Roman"/>
                <w:color w:val="000000"/>
              </w:rPr>
              <w:t>-</w:t>
            </w:r>
          </w:p>
        </w:tc>
        <w:tc>
          <w:tcPr>
            <w:tcW w:w="1710" w:type="dxa"/>
            <w:hideMark/>
          </w:tcPr>
          <w:p w14:paraId="54E871FA"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54727B">
              <w:rPr>
                <w:rFonts w:eastAsia="Times New Roman"/>
                <w:color w:val="000000"/>
              </w:rPr>
              <w:t>-</w:t>
            </w:r>
          </w:p>
        </w:tc>
        <w:tc>
          <w:tcPr>
            <w:tcW w:w="1350" w:type="dxa"/>
            <w:hideMark/>
          </w:tcPr>
          <w:p w14:paraId="74696839"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54727B">
              <w:rPr>
                <w:rFonts w:eastAsia="Times New Roman"/>
                <w:color w:val="000000"/>
              </w:rPr>
              <w:t>-</w:t>
            </w:r>
          </w:p>
        </w:tc>
      </w:tr>
      <w:tr w:rsidR="0052698C" w:rsidRPr="0054727B" w14:paraId="289EFEAE"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348" w:type="dxa"/>
            <w:hideMark/>
          </w:tcPr>
          <w:p w14:paraId="71942E39"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On-Line</w:t>
            </w:r>
          </w:p>
        </w:tc>
        <w:tc>
          <w:tcPr>
            <w:tcW w:w="1890" w:type="dxa"/>
            <w:hideMark/>
          </w:tcPr>
          <w:p w14:paraId="5CBE245C"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YES</w:t>
            </w:r>
          </w:p>
        </w:tc>
        <w:tc>
          <w:tcPr>
            <w:tcW w:w="1710" w:type="dxa"/>
            <w:hideMark/>
          </w:tcPr>
          <w:p w14:paraId="0585CDBE"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YES</w:t>
            </w:r>
          </w:p>
        </w:tc>
        <w:tc>
          <w:tcPr>
            <w:tcW w:w="1350" w:type="dxa"/>
            <w:hideMark/>
          </w:tcPr>
          <w:p w14:paraId="7932B036" w14:textId="77777777" w:rsidR="0052698C" w:rsidRPr="0054727B"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YES</w:t>
            </w:r>
          </w:p>
        </w:tc>
      </w:tr>
      <w:tr w:rsidR="0052698C" w:rsidRPr="0054727B" w14:paraId="6AF55F33"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348" w:type="dxa"/>
            <w:hideMark/>
          </w:tcPr>
          <w:p w14:paraId="769D24D0"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Last Update by (administrator)</w:t>
            </w:r>
          </w:p>
        </w:tc>
        <w:tc>
          <w:tcPr>
            <w:tcW w:w="1890" w:type="dxa"/>
            <w:hideMark/>
          </w:tcPr>
          <w:p w14:paraId="059A23F8"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ADMIN</w:t>
            </w:r>
          </w:p>
        </w:tc>
        <w:tc>
          <w:tcPr>
            <w:tcW w:w="1710" w:type="dxa"/>
            <w:hideMark/>
          </w:tcPr>
          <w:p w14:paraId="0562A3DC"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ADMIN</w:t>
            </w:r>
          </w:p>
        </w:tc>
        <w:tc>
          <w:tcPr>
            <w:tcW w:w="1350" w:type="dxa"/>
            <w:hideMark/>
          </w:tcPr>
          <w:p w14:paraId="3434DC54" w14:textId="77777777" w:rsidR="0052698C" w:rsidRPr="0054727B"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54727B">
              <w:rPr>
                <w:rFonts w:ascii="airal" w:eastAsia="Times New Roman" w:hAnsi="airal"/>
                <w:color w:val="000099"/>
                <w:sz w:val="15"/>
                <w:szCs w:val="15"/>
              </w:rPr>
              <w:t>ADMIN</w:t>
            </w:r>
          </w:p>
        </w:tc>
      </w:tr>
    </w:tbl>
    <w:p w14:paraId="62521BD0" w14:textId="77777777" w:rsidR="0052698C" w:rsidRDefault="0052698C" w:rsidP="0052698C"/>
    <w:p w14:paraId="0301F72C" w14:textId="77777777" w:rsidR="0052698C" w:rsidRPr="00EE36F8" w:rsidRDefault="0052698C" w:rsidP="0052698C">
      <w:pPr>
        <w:rPr>
          <w:b/>
          <w:bCs/>
        </w:rPr>
      </w:pPr>
      <w:r w:rsidRPr="00EE36F8">
        <w:rPr>
          <w:b/>
          <w:bCs/>
        </w:rPr>
        <w:t>DRIVES</w:t>
      </w:r>
    </w:p>
    <w:tbl>
      <w:tblPr>
        <w:tblStyle w:val="ac"/>
        <w:tblW w:w="7668" w:type="dxa"/>
        <w:tblLayout w:type="fixed"/>
        <w:tblLook w:val="04A0" w:firstRow="1" w:lastRow="0" w:firstColumn="1" w:lastColumn="0" w:noHBand="0" w:noVBand="1"/>
      </w:tblPr>
      <w:tblGrid>
        <w:gridCol w:w="3438"/>
        <w:gridCol w:w="2070"/>
        <w:gridCol w:w="2160"/>
      </w:tblGrid>
      <w:tr w:rsidR="0052698C" w:rsidRPr="00EE36F8" w14:paraId="40A0FB4D" w14:textId="77777777" w:rsidTr="003C2050">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438" w:type="dxa"/>
            <w:hideMark/>
          </w:tcPr>
          <w:p w14:paraId="7D740914"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Library Name</w:t>
            </w:r>
          </w:p>
        </w:tc>
        <w:tc>
          <w:tcPr>
            <w:tcW w:w="2070" w:type="dxa"/>
            <w:hideMark/>
          </w:tcPr>
          <w:p w14:paraId="678D4A03" w14:textId="77777777" w:rsidR="0052698C" w:rsidRPr="00EE36F8"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LIB3582</w:t>
            </w:r>
          </w:p>
        </w:tc>
        <w:tc>
          <w:tcPr>
            <w:tcW w:w="2160" w:type="dxa"/>
            <w:hideMark/>
          </w:tcPr>
          <w:p w14:paraId="325D4EB3" w14:textId="77777777" w:rsidR="0052698C" w:rsidRPr="00EE36F8"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LIB3582</w:t>
            </w:r>
          </w:p>
        </w:tc>
      </w:tr>
      <w:tr w:rsidR="0052698C" w:rsidRPr="00EE36F8" w14:paraId="2939FFC0" w14:textId="77777777" w:rsidTr="003C205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438" w:type="dxa"/>
            <w:hideMark/>
          </w:tcPr>
          <w:p w14:paraId="7AD57D61"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Drive Name</w:t>
            </w:r>
          </w:p>
        </w:tc>
        <w:tc>
          <w:tcPr>
            <w:tcW w:w="2070" w:type="dxa"/>
            <w:hideMark/>
          </w:tcPr>
          <w:p w14:paraId="6B37EC38"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DRIVE1</w:t>
            </w:r>
          </w:p>
        </w:tc>
        <w:tc>
          <w:tcPr>
            <w:tcW w:w="2160" w:type="dxa"/>
            <w:hideMark/>
          </w:tcPr>
          <w:p w14:paraId="5B6E1575"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DRIVE2</w:t>
            </w:r>
          </w:p>
        </w:tc>
      </w:tr>
      <w:tr w:rsidR="0052698C" w:rsidRPr="00EE36F8" w14:paraId="38E10FD5"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438" w:type="dxa"/>
            <w:hideMark/>
          </w:tcPr>
          <w:p w14:paraId="31151ED9"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Device Type</w:t>
            </w:r>
          </w:p>
        </w:tc>
        <w:tc>
          <w:tcPr>
            <w:tcW w:w="2070" w:type="dxa"/>
            <w:hideMark/>
          </w:tcPr>
          <w:p w14:paraId="124D4A38"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LTO</w:t>
            </w:r>
          </w:p>
        </w:tc>
        <w:tc>
          <w:tcPr>
            <w:tcW w:w="2160" w:type="dxa"/>
            <w:hideMark/>
          </w:tcPr>
          <w:p w14:paraId="3A250296"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LTO</w:t>
            </w:r>
          </w:p>
        </w:tc>
      </w:tr>
      <w:tr w:rsidR="0052698C" w:rsidRPr="00EE36F8" w14:paraId="0E86087A"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438" w:type="dxa"/>
            <w:hideMark/>
          </w:tcPr>
          <w:p w14:paraId="2D2921F7"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On-Line</w:t>
            </w:r>
          </w:p>
        </w:tc>
        <w:tc>
          <w:tcPr>
            <w:tcW w:w="2070" w:type="dxa"/>
            <w:hideMark/>
          </w:tcPr>
          <w:p w14:paraId="1E08D46E"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YES</w:t>
            </w:r>
          </w:p>
        </w:tc>
        <w:tc>
          <w:tcPr>
            <w:tcW w:w="2160" w:type="dxa"/>
            <w:hideMark/>
          </w:tcPr>
          <w:p w14:paraId="53CA2F51"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YES</w:t>
            </w:r>
          </w:p>
        </w:tc>
      </w:tr>
      <w:tr w:rsidR="0052698C" w:rsidRPr="00EE36F8" w14:paraId="457B73D6"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438" w:type="dxa"/>
            <w:hideMark/>
          </w:tcPr>
          <w:p w14:paraId="46FFDFD3"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Read Formats</w:t>
            </w:r>
          </w:p>
        </w:tc>
        <w:tc>
          <w:tcPr>
            <w:tcW w:w="2070" w:type="dxa"/>
            <w:hideMark/>
          </w:tcPr>
          <w:p w14:paraId="613A81A2"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ULTRIUM3C,ULTRIU</w:t>
            </w:r>
          </w:p>
        </w:tc>
        <w:tc>
          <w:tcPr>
            <w:tcW w:w="2160" w:type="dxa"/>
            <w:hideMark/>
          </w:tcPr>
          <w:p w14:paraId="1C8C17D8"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ULTRIUM3C,ULTRIU</w:t>
            </w:r>
          </w:p>
        </w:tc>
      </w:tr>
      <w:tr w:rsidR="0052698C" w:rsidRPr="00EE36F8" w14:paraId="2BFB0438"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438" w:type="dxa"/>
            <w:hideMark/>
          </w:tcPr>
          <w:p w14:paraId="2C17C5B1"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Write Formats</w:t>
            </w:r>
          </w:p>
        </w:tc>
        <w:tc>
          <w:tcPr>
            <w:tcW w:w="2070" w:type="dxa"/>
            <w:hideMark/>
          </w:tcPr>
          <w:p w14:paraId="2707CED3"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ULTRIUM3C,ULTRIU</w:t>
            </w:r>
          </w:p>
        </w:tc>
        <w:tc>
          <w:tcPr>
            <w:tcW w:w="2160" w:type="dxa"/>
            <w:hideMark/>
          </w:tcPr>
          <w:p w14:paraId="71963EFA"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ULTRIUM3C,ULTRIU</w:t>
            </w:r>
          </w:p>
        </w:tc>
      </w:tr>
      <w:tr w:rsidR="0052698C" w:rsidRPr="00EE36F8" w14:paraId="37675E39"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438" w:type="dxa"/>
            <w:hideMark/>
          </w:tcPr>
          <w:p w14:paraId="57DD9483"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Element</w:t>
            </w:r>
          </w:p>
        </w:tc>
        <w:tc>
          <w:tcPr>
            <w:tcW w:w="2070" w:type="dxa"/>
            <w:hideMark/>
          </w:tcPr>
          <w:p w14:paraId="6A9739F5"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257</w:t>
            </w:r>
          </w:p>
        </w:tc>
        <w:tc>
          <w:tcPr>
            <w:tcW w:w="2160" w:type="dxa"/>
            <w:hideMark/>
          </w:tcPr>
          <w:p w14:paraId="46975A13"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256</w:t>
            </w:r>
          </w:p>
        </w:tc>
      </w:tr>
      <w:tr w:rsidR="0052698C" w:rsidRPr="00EE36F8" w14:paraId="7B5CCEB6"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38" w:type="dxa"/>
            <w:hideMark/>
          </w:tcPr>
          <w:p w14:paraId="139689F3"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ACS DriveId</w:t>
            </w:r>
          </w:p>
        </w:tc>
        <w:tc>
          <w:tcPr>
            <w:tcW w:w="2070" w:type="dxa"/>
            <w:hideMark/>
          </w:tcPr>
          <w:p w14:paraId="1136EF92"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E36F8">
              <w:rPr>
                <w:rFonts w:eastAsia="Times New Roman"/>
                <w:color w:val="000000"/>
              </w:rPr>
              <w:t>-</w:t>
            </w:r>
          </w:p>
        </w:tc>
        <w:tc>
          <w:tcPr>
            <w:tcW w:w="2160" w:type="dxa"/>
            <w:hideMark/>
          </w:tcPr>
          <w:p w14:paraId="039161AD"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E36F8">
              <w:rPr>
                <w:rFonts w:eastAsia="Times New Roman"/>
                <w:color w:val="000000"/>
              </w:rPr>
              <w:t>-</w:t>
            </w:r>
          </w:p>
        </w:tc>
      </w:tr>
      <w:tr w:rsidR="0052698C" w:rsidRPr="00EE36F8" w14:paraId="31D3C166"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438" w:type="dxa"/>
            <w:hideMark/>
          </w:tcPr>
          <w:p w14:paraId="3273040B"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Drive State</w:t>
            </w:r>
          </w:p>
        </w:tc>
        <w:tc>
          <w:tcPr>
            <w:tcW w:w="2070" w:type="dxa"/>
            <w:hideMark/>
          </w:tcPr>
          <w:p w14:paraId="016EF171"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EMPTY</w:t>
            </w:r>
          </w:p>
        </w:tc>
        <w:tc>
          <w:tcPr>
            <w:tcW w:w="2160" w:type="dxa"/>
            <w:hideMark/>
          </w:tcPr>
          <w:p w14:paraId="18312E8E"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EMPTY</w:t>
            </w:r>
          </w:p>
        </w:tc>
      </w:tr>
      <w:tr w:rsidR="0052698C" w:rsidRPr="00EE36F8" w14:paraId="039ECA54"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38" w:type="dxa"/>
            <w:hideMark/>
          </w:tcPr>
          <w:p w14:paraId="23AF33CB"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Allocated to</w:t>
            </w:r>
          </w:p>
        </w:tc>
        <w:tc>
          <w:tcPr>
            <w:tcW w:w="2070" w:type="dxa"/>
            <w:hideMark/>
          </w:tcPr>
          <w:p w14:paraId="1362CAC1"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E36F8">
              <w:rPr>
                <w:rFonts w:eastAsia="Times New Roman"/>
                <w:color w:val="000000"/>
              </w:rPr>
              <w:t>-</w:t>
            </w:r>
          </w:p>
        </w:tc>
        <w:tc>
          <w:tcPr>
            <w:tcW w:w="2160" w:type="dxa"/>
            <w:hideMark/>
          </w:tcPr>
          <w:p w14:paraId="5008FB55"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E36F8">
              <w:rPr>
                <w:rFonts w:eastAsia="Times New Roman"/>
                <w:color w:val="000000"/>
              </w:rPr>
              <w:t>-</w:t>
            </w:r>
          </w:p>
        </w:tc>
      </w:tr>
      <w:tr w:rsidR="0052698C" w:rsidRPr="00EE36F8" w14:paraId="22CD8729"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438" w:type="dxa"/>
            <w:hideMark/>
          </w:tcPr>
          <w:p w14:paraId="7DC4BD99"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Last Update by (administrator)</w:t>
            </w:r>
          </w:p>
        </w:tc>
        <w:tc>
          <w:tcPr>
            <w:tcW w:w="2070" w:type="dxa"/>
            <w:hideMark/>
          </w:tcPr>
          <w:p w14:paraId="7FAA828D"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ADMIN</w:t>
            </w:r>
          </w:p>
        </w:tc>
        <w:tc>
          <w:tcPr>
            <w:tcW w:w="2160" w:type="dxa"/>
            <w:hideMark/>
          </w:tcPr>
          <w:p w14:paraId="4B5F51AF"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ADMIN</w:t>
            </w:r>
          </w:p>
        </w:tc>
      </w:tr>
      <w:tr w:rsidR="0052698C" w:rsidRPr="00EE36F8" w14:paraId="3F908272"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438" w:type="dxa"/>
            <w:hideMark/>
          </w:tcPr>
          <w:p w14:paraId="41C6E88A"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Last Update Date/Time</w:t>
            </w:r>
          </w:p>
        </w:tc>
        <w:tc>
          <w:tcPr>
            <w:tcW w:w="2070" w:type="dxa"/>
            <w:hideMark/>
          </w:tcPr>
          <w:p w14:paraId="06D3DC44"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50:22.0</w:t>
            </w:r>
          </w:p>
        </w:tc>
        <w:tc>
          <w:tcPr>
            <w:tcW w:w="2160" w:type="dxa"/>
            <w:hideMark/>
          </w:tcPr>
          <w:p w14:paraId="08B5BFEC"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53:43.0</w:t>
            </w:r>
          </w:p>
        </w:tc>
      </w:tr>
      <w:tr w:rsidR="0052698C" w:rsidRPr="00EE36F8" w14:paraId="4124C10B"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438" w:type="dxa"/>
            <w:hideMark/>
          </w:tcPr>
          <w:p w14:paraId="25E934B8"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Cleaning Frequency (Gigabytes/ASNEEDED/NONE)</w:t>
            </w:r>
          </w:p>
        </w:tc>
        <w:tc>
          <w:tcPr>
            <w:tcW w:w="2070" w:type="dxa"/>
            <w:hideMark/>
          </w:tcPr>
          <w:p w14:paraId="7E98407F"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NONE</w:t>
            </w:r>
          </w:p>
        </w:tc>
        <w:tc>
          <w:tcPr>
            <w:tcW w:w="2160" w:type="dxa"/>
            <w:hideMark/>
          </w:tcPr>
          <w:p w14:paraId="31EF372F"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E36F8">
              <w:rPr>
                <w:rFonts w:eastAsia="Times New Roman"/>
                <w:color w:val="000000"/>
              </w:rPr>
              <w:t>-</w:t>
            </w:r>
          </w:p>
        </w:tc>
      </w:tr>
      <w:tr w:rsidR="0052698C" w:rsidRPr="00EE36F8" w14:paraId="5CEBA6B6"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438" w:type="dxa"/>
            <w:hideMark/>
          </w:tcPr>
          <w:p w14:paraId="3A0E9AF6"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Serial Number</w:t>
            </w:r>
          </w:p>
        </w:tc>
        <w:tc>
          <w:tcPr>
            <w:tcW w:w="2070" w:type="dxa"/>
            <w:hideMark/>
          </w:tcPr>
          <w:p w14:paraId="5D5BB2A5"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1210047758</w:t>
            </w:r>
          </w:p>
        </w:tc>
        <w:tc>
          <w:tcPr>
            <w:tcW w:w="2160" w:type="dxa"/>
            <w:hideMark/>
          </w:tcPr>
          <w:p w14:paraId="21E157A2" w14:textId="77777777" w:rsidR="0052698C" w:rsidRPr="00EE36F8"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5"/>
                <w:szCs w:val="15"/>
              </w:rPr>
            </w:pPr>
            <w:r w:rsidRPr="00EE36F8">
              <w:rPr>
                <w:rFonts w:ascii="airal" w:eastAsia="Times New Roman" w:hAnsi="airal"/>
                <w:color w:val="000099"/>
                <w:sz w:val="15"/>
                <w:szCs w:val="15"/>
              </w:rPr>
              <w:t>9210042579</w:t>
            </w:r>
          </w:p>
        </w:tc>
      </w:tr>
      <w:tr w:rsidR="0052698C" w:rsidRPr="00EE36F8" w14:paraId="7C0131E1"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438" w:type="dxa"/>
            <w:hideMark/>
          </w:tcPr>
          <w:p w14:paraId="57676B2F" w14:textId="77777777" w:rsidR="0052698C" w:rsidRPr="001D3312" w:rsidRDefault="0052698C" w:rsidP="003C2050">
            <w:pPr>
              <w:rPr>
                <w:rFonts w:eastAsia="Times New Roman"/>
                <w:color w:val="000000"/>
                <w:sz w:val="18"/>
                <w:szCs w:val="18"/>
              </w:rPr>
            </w:pPr>
            <w:r w:rsidRPr="001D3312">
              <w:rPr>
                <w:rFonts w:eastAsia="Times New Roman"/>
                <w:color w:val="000000"/>
                <w:sz w:val="18"/>
                <w:szCs w:val="18"/>
              </w:rPr>
              <w:t>Volume Name</w:t>
            </w:r>
          </w:p>
        </w:tc>
        <w:tc>
          <w:tcPr>
            <w:tcW w:w="2070" w:type="dxa"/>
            <w:hideMark/>
          </w:tcPr>
          <w:p w14:paraId="3587C676"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E36F8">
              <w:rPr>
                <w:rFonts w:eastAsia="Times New Roman"/>
                <w:color w:val="000000"/>
              </w:rPr>
              <w:t>-</w:t>
            </w:r>
          </w:p>
        </w:tc>
        <w:tc>
          <w:tcPr>
            <w:tcW w:w="2160" w:type="dxa"/>
            <w:hideMark/>
          </w:tcPr>
          <w:p w14:paraId="34D57549" w14:textId="77777777" w:rsidR="0052698C" w:rsidRPr="00EE36F8"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E36F8">
              <w:rPr>
                <w:rFonts w:eastAsia="Times New Roman"/>
                <w:color w:val="000000"/>
              </w:rPr>
              <w:t>-</w:t>
            </w:r>
          </w:p>
        </w:tc>
      </w:tr>
    </w:tbl>
    <w:p w14:paraId="54E38610" w14:textId="77777777" w:rsidR="0052698C" w:rsidRPr="00EE4681"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E4681">
        <w:rPr>
          <w:rFonts w:ascii="Courier New" w:eastAsia="Times New Roman" w:hAnsi="Courier New" w:cs="Courier New"/>
          <w:b/>
          <w:color w:val="8496B0" w:themeColor="text2" w:themeTint="99"/>
          <w:sz w:val="18"/>
          <w:szCs w:val="18"/>
        </w:rPr>
        <w:t>query drive f=d</w:t>
      </w:r>
    </w:p>
    <w:p w14:paraId="379B016F" w14:textId="77777777" w:rsidR="0052698C" w:rsidRPr="00EE4681" w:rsidRDefault="0052698C" w:rsidP="0052698C">
      <w:pPr>
        <w:rPr>
          <w:sz w:val="16"/>
          <w:szCs w:val="16"/>
        </w:rPr>
      </w:pPr>
      <w:r w:rsidRPr="00EE4681">
        <w:rPr>
          <w:sz w:val="16"/>
          <w:szCs w:val="16"/>
        </w:rPr>
        <w:t>Library Name: LIB3582</w:t>
      </w:r>
    </w:p>
    <w:p w14:paraId="5092CF32" w14:textId="77777777" w:rsidR="0052698C" w:rsidRPr="00EE4681" w:rsidRDefault="0052698C" w:rsidP="0052698C">
      <w:pPr>
        <w:rPr>
          <w:sz w:val="16"/>
          <w:szCs w:val="16"/>
        </w:rPr>
      </w:pPr>
      <w:r w:rsidRPr="00EE4681">
        <w:rPr>
          <w:sz w:val="16"/>
          <w:szCs w:val="16"/>
        </w:rPr>
        <w:t>Drive Name: DRIVE1</w:t>
      </w:r>
    </w:p>
    <w:p w14:paraId="2B23A322" w14:textId="77777777" w:rsidR="0052698C" w:rsidRPr="00EE4681" w:rsidRDefault="0052698C" w:rsidP="0052698C">
      <w:pPr>
        <w:rPr>
          <w:sz w:val="16"/>
          <w:szCs w:val="16"/>
        </w:rPr>
      </w:pPr>
      <w:r w:rsidRPr="00EE4681">
        <w:rPr>
          <w:sz w:val="16"/>
          <w:szCs w:val="16"/>
        </w:rPr>
        <w:t>Device Type: LTO</w:t>
      </w:r>
    </w:p>
    <w:p w14:paraId="11360D65" w14:textId="77777777" w:rsidR="0052698C" w:rsidRPr="00EE4681" w:rsidRDefault="0052698C" w:rsidP="0052698C">
      <w:pPr>
        <w:rPr>
          <w:sz w:val="16"/>
          <w:szCs w:val="16"/>
        </w:rPr>
      </w:pPr>
      <w:r w:rsidRPr="00EE4681">
        <w:rPr>
          <w:sz w:val="16"/>
          <w:szCs w:val="16"/>
        </w:rPr>
        <w:t>On-Line: Yes</w:t>
      </w:r>
    </w:p>
    <w:p w14:paraId="61AC9E73" w14:textId="77777777" w:rsidR="0052698C" w:rsidRPr="00EE4681" w:rsidRDefault="0052698C" w:rsidP="0052698C">
      <w:pPr>
        <w:rPr>
          <w:sz w:val="16"/>
          <w:szCs w:val="16"/>
        </w:rPr>
      </w:pPr>
      <w:r w:rsidRPr="00EE4681">
        <w:rPr>
          <w:sz w:val="16"/>
          <w:szCs w:val="16"/>
        </w:rPr>
        <w:t>Read Formats: ULTRIUM3C,ULTRIUM3,ULTRIUM2C,ULTRIUM2,ULTRIUMC,ULTRIUM</w:t>
      </w:r>
    </w:p>
    <w:p w14:paraId="36479BE9" w14:textId="77777777" w:rsidR="0052698C" w:rsidRPr="00EE4681" w:rsidRDefault="0052698C" w:rsidP="0052698C">
      <w:pPr>
        <w:rPr>
          <w:sz w:val="16"/>
          <w:szCs w:val="16"/>
        </w:rPr>
      </w:pPr>
      <w:r w:rsidRPr="00EE4681">
        <w:rPr>
          <w:sz w:val="16"/>
          <w:szCs w:val="16"/>
        </w:rPr>
        <w:t>Write Formats: ULTRIUM3C,ULTRIUM3,ULTRIUM2C,ULTRIUM2</w:t>
      </w:r>
    </w:p>
    <w:p w14:paraId="74351654" w14:textId="77777777" w:rsidR="0052698C" w:rsidRPr="00EE4681" w:rsidRDefault="0052698C" w:rsidP="0052698C">
      <w:pPr>
        <w:rPr>
          <w:sz w:val="16"/>
          <w:szCs w:val="16"/>
        </w:rPr>
      </w:pPr>
      <w:r w:rsidRPr="00EE4681">
        <w:rPr>
          <w:sz w:val="16"/>
          <w:szCs w:val="16"/>
        </w:rPr>
        <w:t>Element: 257</w:t>
      </w:r>
    </w:p>
    <w:p w14:paraId="33A688CE" w14:textId="77777777" w:rsidR="0052698C" w:rsidRPr="00EE4681" w:rsidRDefault="0052698C" w:rsidP="0052698C">
      <w:pPr>
        <w:rPr>
          <w:sz w:val="16"/>
          <w:szCs w:val="16"/>
        </w:rPr>
      </w:pPr>
      <w:r w:rsidRPr="00EE4681">
        <w:rPr>
          <w:sz w:val="16"/>
          <w:szCs w:val="16"/>
        </w:rPr>
        <w:t>Drive State: EMPTY</w:t>
      </w:r>
    </w:p>
    <w:p w14:paraId="16DB1D15" w14:textId="77777777" w:rsidR="0052698C" w:rsidRPr="00EE4681" w:rsidRDefault="0052698C" w:rsidP="0052698C">
      <w:pPr>
        <w:rPr>
          <w:sz w:val="16"/>
          <w:szCs w:val="16"/>
        </w:rPr>
      </w:pPr>
      <w:r w:rsidRPr="00EE4681">
        <w:rPr>
          <w:sz w:val="16"/>
          <w:szCs w:val="16"/>
        </w:rPr>
        <w:t xml:space="preserve">Volume Name: </w:t>
      </w:r>
    </w:p>
    <w:p w14:paraId="6EF764B9" w14:textId="77777777" w:rsidR="0052698C" w:rsidRPr="00EE4681" w:rsidRDefault="0052698C" w:rsidP="0052698C">
      <w:pPr>
        <w:rPr>
          <w:sz w:val="16"/>
          <w:szCs w:val="16"/>
        </w:rPr>
      </w:pPr>
      <w:r w:rsidRPr="00EE4681">
        <w:rPr>
          <w:sz w:val="16"/>
          <w:szCs w:val="16"/>
        </w:rPr>
        <w:t xml:space="preserve">Allocated to: </w:t>
      </w:r>
    </w:p>
    <w:p w14:paraId="23E012F5" w14:textId="77777777" w:rsidR="0052698C" w:rsidRPr="00EE4681" w:rsidRDefault="0052698C" w:rsidP="0052698C">
      <w:pPr>
        <w:rPr>
          <w:sz w:val="16"/>
          <w:szCs w:val="16"/>
        </w:rPr>
      </w:pPr>
      <w:r w:rsidRPr="00EE4681">
        <w:rPr>
          <w:sz w:val="16"/>
          <w:szCs w:val="16"/>
        </w:rPr>
        <w:t>WWN: 500308C14647C006</w:t>
      </w:r>
    </w:p>
    <w:p w14:paraId="6643FD52" w14:textId="77777777" w:rsidR="0052698C" w:rsidRPr="00EE4681" w:rsidRDefault="0052698C" w:rsidP="0052698C">
      <w:pPr>
        <w:rPr>
          <w:sz w:val="16"/>
          <w:szCs w:val="16"/>
        </w:rPr>
      </w:pPr>
      <w:r w:rsidRPr="00EE4681">
        <w:rPr>
          <w:sz w:val="16"/>
          <w:szCs w:val="16"/>
        </w:rPr>
        <w:t>Serial Number: 1210047758</w:t>
      </w:r>
    </w:p>
    <w:p w14:paraId="595A1518" w14:textId="77777777" w:rsidR="0052698C" w:rsidRPr="00EE4681" w:rsidRDefault="0052698C" w:rsidP="0052698C">
      <w:pPr>
        <w:rPr>
          <w:sz w:val="16"/>
          <w:szCs w:val="16"/>
        </w:rPr>
      </w:pPr>
      <w:r w:rsidRPr="00EE4681">
        <w:rPr>
          <w:sz w:val="16"/>
          <w:szCs w:val="16"/>
        </w:rPr>
        <w:t>Last Update by (administrator): ADMIN</w:t>
      </w:r>
    </w:p>
    <w:p w14:paraId="6FE81F8B" w14:textId="77777777" w:rsidR="0052698C" w:rsidRPr="00EE4681" w:rsidRDefault="0052698C" w:rsidP="0052698C">
      <w:pPr>
        <w:rPr>
          <w:sz w:val="16"/>
          <w:szCs w:val="16"/>
        </w:rPr>
      </w:pPr>
      <w:r w:rsidRPr="00EE4681">
        <w:rPr>
          <w:sz w:val="16"/>
          <w:szCs w:val="16"/>
        </w:rPr>
        <w:t>Last Update Date/Time: 05/17/12 11:50:22</w:t>
      </w:r>
    </w:p>
    <w:p w14:paraId="370F11EE" w14:textId="77777777" w:rsidR="0052698C" w:rsidRPr="00EE4681" w:rsidRDefault="0052698C" w:rsidP="0052698C">
      <w:pPr>
        <w:rPr>
          <w:sz w:val="16"/>
          <w:szCs w:val="16"/>
        </w:rPr>
      </w:pPr>
      <w:r w:rsidRPr="00EE4681">
        <w:rPr>
          <w:sz w:val="16"/>
          <w:szCs w:val="16"/>
        </w:rPr>
        <w:t>Cleaning Frequency (Gigabytes/ASNEEDED/NONE): NONE</w:t>
      </w:r>
    </w:p>
    <w:p w14:paraId="582FA9CE" w14:textId="77777777" w:rsidR="0052698C" w:rsidRPr="00EE4681" w:rsidRDefault="0052698C" w:rsidP="0052698C">
      <w:pPr>
        <w:rPr>
          <w:sz w:val="16"/>
          <w:szCs w:val="16"/>
        </w:rPr>
      </w:pPr>
    </w:p>
    <w:p w14:paraId="37923594" w14:textId="77777777" w:rsidR="0052698C" w:rsidRPr="00EE4681" w:rsidRDefault="0052698C" w:rsidP="0052698C">
      <w:pPr>
        <w:rPr>
          <w:sz w:val="16"/>
          <w:szCs w:val="16"/>
        </w:rPr>
      </w:pPr>
      <w:r w:rsidRPr="00EE4681">
        <w:rPr>
          <w:sz w:val="16"/>
          <w:szCs w:val="16"/>
        </w:rPr>
        <w:t>Library Name: LIB3582</w:t>
      </w:r>
    </w:p>
    <w:p w14:paraId="7F1E3E43" w14:textId="77777777" w:rsidR="0052698C" w:rsidRPr="00EE4681" w:rsidRDefault="0052698C" w:rsidP="0052698C">
      <w:pPr>
        <w:rPr>
          <w:sz w:val="16"/>
          <w:szCs w:val="16"/>
        </w:rPr>
      </w:pPr>
      <w:r w:rsidRPr="00EE4681">
        <w:rPr>
          <w:sz w:val="16"/>
          <w:szCs w:val="16"/>
        </w:rPr>
        <w:t>Drive Name: DRIVE2</w:t>
      </w:r>
    </w:p>
    <w:p w14:paraId="464785D4" w14:textId="77777777" w:rsidR="0052698C" w:rsidRPr="00EE4681" w:rsidRDefault="0052698C" w:rsidP="0052698C">
      <w:pPr>
        <w:rPr>
          <w:sz w:val="16"/>
          <w:szCs w:val="16"/>
        </w:rPr>
      </w:pPr>
      <w:r w:rsidRPr="00EE4681">
        <w:rPr>
          <w:sz w:val="16"/>
          <w:szCs w:val="16"/>
        </w:rPr>
        <w:t>Device Type: LTO</w:t>
      </w:r>
    </w:p>
    <w:p w14:paraId="40E5E8A9" w14:textId="77777777" w:rsidR="0052698C" w:rsidRPr="00EE4681" w:rsidRDefault="0052698C" w:rsidP="0052698C">
      <w:pPr>
        <w:rPr>
          <w:sz w:val="16"/>
          <w:szCs w:val="16"/>
        </w:rPr>
      </w:pPr>
      <w:r w:rsidRPr="00EE4681">
        <w:rPr>
          <w:sz w:val="16"/>
          <w:szCs w:val="16"/>
        </w:rPr>
        <w:t>On-Line: Yes</w:t>
      </w:r>
    </w:p>
    <w:p w14:paraId="4F1B82A5" w14:textId="77777777" w:rsidR="0052698C" w:rsidRPr="00EE4681" w:rsidRDefault="0052698C" w:rsidP="0052698C">
      <w:pPr>
        <w:rPr>
          <w:sz w:val="16"/>
          <w:szCs w:val="16"/>
        </w:rPr>
      </w:pPr>
      <w:r w:rsidRPr="00EE4681">
        <w:rPr>
          <w:sz w:val="16"/>
          <w:szCs w:val="16"/>
        </w:rPr>
        <w:t>Read Formats: ULTRIUM3C,ULTRIUM3,ULTRIUM2C,ULTRIUM2,ULTRIUMC,ULTRIUM</w:t>
      </w:r>
    </w:p>
    <w:p w14:paraId="6D6FD951" w14:textId="77777777" w:rsidR="0052698C" w:rsidRPr="00EE4681" w:rsidRDefault="0052698C" w:rsidP="0052698C">
      <w:pPr>
        <w:rPr>
          <w:sz w:val="16"/>
          <w:szCs w:val="16"/>
        </w:rPr>
      </w:pPr>
      <w:r w:rsidRPr="00EE4681">
        <w:rPr>
          <w:sz w:val="16"/>
          <w:szCs w:val="16"/>
        </w:rPr>
        <w:t>Write Formats: ULTRIUM3C,ULTRIUM3,ULTRIUM2C,ULTRIUM2</w:t>
      </w:r>
    </w:p>
    <w:p w14:paraId="76F0EF69" w14:textId="77777777" w:rsidR="0052698C" w:rsidRPr="00EE4681" w:rsidRDefault="0052698C" w:rsidP="0052698C">
      <w:pPr>
        <w:rPr>
          <w:sz w:val="16"/>
          <w:szCs w:val="16"/>
        </w:rPr>
      </w:pPr>
      <w:r w:rsidRPr="00EE4681">
        <w:rPr>
          <w:sz w:val="16"/>
          <w:szCs w:val="16"/>
        </w:rPr>
        <w:t>Element: 256</w:t>
      </w:r>
    </w:p>
    <w:p w14:paraId="141D7A12" w14:textId="77777777" w:rsidR="0052698C" w:rsidRPr="00EE4681" w:rsidRDefault="0052698C" w:rsidP="0052698C">
      <w:pPr>
        <w:rPr>
          <w:sz w:val="16"/>
          <w:szCs w:val="16"/>
        </w:rPr>
      </w:pPr>
      <w:r w:rsidRPr="00EE4681">
        <w:rPr>
          <w:sz w:val="16"/>
          <w:szCs w:val="16"/>
        </w:rPr>
        <w:t>Drive State: EMPTY</w:t>
      </w:r>
    </w:p>
    <w:p w14:paraId="49E0BFCF" w14:textId="77777777" w:rsidR="0052698C" w:rsidRPr="00EE4681" w:rsidRDefault="0052698C" w:rsidP="0052698C">
      <w:pPr>
        <w:rPr>
          <w:sz w:val="16"/>
          <w:szCs w:val="16"/>
        </w:rPr>
      </w:pPr>
      <w:r w:rsidRPr="00EE4681">
        <w:rPr>
          <w:sz w:val="16"/>
          <w:szCs w:val="16"/>
        </w:rPr>
        <w:t xml:space="preserve">Volume Name: </w:t>
      </w:r>
    </w:p>
    <w:p w14:paraId="4E2B35AD" w14:textId="77777777" w:rsidR="0052698C" w:rsidRPr="00EE4681" w:rsidRDefault="0052698C" w:rsidP="0052698C">
      <w:pPr>
        <w:rPr>
          <w:sz w:val="16"/>
          <w:szCs w:val="16"/>
        </w:rPr>
      </w:pPr>
      <w:r w:rsidRPr="00EE4681">
        <w:rPr>
          <w:sz w:val="16"/>
          <w:szCs w:val="16"/>
        </w:rPr>
        <w:t xml:space="preserve">Allocated to: </w:t>
      </w:r>
    </w:p>
    <w:p w14:paraId="6AB700A4" w14:textId="77777777" w:rsidR="0052698C" w:rsidRPr="00EE4681" w:rsidRDefault="0052698C" w:rsidP="0052698C">
      <w:pPr>
        <w:rPr>
          <w:sz w:val="16"/>
          <w:szCs w:val="16"/>
        </w:rPr>
      </w:pPr>
      <w:r w:rsidRPr="00EE4681">
        <w:rPr>
          <w:sz w:val="16"/>
          <w:szCs w:val="16"/>
        </w:rPr>
        <w:t>WWN: 500308C14647C003</w:t>
      </w:r>
    </w:p>
    <w:p w14:paraId="09A088C5" w14:textId="77777777" w:rsidR="0052698C" w:rsidRPr="00EE4681" w:rsidRDefault="0052698C" w:rsidP="0052698C">
      <w:pPr>
        <w:rPr>
          <w:sz w:val="16"/>
          <w:szCs w:val="16"/>
        </w:rPr>
      </w:pPr>
      <w:r w:rsidRPr="00EE4681">
        <w:rPr>
          <w:sz w:val="16"/>
          <w:szCs w:val="16"/>
        </w:rPr>
        <w:t>Serial Number: 9210042579</w:t>
      </w:r>
    </w:p>
    <w:p w14:paraId="6EABA456" w14:textId="77777777" w:rsidR="0052698C" w:rsidRPr="00EE4681" w:rsidRDefault="0052698C" w:rsidP="0052698C">
      <w:pPr>
        <w:rPr>
          <w:sz w:val="16"/>
          <w:szCs w:val="16"/>
        </w:rPr>
      </w:pPr>
      <w:r w:rsidRPr="00EE4681">
        <w:rPr>
          <w:sz w:val="16"/>
          <w:szCs w:val="16"/>
        </w:rPr>
        <w:t>Last Update by (administrator): ADMIN</w:t>
      </w:r>
    </w:p>
    <w:p w14:paraId="49CC6EFA" w14:textId="77777777" w:rsidR="0052698C" w:rsidRPr="00EE4681" w:rsidRDefault="0052698C" w:rsidP="0052698C">
      <w:pPr>
        <w:rPr>
          <w:sz w:val="16"/>
          <w:szCs w:val="16"/>
        </w:rPr>
      </w:pPr>
      <w:r w:rsidRPr="00EE4681">
        <w:rPr>
          <w:sz w:val="16"/>
          <w:szCs w:val="16"/>
        </w:rPr>
        <w:t>Last Update Date/Time: 07/23/12 08:53:43</w:t>
      </w:r>
    </w:p>
    <w:p w14:paraId="42CA50DA" w14:textId="77777777" w:rsidR="0052698C" w:rsidRPr="00EE4681" w:rsidRDefault="0052698C" w:rsidP="0052698C">
      <w:pPr>
        <w:rPr>
          <w:sz w:val="16"/>
          <w:szCs w:val="16"/>
        </w:rPr>
      </w:pPr>
      <w:r w:rsidRPr="00EE4681">
        <w:rPr>
          <w:sz w:val="16"/>
          <w:szCs w:val="16"/>
        </w:rPr>
        <w:t>Cleaning Frequency (Gigabytes/ASNEEDED/NONE): NONE</w:t>
      </w:r>
    </w:p>
    <w:p w14:paraId="668C817A" w14:textId="77777777" w:rsidR="0052698C" w:rsidRDefault="0052698C" w:rsidP="0052698C">
      <w:pPr>
        <w:pStyle w:val="af0"/>
      </w:pPr>
    </w:p>
    <w:p w14:paraId="37500DB2" w14:textId="77777777" w:rsidR="0052698C" w:rsidRDefault="0052698C" w:rsidP="0052698C">
      <w:pPr>
        <w:pStyle w:val="2"/>
      </w:pPr>
      <w:bookmarkStart w:id="2" w:name="_Toc485986126"/>
      <w:r w:rsidRPr="00E9302B">
        <w:lastRenderedPageBreak/>
        <w:t>Tape Library maintenance jobs:</w:t>
      </w:r>
      <w:bookmarkEnd w:id="2"/>
    </w:p>
    <w:p w14:paraId="152A407B" w14:textId="77777777" w:rsidR="0052698C" w:rsidRPr="00465855" w:rsidRDefault="0052698C" w:rsidP="0052698C">
      <w:pPr>
        <w:pStyle w:val="af0"/>
      </w:pPr>
      <w:r w:rsidRPr="00465855">
        <w:t xml:space="preserve">Identify Library information in TSM </w:t>
      </w:r>
    </w:p>
    <w:p w14:paraId="10F867DB"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465855">
        <w:rPr>
          <w:rFonts w:ascii="Courier New" w:eastAsia="Times New Roman" w:hAnsi="Courier New" w:cs="Courier New"/>
          <w:b/>
          <w:color w:val="8496B0" w:themeColor="text2" w:themeTint="99"/>
          <w:sz w:val="18"/>
          <w:szCs w:val="18"/>
        </w:rPr>
        <w:t>query library</w:t>
      </w:r>
    </w:p>
    <w:p w14:paraId="24B506BD" w14:textId="77777777" w:rsidR="0052698C" w:rsidRPr="00465855"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4FD053C1" w14:textId="77777777" w:rsidR="0052698C" w:rsidRDefault="0052698C" w:rsidP="0052698C">
      <w:pPr>
        <w:pStyle w:val="af0"/>
      </w:pPr>
      <w:r>
        <w:t>V</w:t>
      </w:r>
      <w:r w:rsidRPr="00465855">
        <w:t>olume inventories in an automated library</w:t>
      </w:r>
      <w:r>
        <w:t xml:space="preserve"> in TSM</w:t>
      </w:r>
      <w:r w:rsidRPr="003B7214">
        <w:t xml:space="preserve"> </w:t>
      </w:r>
    </w:p>
    <w:p w14:paraId="0629FDD1" w14:textId="77777777" w:rsidR="0052698C" w:rsidRPr="002052E4"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2052E4">
        <w:rPr>
          <w:rFonts w:ascii="Courier New" w:eastAsia="Times New Roman" w:hAnsi="Courier New" w:cs="Courier New"/>
          <w:b/>
          <w:color w:val="8496B0" w:themeColor="text2" w:themeTint="99"/>
          <w:sz w:val="18"/>
          <w:szCs w:val="18"/>
        </w:rPr>
        <w:t>query libv</w:t>
      </w:r>
    </w:p>
    <w:p w14:paraId="13FAE138" w14:textId="77777777" w:rsidR="0052698C" w:rsidRDefault="0052698C" w:rsidP="0052698C">
      <w:pPr>
        <w:pStyle w:val="af0"/>
      </w:pPr>
    </w:p>
    <w:p w14:paraId="1A9ECDDB" w14:textId="77777777" w:rsidR="0052698C" w:rsidRDefault="0052698C" w:rsidP="0052698C">
      <w:pPr>
        <w:pStyle w:val="af0"/>
      </w:pPr>
      <w:r>
        <w:t>Check any process, sessions, request, and cancel them before you do maintenance</w:t>
      </w:r>
    </w:p>
    <w:p w14:paraId="594BF9FD" w14:textId="77777777" w:rsidR="0052698C" w:rsidRPr="002052E4"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2052E4">
        <w:rPr>
          <w:rFonts w:ascii="Courier New" w:eastAsia="Times New Roman" w:hAnsi="Courier New" w:cs="Courier New"/>
          <w:b/>
          <w:color w:val="8496B0" w:themeColor="text2" w:themeTint="99"/>
          <w:sz w:val="18"/>
          <w:szCs w:val="18"/>
        </w:rPr>
        <w:t>q proc</w:t>
      </w:r>
    </w:p>
    <w:p w14:paraId="52C237ED" w14:textId="77777777" w:rsidR="0052698C" w:rsidRPr="002052E4"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2052E4">
        <w:rPr>
          <w:rFonts w:ascii="Courier New" w:eastAsia="Times New Roman" w:hAnsi="Courier New" w:cs="Courier New"/>
          <w:b/>
          <w:color w:val="8496B0" w:themeColor="text2" w:themeTint="99"/>
          <w:sz w:val="18"/>
          <w:szCs w:val="18"/>
        </w:rPr>
        <w:t>q ses</w:t>
      </w:r>
    </w:p>
    <w:p w14:paraId="7FE850D7" w14:textId="77777777" w:rsidR="0052698C" w:rsidRPr="002052E4"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2052E4">
        <w:rPr>
          <w:rFonts w:ascii="Courier New" w:eastAsia="Times New Roman" w:hAnsi="Courier New" w:cs="Courier New"/>
          <w:b/>
          <w:color w:val="8496B0" w:themeColor="text2" w:themeTint="99"/>
          <w:sz w:val="18"/>
          <w:szCs w:val="18"/>
        </w:rPr>
        <w:t>q request</w:t>
      </w:r>
    </w:p>
    <w:p w14:paraId="0E724ED4" w14:textId="77777777" w:rsidR="0052698C" w:rsidRDefault="0052698C" w:rsidP="0052698C">
      <w:pPr>
        <w:pStyle w:val="af0"/>
      </w:pPr>
    </w:p>
    <w:p w14:paraId="5246E545" w14:textId="77777777" w:rsidR="0052698C" w:rsidRDefault="0052698C" w:rsidP="0052698C">
      <w:pPr>
        <w:pStyle w:val="af0"/>
      </w:pPr>
      <w:r w:rsidRPr="002052E4">
        <w:rPr>
          <w:rFonts w:ascii="Courier New" w:eastAsia="Times New Roman" w:hAnsi="Courier New" w:cs="Courier New"/>
          <w:b/>
          <w:color w:val="8496B0" w:themeColor="text2" w:themeTint="99"/>
          <w:sz w:val="18"/>
          <w:szCs w:val="18"/>
        </w:rPr>
        <w:t>cancel process</w:t>
      </w:r>
      <w:r>
        <w:t xml:space="preserve"> </w:t>
      </w:r>
      <w:r w:rsidRPr="002052E4">
        <w:rPr>
          <w:i/>
          <w:color w:val="FF0000"/>
        </w:rPr>
        <w:t>id</w:t>
      </w:r>
    </w:p>
    <w:p w14:paraId="04D66222" w14:textId="77777777" w:rsidR="0052698C" w:rsidRDefault="0052698C" w:rsidP="0052698C">
      <w:pPr>
        <w:pStyle w:val="af0"/>
      </w:pPr>
      <w:r w:rsidRPr="002052E4">
        <w:rPr>
          <w:rFonts w:ascii="Courier New" w:eastAsia="Times New Roman" w:hAnsi="Courier New" w:cs="Courier New"/>
          <w:b/>
          <w:color w:val="8496B0" w:themeColor="text2" w:themeTint="99"/>
          <w:sz w:val="18"/>
          <w:szCs w:val="18"/>
        </w:rPr>
        <w:t>cancel session</w:t>
      </w:r>
      <w:r>
        <w:t xml:space="preserve"> </w:t>
      </w:r>
      <w:r w:rsidRPr="002052E4">
        <w:rPr>
          <w:i/>
          <w:color w:val="FF0000"/>
        </w:rPr>
        <w:t>id</w:t>
      </w:r>
    </w:p>
    <w:p w14:paraId="2F7F7291" w14:textId="77777777" w:rsidR="0052698C" w:rsidRPr="003B7214" w:rsidRDefault="0052698C" w:rsidP="0052698C">
      <w:pPr>
        <w:pStyle w:val="af0"/>
      </w:pPr>
      <w:r w:rsidRPr="002052E4">
        <w:rPr>
          <w:rFonts w:ascii="Courier New" w:eastAsia="Times New Roman" w:hAnsi="Courier New" w:cs="Courier New"/>
          <w:b/>
          <w:color w:val="8496B0" w:themeColor="text2" w:themeTint="99"/>
          <w:sz w:val="18"/>
          <w:szCs w:val="18"/>
        </w:rPr>
        <w:t>cancel request</w:t>
      </w:r>
      <w:r>
        <w:t xml:space="preserve"> </w:t>
      </w:r>
      <w:r w:rsidRPr="002052E4">
        <w:rPr>
          <w:i/>
          <w:color w:val="FF0000"/>
        </w:rPr>
        <w:t>id</w:t>
      </w:r>
    </w:p>
    <w:p w14:paraId="475AF1B4"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06F755BE" w14:textId="77777777" w:rsidR="0052698C" w:rsidRDefault="0052698C" w:rsidP="0052698C">
      <w:pPr>
        <w:pStyle w:val="af0"/>
      </w:pPr>
      <w:r w:rsidRPr="008E1263">
        <w:t>Recycle Tape Library if you cannot cancel processes</w:t>
      </w:r>
    </w:p>
    <w:p w14:paraId="59A11B36" w14:textId="77777777" w:rsidR="0052698C" w:rsidRDefault="0052698C" w:rsidP="0052698C">
      <w:pPr>
        <w:pStyle w:val="af0"/>
      </w:pPr>
    </w:p>
    <w:p w14:paraId="149DC182" w14:textId="77777777" w:rsidR="0052698C" w:rsidRDefault="0052698C" w:rsidP="0052698C">
      <w:pPr>
        <w:pStyle w:val="af0"/>
      </w:pPr>
      <w:r>
        <w:t>Dismount tape from drive if required</w:t>
      </w:r>
    </w:p>
    <w:p w14:paraId="0315585F" w14:textId="77777777" w:rsidR="0052698C" w:rsidRPr="008E1263" w:rsidRDefault="0052698C" w:rsidP="0052698C">
      <w:pPr>
        <w:pStyle w:val="af0"/>
      </w:pPr>
      <w:r w:rsidRPr="00EF7728">
        <w:rPr>
          <w:rFonts w:ascii="Courier New" w:eastAsia="Times New Roman" w:hAnsi="Courier New" w:cs="Courier New"/>
          <w:b/>
          <w:color w:val="8496B0" w:themeColor="text2" w:themeTint="99"/>
          <w:sz w:val="18"/>
          <w:szCs w:val="18"/>
        </w:rPr>
        <w:t>dismount vol</w:t>
      </w:r>
      <w:r>
        <w:t xml:space="preserve"> </w:t>
      </w:r>
      <w:r w:rsidRPr="00EF7728">
        <w:rPr>
          <w:i/>
          <w:color w:val="FF0000"/>
        </w:rPr>
        <w:t>&lt;vol  label&gt;</w:t>
      </w:r>
    </w:p>
    <w:p w14:paraId="64EBD434"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4638C8BA" w14:textId="77777777" w:rsidR="0052698C" w:rsidRPr="00FC118C" w:rsidRDefault="0052698C" w:rsidP="0052698C">
      <w:pPr>
        <w:pStyle w:val="af0"/>
      </w:pPr>
      <w:r w:rsidRPr="00FC118C">
        <w:t>q dr/ q path, you will find some drive is offline, online them</w:t>
      </w:r>
    </w:p>
    <w:p w14:paraId="0B795F64"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FC118C">
        <w:rPr>
          <w:rFonts w:ascii="Courier New" w:eastAsia="Times New Roman" w:hAnsi="Courier New" w:cs="Courier New"/>
          <w:b/>
          <w:color w:val="8496B0" w:themeColor="text2" w:themeTint="99"/>
          <w:sz w:val="18"/>
          <w:szCs w:val="18"/>
        </w:rPr>
        <w:t>update path ADMINSERV DRIVE1 SRCT=SERVER DESTT=DRIVE LIBR=lib3582 device=/dev/rmt1 online=yes</w:t>
      </w:r>
    </w:p>
    <w:p w14:paraId="4A4D2E4F" w14:textId="77777777" w:rsidR="0052698C" w:rsidRPr="003B7214"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0DF66245" w14:textId="77777777" w:rsidR="0052698C" w:rsidRPr="00465DF9" w:rsidRDefault="0052698C" w:rsidP="0052698C">
      <w:pPr>
        <w:pStyle w:val="af0"/>
      </w:pPr>
      <w:r w:rsidRPr="00465DF9">
        <w:t>Tape Library Scratch tape check</w:t>
      </w:r>
      <w:r>
        <w:t>-</w:t>
      </w:r>
      <w:r w:rsidRPr="00465DF9">
        <w:t>in</w:t>
      </w:r>
      <w:r>
        <w:t xml:space="preserve"> using TSM command line:</w:t>
      </w:r>
    </w:p>
    <w:p w14:paraId="4024B52D"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 xml:space="preserve">CHECKIN LIBVOLUME lib3582 </w:t>
      </w:r>
      <w:r w:rsidRPr="00865372">
        <w:rPr>
          <w:rFonts w:ascii="Courier New" w:eastAsia="Times New Roman" w:hAnsi="Courier New" w:cs="Courier New"/>
          <w:b/>
          <w:color w:val="FF0000"/>
          <w:sz w:val="18"/>
          <w:szCs w:val="18"/>
        </w:rPr>
        <w:t xml:space="preserve">search=bulk </w:t>
      </w:r>
      <w:r w:rsidRPr="00E9302B">
        <w:rPr>
          <w:rFonts w:ascii="Courier New" w:eastAsia="Times New Roman" w:hAnsi="Courier New" w:cs="Courier New"/>
          <w:b/>
          <w:color w:val="8496B0" w:themeColor="text2" w:themeTint="99"/>
          <w:sz w:val="18"/>
          <w:szCs w:val="18"/>
        </w:rPr>
        <w:t>checklabel=barcode status=scratch</w:t>
      </w:r>
    </w:p>
    <w:p w14:paraId="5B475D75"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QUERY PROCESS</w:t>
      </w:r>
    </w:p>
    <w:p w14:paraId="5BD930BD"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 xml:space="preserve">QUERY ACTLOG </w:t>
      </w:r>
    </w:p>
    <w:p w14:paraId="362F9754"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5ACD5518"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Pr>
          <w:rFonts w:ascii="Courier New" w:eastAsia="Times New Roman" w:hAnsi="Courier New" w:cs="Courier New"/>
          <w:b/>
          <w:color w:val="8496B0" w:themeColor="text2" w:themeTint="99"/>
          <w:sz w:val="18"/>
          <w:szCs w:val="18"/>
        </w:rPr>
        <w:t>REPLY &lt; request ID&gt;</w:t>
      </w:r>
    </w:p>
    <w:p w14:paraId="124662EC"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314DAC1C" w14:textId="77777777" w:rsidR="0052698C" w:rsidRPr="003B7214" w:rsidRDefault="0052698C" w:rsidP="0052698C">
      <w:pPr>
        <w:rPr>
          <w:rFonts w:ascii="Arial" w:eastAsia="Times New Roman" w:hAnsi="Arial" w:cs="Arial"/>
          <w:color w:val="000000"/>
          <w:sz w:val="19"/>
          <w:szCs w:val="19"/>
        </w:rPr>
      </w:pPr>
      <w:r w:rsidRPr="003B7214">
        <w:rPr>
          <w:rFonts w:ascii="Arial" w:eastAsia="Times New Roman" w:hAnsi="Arial" w:cs="Arial"/>
          <w:color w:val="000000"/>
          <w:sz w:val="19"/>
          <w:szCs w:val="19"/>
        </w:rPr>
        <w:t xml:space="preserve">When the server needs to continue to store data on a second volume, it uses the following selection order to acquire additional space: </w:t>
      </w:r>
    </w:p>
    <w:p w14:paraId="0BD086BE" w14:textId="77777777" w:rsidR="0052698C" w:rsidRPr="003B7214" w:rsidRDefault="0052698C" w:rsidP="0052698C">
      <w:pPr>
        <w:numPr>
          <w:ilvl w:val="1"/>
          <w:numId w:val="0"/>
        </w:numPr>
        <w:rPr>
          <w:rFonts w:ascii="Arial" w:eastAsia="Times New Roman" w:hAnsi="Arial" w:cs="Arial"/>
          <w:color w:val="000000"/>
          <w:sz w:val="19"/>
          <w:szCs w:val="19"/>
        </w:rPr>
      </w:pPr>
      <w:r w:rsidRPr="003B7214">
        <w:rPr>
          <w:rFonts w:ascii="Arial" w:eastAsia="Times New Roman" w:hAnsi="Arial" w:cs="Arial"/>
          <w:color w:val="000000"/>
          <w:sz w:val="19"/>
          <w:szCs w:val="19"/>
        </w:rPr>
        <w:t xml:space="preserve">An empty predefined volume </w:t>
      </w:r>
    </w:p>
    <w:p w14:paraId="59CDCEF5" w14:textId="77777777" w:rsidR="0052698C" w:rsidRPr="003B7214" w:rsidRDefault="0052698C" w:rsidP="0052698C">
      <w:pPr>
        <w:numPr>
          <w:ilvl w:val="1"/>
          <w:numId w:val="0"/>
        </w:numPr>
        <w:rPr>
          <w:rFonts w:ascii="Arial" w:eastAsia="Times New Roman" w:hAnsi="Arial" w:cs="Arial"/>
          <w:color w:val="000000"/>
          <w:sz w:val="19"/>
          <w:szCs w:val="19"/>
        </w:rPr>
      </w:pPr>
      <w:r w:rsidRPr="003B7214">
        <w:rPr>
          <w:rFonts w:ascii="Arial" w:eastAsia="Times New Roman" w:hAnsi="Arial" w:cs="Arial"/>
          <w:color w:val="000000"/>
          <w:sz w:val="19"/>
          <w:szCs w:val="19"/>
        </w:rPr>
        <w:t xml:space="preserve">An empty scratch volume </w:t>
      </w:r>
    </w:p>
    <w:p w14:paraId="47898616" w14:textId="77777777" w:rsidR="0052698C" w:rsidRPr="003B7214" w:rsidRDefault="0052698C" w:rsidP="0052698C">
      <w:pPr>
        <w:numPr>
          <w:ilvl w:val="1"/>
          <w:numId w:val="0"/>
        </w:numPr>
        <w:rPr>
          <w:rFonts w:ascii="Arial" w:eastAsia="Times New Roman" w:hAnsi="Arial" w:cs="Arial"/>
          <w:color w:val="000000"/>
          <w:sz w:val="19"/>
          <w:szCs w:val="19"/>
        </w:rPr>
      </w:pPr>
      <w:r w:rsidRPr="003B7214">
        <w:rPr>
          <w:rFonts w:ascii="Arial" w:eastAsia="Times New Roman" w:hAnsi="Arial" w:cs="Arial"/>
          <w:color w:val="000000"/>
          <w:sz w:val="19"/>
          <w:szCs w:val="19"/>
        </w:rPr>
        <w:t xml:space="preserve">A volume with the most available free space among volumes that already contain data </w:t>
      </w:r>
    </w:p>
    <w:p w14:paraId="01E9E837" w14:textId="77777777" w:rsidR="0052698C" w:rsidRPr="003B7214" w:rsidRDefault="0052698C" w:rsidP="0052698C">
      <w:pPr>
        <w:numPr>
          <w:ilvl w:val="1"/>
          <w:numId w:val="0"/>
        </w:numPr>
        <w:rPr>
          <w:rFonts w:ascii="Arial" w:eastAsia="Times New Roman" w:hAnsi="Arial" w:cs="Arial"/>
          <w:color w:val="000000"/>
          <w:sz w:val="19"/>
          <w:szCs w:val="19"/>
        </w:rPr>
      </w:pPr>
      <w:r w:rsidRPr="003B7214">
        <w:rPr>
          <w:rFonts w:ascii="Arial" w:eastAsia="Times New Roman" w:hAnsi="Arial" w:cs="Arial"/>
          <w:color w:val="000000"/>
          <w:sz w:val="19"/>
          <w:szCs w:val="19"/>
        </w:rPr>
        <w:t xml:space="preserve">Any available volume in the storage pool </w:t>
      </w:r>
    </w:p>
    <w:p w14:paraId="057E40E1" w14:textId="77777777" w:rsidR="0052698C" w:rsidRDefault="0052698C" w:rsidP="0052698C">
      <w:pPr>
        <w:pStyle w:val="af0"/>
      </w:pPr>
    </w:p>
    <w:p w14:paraId="578BA260" w14:textId="77777777" w:rsidR="0052698C" w:rsidRDefault="0052698C" w:rsidP="0052698C">
      <w:pPr>
        <w:rPr>
          <w:b/>
          <w:bCs/>
        </w:rPr>
      </w:pPr>
    </w:p>
    <w:p w14:paraId="22E114E9" w14:textId="77777777" w:rsidR="0052698C" w:rsidRDefault="0052698C" w:rsidP="0052698C">
      <w:pPr>
        <w:pStyle w:val="af0"/>
      </w:pPr>
      <w:r>
        <w:t xml:space="preserve">If there are </w:t>
      </w:r>
      <w:r w:rsidRPr="00E26198">
        <w:t>volume</w:t>
      </w:r>
      <w:r>
        <w:t>(s)</w:t>
      </w:r>
      <w:r w:rsidRPr="00E26198">
        <w:t xml:space="preserve"> in </w:t>
      </w:r>
      <w:r>
        <w:t xml:space="preserve">some </w:t>
      </w:r>
      <w:r w:rsidRPr="00E26198">
        <w:t>slot</w:t>
      </w:r>
      <w:r>
        <w:t>(s)</w:t>
      </w:r>
      <w:r w:rsidRPr="00E26198">
        <w:t xml:space="preserve"> is in the </w:t>
      </w:r>
      <w:r>
        <w:t>Library,</w:t>
      </w:r>
      <w:r w:rsidRPr="00E26198">
        <w:t xml:space="preserve"> but not in the TS</w:t>
      </w:r>
      <w:r>
        <w:t xml:space="preserve">M's inventory database. Please </w:t>
      </w:r>
      <w:r w:rsidRPr="00E26198">
        <w:t xml:space="preserve">  either check in this volume</w:t>
      </w:r>
      <w:r>
        <w:t xml:space="preserve"> as </w:t>
      </w:r>
      <w:r w:rsidRPr="00AB1035">
        <w:rPr>
          <w:color w:val="FF0000"/>
        </w:rPr>
        <w:t>scratch</w:t>
      </w:r>
      <w:r>
        <w:t xml:space="preserve"> (or </w:t>
      </w:r>
      <w:r w:rsidRPr="00AB1035">
        <w:rPr>
          <w:color w:val="FF0000"/>
        </w:rPr>
        <w:t>private</w:t>
      </w:r>
      <w:r>
        <w:t>) tape, and</w:t>
      </w:r>
      <w:r w:rsidRPr="00E26198">
        <w:t xml:space="preserve"> </w:t>
      </w:r>
      <w:r w:rsidRPr="00AB1035">
        <w:t>move the volume out of the library and into the convenience I/O station</w:t>
      </w:r>
      <w:r>
        <w:t xml:space="preserve"> ( </w:t>
      </w:r>
      <w:r w:rsidRPr="00AB1035">
        <w:rPr>
          <w:color w:val="FF0000"/>
        </w:rPr>
        <w:t xml:space="preserve">remove=yes </w:t>
      </w:r>
      <w:r>
        <w:t>)</w:t>
      </w:r>
    </w:p>
    <w:p w14:paraId="2FEBE33F"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0779AEFF" w14:textId="77777777" w:rsidR="0052698C" w:rsidRPr="00465855" w:rsidRDefault="0052698C" w:rsidP="0052698C">
      <w:pPr>
        <w:pStyle w:val="af0"/>
      </w:pPr>
      <w:r>
        <w:t>A</w:t>
      </w:r>
      <w:r w:rsidRPr="00465855">
        <w:t>udit and synchronize volume inventories in an automated library</w:t>
      </w:r>
      <w:r>
        <w:t xml:space="preserve"> in TSM</w:t>
      </w:r>
    </w:p>
    <w:p w14:paraId="623B2E92" w14:textId="77777777" w:rsidR="0052698C" w:rsidRPr="00465855"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465855">
        <w:rPr>
          <w:rFonts w:ascii="Courier New" w:eastAsia="Times New Roman" w:hAnsi="Courier New" w:cs="Courier New"/>
          <w:b/>
          <w:color w:val="8496B0" w:themeColor="text2" w:themeTint="99"/>
          <w:sz w:val="18"/>
          <w:szCs w:val="18"/>
        </w:rPr>
        <w:t>audit library lib3582</w:t>
      </w:r>
    </w:p>
    <w:p w14:paraId="13769140" w14:textId="77777777" w:rsidR="0052698C" w:rsidRPr="00E7651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7651D">
        <w:rPr>
          <w:rFonts w:ascii="Courier New" w:eastAsia="Times New Roman" w:hAnsi="Courier New" w:cs="Courier New"/>
          <w:b/>
          <w:color w:val="8496B0" w:themeColor="text2" w:themeTint="99"/>
          <w:sz w:val="18"/>
          <w:szCs w:val="18"/>
        </w:rPr>
        <w:t>query actlog</w:t>
      </w:r>
    </w:p>
    <w:p w14:paraId="46AF018B"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42DAFB4D"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26198">
        <w:rPr>
          <w:rFonts w:ascii="Courier New" w:eastAsia="Times New Roman" w:hAnsi="Courier New" w:cs="Courier New"/>
          <w:b/>
          <w:color w:val="8496B0" w:themeColor="text2" w:themeTint="99"/>
          <w:sz w:val="18"/>
          <w:szCs w:val="18"/>
        </w:rPr>
        <w:t xml:space="preserve">CHECKIN LIBVOLUME lib3582 </w:t>
      </w:r>
      <w:r w:rsidRPr="00865372">
        <w:rPr>
          <w:rFonts w:ascii="Courier New" w:eastAsia="Times New Roman" w:hAnsi="Courier New" w:cs="Courier New"/>
          <w:b/>
          <w:color w:val="FF0000"/>
          <w:sz w:val="18"/>
          <w:szCs w:val="18"/>
        </w:rPr>
        <w:t xml:space="preserve">search=yes </w:t>
      </w:r>
      <w:r w:rsidRPr="00E26198">
        <w:rPr>
          <w:rFonts w:ascii="Courier New" w:eastAsia="Times New Roman" w:hAnsi="Courier New" w:cs="Courier New"/>
          <w:b/>
          <w:color w:val="8496B0" w:themeColor="text2" w:themeTint="99"/>
          <w:sz w:val="18"/>
          <w:szCs w:val="18"/>
        </w:rPr>
        <w:t>checklabel=barcode status=</w:t>
      </w:r>
      <w:r w:rsidRPr="00AB1035">
        <w:rPr>
          <w:rFonts w:ascii="Courier New" w:eastAsia="Times New Roman" w:hAnsi="Courier New" w:cs="Courier New"/>
          <w:b/>
          <w:color w:val="FF0000"/>
          <w:sz w:val="18"/>
          <w:szCs w:val="18"/>
        </w:rPr>
        <w:t>scratch</w:t>
      </w:r>
    </w:p>
    <w:p w14:paraId="65E78F96" w14:textId="77777777" w:rsidR="0052698C" w:rsidRPr="00387B9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387B9F">
        <w:rPr>
          <w:rFonts w:ascii="Courier New" w:eastAsia="Times New Roman" w:hAnsi="Courier New" w:cs="Courier New"/>
          <w:sz w:val="14"/>
          <w:szCs w:val="14"/>
          <w:shd w:val="pct15" w:color="auto" w:fill="FFFFFF"/>
        </w:rPr>
        <w:t xml:space="preserve">06/25/13 12:14:49     ANR8883W The volume </w:t>
      </w:r>
      <w:r w:rsidRPr="00AB1035">
        <w:rPr>
          <w:rFonts w:ascii="Courier New" w:eastAsia="Times New Roman" w:hAnsi="Courier New" w:cs="Courier New"/>
          <w:color w:val="FF0000"/>
          <w:sz w:val="14"/>
          <w:szCs w:val="14"/>
          <w:shd w:val="pct15" w:color="auto" w:fill="FFFFFF"/>
        </w:rPr>
        <w:t>D00021</w:t>
      </w:r>
      <w:r w:rsidRPr="00387B9F">
        <w:rPr>
          <w:rFonts w:ascii="Courier New" w:eastAsia="Times New Roman" w:hAnsi="Courier New" w:cs="Courier New"/>
          <w:sz w:val="14"/>
          <w:szCs w:val="14"/>
          <w:shd w:val="pct15" w:color="auto" w:fill="FFFFFF"/>
        </w:rPr>
        <w:t xml:space="preserve"> in slot 4113 is in the library </w:t>
      </w:r>
    </w:p>
    <w:p w14:paraId="7F7C6CCB" w14:textId="77777777" w:rsidR="0052698C" w:rsidRPr="00387B9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387B9F">
        <w:rPr>
          <w:rFonts w:ascii="Courier New" w:eastAsia="Times New Roman" w:hAnsi="Courier New" w:cs="Courier New"/>
          <w:sz w:val="14"/>
          <w:szCs w:val="14"/>
          <w:shd w:val="pct15" w:color="auto" w:fill="FFFFFF"/>
        </w:rPr>
        <w:t xml:space="preserve">                       LIB3582 but not in the TSM's inventory database. Please  </w:t>
      </w:r>
    </w:p>
    <w:p w14:paraId="636698E3" w14:textId="77777777" w:rsidR="0052698C" w:rsidRPr="00387B9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387B9F">
        <w:rPr>
          <w:rFonts w:ascii="Courier New" w:eastAsia="Times New Roman" w:hAnsi="Courier New" w:cs="Courier New"/>
          <w:sz w:val="14"/>
          <w:szCs w:val="14"/>
          <w:shd w:val="pct15" w:color="auto" w:fill="FFFFFF"/>
        </w:rPr>
        <w:t xml:space="preserve">                       either check in this volume or remove it from the        </w:t>
      </w:r>
    </w:p>
    <w:p w14:paraId="72042117" w14:textId="77777777" w:rsidR="0052698C" w:rsidRPr="00387B9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387B9F">
        <w:rPr>
          <w:rFonts w:ascii="Courier New" w:eastAsia="Times New Roman" w:hAnsi="Courier New" w:cs="Courier New"/>
          <w:sz w:val="14"/>
          <w:szCs w:val="14"/>
          <w:shd w:val="pct15" w:color="auto" w:fill="FFFFFF"/>
        </w:rPr>
        <w:t xml:space="preserve">                       library;(SESSION: 67683, PROCESS: 2666)   </w:t>
      </w:r>
    </w:p>
    <w:p w14:paraId="23766D63"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496B0" w:themeColor="text2" w:themeTint="99"/>
          <w:sz w:val="18"/>
          <w:szCs w:val="18"/>
        </w:rPr>
      </w:pPr>
      <w:r w:rsidRPr="00E9302B">
        <w:rPr>
          <w:rFonts w:ascii="Courier New" w:eastAsia="Times New Roman" w:hAnsi="Courier New" w:cs="Courier New"/>
          <w:b/>
          <w:color w:val="8496B0" w:themeColor="text2" w:themeTint="99"/>
          <w:sz w:val="18"/>
          <w:szCs w:val="18"/>
        </w:rPr>
        <w:t xml:space="preserve">CHECKOUT LIBVOLUME lib3582 </w:t>
      </w:r>
      <w:r>
        <w:rPr>
          <w:rFonts w:ascii="Courier New" w:eastAsia="Times New Roman" w:hAnsi="Courier New" w:cs="Courier New"/>
          <w:b/>
          <w:color w:val="FF0000"/>
          <w:sz w:val="18"/>
          <w:szCs w:val="18"/>
        </w:rPr>
        <w:t>D00021</w:t>
      </w:r>
      <w:r w:rsidRPr="00E9302B">
        <w:rPr>
          <w:rFonts w:ascii="Courier New" w:eastAsia="Times New Roman" w:hAnsi="Courier New" w:cs="Courier New"/>
          <w:b/>
          <w:color w:val="8496B0" w:themeColor="text2" w:themeTint="99"/>
          <w:sz w:val="18"/>
          <w:szCs w:val="18"/>
        </w:rPr>
        <w:t xml:space="preserve"> remove=yes checklabel=yes</w:t>
      </w:r>
    </w:p>
    <w:p w14:paraId="114F3686"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26EB7811"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3269DF4C"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26198">
        <w:rPr>
          <w:rFonts w:ascii="Courier New" w:eastAsia="Times New Roman" w:hAnsi="Courier New" w:cs="Courier New"/>
          <w:b/>
          <w:color w:val="8496B0" w:themeColor="text2" w:themeTint="99"/>
          <w:sz w:val="18"/>
          <w:szCs w:val="18"/>
        </w:rPr>
        <w:t xml:space="preserve">CHECKIN LIBVOLUME lib3582 </w:t>
      </w:r>
      <w:r w:rsidRPr="00865372">
        <w:rPr>
          <w:rFonts w:ascii="Courier New" w:eastAsia="Times New Roman" w:hAnsi="Courier New" w:cs="Courier New"/>
          <w:b/>
          <w:color w:val="FF0000"/>
          <w:sz w:val="18"/>
          <w:szCs w:val="18"/>
        </w:rPr>
        <w:t xml:space="preserve">search=yes </w:t>
      </w:r>
      <w:r w:rsidRPr="00E26198">
        <w:rPr>
          <w:rFonts w:ascii="Courier New" w:eastAsia="Times New Roman" w:hAnsi="Courier New" w:cs="Courier New"/>
          <w:b/>
          <w:color w:val="8496B0" w:themeColor="text2" w:themeTint="99"/>
          <w:sz w:val="18"/>
          <w:szCs w:val="18"/>
        </w:rPr>
        <w:t>c</w:t>
      </w:r>
      <w:r>
        <w:rPr>
          <w:rFonts w:ascii="Courier New" w:eastAsia="Times New Roman" w:hAnsi="Courier New" w:cs="Courier New"/>
          <w:b/>
          <w:color w:val="8496B0" w:themeColor="text2" w:themeTint="99"/>
          <w:sz w:val="18"/>
          <w:szCs w:val="18"/>
        </w:rPr>
        <w:t>hecklabel=barcode status=</w:t>
      </w:r>
      <w:r w:rsidRPr="00AB1035">
        <w:rPr>
          <w:rFonts w:ascii="Courier New" w:eastAsia="Times New Roman" w:hAnsi="Courier New" w:cs="Courier New"/>
          <w:b/>
          <w:color w:val="FF0000"/>
          <w:sz w:val="18"/>
          <w:szCs w:val="18"/>
        </w:rPr>
        <w:t>private</w:t>
      </w:r>
    </w:p>
    <w:p w14:paraId="22A82627"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13:06:09     ANR2017I Administrator ADMIN issued command: </w:t>
      </w:r>
      <w:r w:rsidRPr="0040364C">
        <w:rPr>
          <w:rFonts w:ascii="Courier New" w:eastAsia="Times New Roman" w:hAnsi="Courier New" w:cs="Courier New"/>
          <w:b/>
          <w:color w:val="FF0000"/>
          <w:sz w:val="14"/>
          <w:szCs w:val="14"/>
          <w:shd w:val="pct15" w:color="auto" w:fill="FFFFFF"/>
        </w:rPr>
        <w:t>AUDIT LIBRARY lib3582</w:t>
      </w:r>
      <w:r w:rsidRPr="0023278D">
        <w:rPr>
          <w:rFonts w:ascii="Courier New" w:eastAsia="Times New Roman" w:hAnsi="Courier New" w:cs="Courier New"/>
          <w:sz w:val="14"/>
          <w:szCs w:val="14"/>
          <w:shd w:val="pct15" w:color="auto" w:fill="FFFFFF"/>
        </w:rPr>
        <w:t xml:space="preserve">(SESSION: 61487)                                </w:t>
      </w:r>
    </w:p>
    <w:p w14:paraId="27CC5AD8"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13:06:09     ANR0984I Process 2412 for AUDIT LIBRARY started in the    </w:t>
      </w:r>
    </w:p>
    <w:p w14:paraId="65C5DE8B"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BACKGROUND at 13:06:09. (SESSION: 61487, PROCESS: 2412)  </w:t>
      </w:r>
    </w:p>
    <w:p w14:paraId="72F75EAC"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13:06:09     ANR8457I AUDIT LIBRARY: Operation for library LIB3582     </w:t>
      </w:r>
    </w:p>
    <w:p w14:paraId="16F7E712"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lastRenderedPageBreak/>
        <w:t xml:space="preserve">                      started as process 2412. (SESSION: 61487, PROCESS: 2412) </w:t>
      </w:r>
    </w:p>
    <w:p w14:paraId="3F68574F"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13:06:09     ANR0609I AUDIT LIBRARY started as process 2412. (SESSION: </w:t>
      </w:r>
    </w:p>
    <w:p w14:paraId="20EA4D44"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61487, PROCESS: 2412)                                    </w:t>
      </w:r>
    </w:p>
    <w:p w14:paraId="57A2DBD4"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13:22:34     ANR2017I Administrator ADMIN issued command: QUERY ACTLOG </w:t>
      </w:r>
    </w:p>
    <w:p w14:paraId="1DD841B7"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(SESSION: 61512)                                         </w:t>
      </w:r>
    </w:p>
    <w:p w14:paraId="0C5DB9F6"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14"/>
          <w:szCs w:val="14"/>
          <w:shd w:val="pct15" w:color="auto" w:fill="FFFFFF"/>
        </w:rPr>
      </w:pPr>
      <w:r w:rsidRPr="0023278D">
        <w:rPr>
          <w:rFonts w:ascii="Courier New" w:eastAsia="Times New Roman" w:hAnsi="Courier New" w:cs="Courier New"/>
          <w:sz w:val="14"/>
          <w:szCs w:val="14"/>
          <w:shd w:val="pct15" w:color="auto" w:fill="FFFFFF"/>
        </w:rPr>
        <w:t xml:space="preserve">06/12/13 13:23:42     ANR8883W </w:t>
      </w:r>
      <w:r w:rsidRPr="00A801AC">
        <w:rPr>
          <w:rFonts w:ascii="Courier New" w:eastAsia="Times New Roman" w:hAnsi="Courier New" w:cs="Courier New"/>
          <w:color w:val="4472C4" w:themeColor="accent1"/>
          <w:sz w:val="14"/>
          <w:szCs w:val="14"/>
          <w:shd w:val="pct15" w:color="auto" w:fill="FFFFFF"/>
        </w:rPr>
        <w:t xml:space="preserve">The volume D00060 in slot 4113 is in the library </w:t>
      </w:r>
    </w:p>
    <w:p w14:paraId="02B3D9DA"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14"/>
          <w:szCs w:val="14"/>
          <w:shd w:val="pct15" w:color="auto" w:fill="FFFFFF"/>
        </w:rPr>
      </w:pPr>
      <w:r w:rsidRPr="00A801AC">
        <w:rPr>
          <w:rFonts w:ascii="Courier New" w:eastAsia="Times New Roman" w:hAnsi="Courier New" w:cs="Courier New"/>
          <w:color w:val="4472C4" w:themeColor="accent1"/>
          <w:sz w:val="14"/>
          <w:szCs w:val="14"/>
          <w:shd w:val="pct15" w:color="auto" w:fill="FFFFFF"/>
        </w:rPr>
        <w:t xml:space="preserve">                      LIB3582 but not in the TSM's inventory database. Please  </w:t>
      </w:r>
    </w:p>
    <w:p w14:paraId="48B93E9C"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14"/>
          <w:szCs w:val="14"/>
          <w:shd w:val="pct15" w:color="auto" w:fill="FFFFFF"/>
        </w:rPr>
      </w:pPr>
      <w:r w:rsidRPr="00A801AC">
        <w:rPr>
          <w:rFonts w:ascii="Courier New" w:eastAsia="Times New Roman" w:hAnsi="Courier New" w:cs="Courier New"/>
          <w:color w:val="4472C4" w:themeColor="accent1"/>
          <w:sz w:val="14"/>
          <w:szCs w:val="14"/>
          <w:shd w:val="pct15" w:color="auto" w:fill="FFFFFF"/>
        </w:rPr>
        <w:t xml:space="preserve">                      either check in this volume or remove it from the        </w:t>
      </w:r>
    </w:p>
    <w:p w14:paraId="05A3CC48"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A801AC">
        <w:rPr>
          <w:rFonts w:ascii="Courier New" w:eastAsia="Times New Roman" w:hAnsi="Courier New" w:cs="Courier New"/>
          <w:color w:val="4472C4" w:themeColor="accent1"/>
          <w:sz w:val="14"/>
          <w:szCs w:val="14"/>
          <w:shd w:val="pct15" w:color="auto" w:fill="FFFFFF"/>
        </w:rPr>
        <w:t xml:space="preserve">                      library;</w:t>
      </w:r>
      <w:r w:rsidRPr="0023278D">
        <w:rPr>
          <w:rFonts w:ascii="Courier New" w:eastAsia="Times New Roman" w:hAnsi="Courier New" w:cs="Courier New"/>
          <w:sz w:val="14"/>
          <w:szCs w:val="14"/>
          <w:shd w:val="pct15" w:color="auto" w:fill="FFFFFF"/>
        </w:rPr>
        <w:t xml:space="preserve">(SESSION: 61487, PROCESS: 2412)                  </w:t>
      </w:r>
    </w:p>
    <w:p w14:paraId="77E095F5"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13:23:42     ANR1434W No files have been identified for automatically  </w:t>
      </w:r>
    </w:p>
    <w:p w14:paraId="7DE5D3DB"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storing device configuration information. (SESSION:      </w:t>
      </w:r>
    </w:p>
    <w:p w14:paraId="74FD8280"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61487, PROCESS: 2412)                                    </w:t>
      </w:r>
    </w:p>
    <w:p w14:paraId="3C8451C6"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06/12/13 13:23:42     ANR8461I AUDIT LIBRARY process for library LIB3582 completed successfully.</w:t>
      </w:r>
    </w:p>
    <w:p w14:paraId="3B41FAB6"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Pr>
          <w:rFonts w:ascii="Courier New" w:eastAsia="Times New Roman" w:hAnsi="Courier New" w:cs="Courier New"/>
          <w:sz w:val="14"/>
          <w:szCs w:val="14"/>
          <w:shd w:val="pct15" w:color="auto" w:fill="FFFFFF"/>
        </w:rPr>
        <w:t xml:space="preserve">                      </w:t>
      </w:r>
      <w:r w:rsidRPr="0023278D">
        <w:rPr>
          <w:rFonts w:ascii="Courier New" w:eastAsia="Times New Roman" w:hAnsi="Courier New" w:cs="Courier New"/>
          <w:sz w:val="14"/>
          <w:szCs w:val="14"/>
          <w:shd w:val="pct15" w:color="auto" w:fill="FFFFFF"/>
        </w:rPr>
        <w:t xml:space="preserve">SESSION: 61487, PROCESS: 2412)  </w:t>
      </w:r>
    </w:p>
    <w:p w14:paraId="6D3BF387"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13:23:42     ANR0985I Process 2412 for AUDIT LIBRARY running in the    </w:t>
      </w:r>
    </w:p>
    <w:p w14:paraId="2FFA72F6"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BACKGROUND completed with completion state SUCCESS at    </w:t>
      </w:r>
    </w:p>
    <w:p w14:paraId="36191704"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13:23:42. (SESSION: 61487, PROCESS: 2412)                </w:t>
      </w:r>
    </w:p>
    <w:p w14:paraId="7B94D183" w14:textId="77777777" w:rsidR="0052698C" w:rsidRPr="0040364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14"/>
          <w:szCs w:val="14"/>
          <w:shd w:val="pct15" w:color="auto" w:fill="FFFFFF"/>
        </w:rPr>
      </w:pPr>
      <w:r w:rsidRPr="0023278D">
        <w:rPr>
          <w:rFonts w:ascii="Courier New" w:eastAsia="Times New Roman" w:hAnsi="Courier New" w:cs="Courier New"/>
          <w:sz w:val="14"/>
          <w:szCs w:val="14"/>
          <w:shd w:val="pct15" w:color="auto" w:fill="FFFFFF"/>
        </w:rPr>
        <w:t xml:space="preserve">06/12/13 13:26:29     ANR2017I Administrator ADMIN issued command: </w:t>
      </w:r>
      <w:r w:rsidRPr="0040364C">
        <w:rPr>
          <w:rFonts w:ascii="Courier New" w:eastAsia="Times New Roman" w:hAnsi="Courier New" w:cs="Courier New"/>
          <w:b/>
          <w:color w:val="FF0000"/>
          <w:sz w:val="14"/>
          <w:szCs w:val="14"/>
          <w:shd w:val="pct15" w:color="auto" w:fill="FFFFFF"/>
        </w:rPr>
        <w:t xml:space="preserve">CHECKIN      </w:t>
      </w:r>
    </w:p>
    <w:p w14:paraId="17367F5C" w14:textId="77777777" w:rsidR="0052698C" w:rsidRPr="0040364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14"/>
          <w:szCs w:val="14"/>
          <w:shd w:val="pct15" w:color="auto" w:fill="FFFFFF"/>
        </w:rPr>
      </w:pPr>
      <w:r w:rsidRPr="0040364C">
        <w:rPr>
          <w:rFonts w:ascii="Courier New" w:eastAsia="Times New Roman" w:hAnsi="Courier New" w:cs="Courier New"/>
          <w:b/>
          <w:color w:val="FF0000"/>
          <w:sz w:val="14"/>
          <w:szCs w:val="14"/>
          <w:shd w:val="pct15" w:color="auto" w:fill="FFFFFF"/>
        </w:rPr>
        <w:t xml:space="preserve">                      LIBVOLUME lib3582 search=yes checklabel=barcode          </w:t>
      </w:r>
    </w:p>
    <w:p w14:paraId="20C0AE23"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40364C">
        <w:rPr>
          <w:rFonts w:ascii="Courier New" w:eastAsia="Times New Roman" w:hAnsi="Courier New" w:cs="Courier New"/>
          <w:b/>
          <w:color w:val="FF0000"/>
          <w:sz w:val="14"/>
          <w:szCs w:val="14"/>
          <w:shd w:val="pct15" w:color="auto" w:fill="FFFFFF"/>
        </w:rPr>
        <w:t xml:space="preserve">                      status=private</w:t>
      </w:r>
      <w:r w:rsidRPr="0023278D">
        <w:rPr>
          <w:rFonts w:ascii="Courier New" w:eastAsia="Times New Roman" w:hAnsi="Courier New" w:cs="Courier New"/>
          <w:sz w:val="14"/>
          <w:szCs w:val="14"/>
          <w:shd w:val="pct15" w:color="auto" w:fill="FFFFFF"/>
        </w:rPr>
        <w:t xml:space="preserve">  (SESSION: 61515)                         </w:t>
      </w:r>
    </w:p>
    <w:p w14:paraId="1AE533A8"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06/12/13 13:26:29     ANR0984I Process 2413 for CHECKIN LIBVOLUME started in the</w:t>
      </w:r>
    </w:p>
    <w:p w14:paraId="65FB7DAF"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BACKGROUND at 13:26:29. (SESSION: 61515, PROCESS: 2413)  </w:t>
      </w:r>
    </w:p>
    <w:p w14:paraId="7C11919D"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13:26:29     ANR8422I CHECKIN LIBVOLUME: Operation for library LIB3582 </w:t>
      </w:r>
    </w:p>
    <w:p w14:paraId="490C3B95"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started as process 2413. (SESSION: 61515, PROCESS: 2413) </w:t>
      </w:r>
    </w:p>
    <w:p w14:paraId="75568D3B"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13:26:29     ANR0609I CHECKIN LIBVOLUME started as process 2413.       </w:t>
      </w:r>
    </w:p>
    <w:p w14:paraId="147502ED"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(SESSION: 61515, PROCESS: 2413)                          </w:t>
      </w:r>
    </w:p>
    <w:p w14:paraId="67FE068D"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13:26:34     ANR8430I Volume D00060 has been checked into library      </w:t>
      </w:r>
    </w:p>
    <w:p w14:paraId="174E41DE"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LIB3582. (SESSION: 61515, PROCESS: 2413)                 </w:t>
      </w:r>
    </w:p>
    <w:p w14:paraId="304191AE"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13:26:34     ANR8431I CHECKIN LIBVOLUME process completed for library  </w:t>
      </w:r>
    </w:p>
    <w:p w14:paraId="5E7E843F"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LIB3582; 1 volume(s) found. (SESSION: 61515, PROCESS:    </w:t>
      </w:r>
    </w:p>
    <w:p w14:paraId="36A43C07"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2413)                                                    </w:t>
      </w:r>
    </w:p>
    <w:p w14:paraId="559FBBE6"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06/12/13 13:26:34     ANR0985I Process 2413 for CHECKIN LIBVOLUME running in the</w:t>
      </w:r>
    </w:p>
    <w:p w14:paraId="6BF83AD9"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BACKGROUND completed with completion state SUCCESS at    </w:t>
      </w:r>
    </w:p>
    <w:p w14:paraId="2CF67DEF"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13:26:34. (SESSION: 61515, PROCESS: 2413)                </w:t>
      </w:r>
    </w:p>
    <w:p w14:paraId="074A1145"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06/12/13 13:26:47     ANR2017I Administrator ADMIN issued command: QUERY PROCESS</w:t>
      </w:r>
    </w:p>
    <w:p w14:paraId="3F853692"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(SESSION: 61516)                                        </w:t>
      </w:r>
    </w:p>
    <w:p w14:paraId="748B42D9"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13:26:51     ANR2017I Administrator ADMIN issued command: QUERY        </w:t>
      </w:r>
    </w:p>
    <w:p w14:paraId="1D90676F"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LIBVOLUME  (SESSION: 61517)                              </w:t>
      </w:r>
    </w:p>
    <w:p w14:paraId="47DCD6AE" w14:textId="77777777" w:rsidR="0052698C" w:rsidRPr="0040364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14"/>
          <w:szCs w:val="14"/>
          <w:shd w:val="pct15" w:color="auto" w:fill="FFFFFF"/>
        </w:rPr>
      </w:pPr>
      <w:r w:rsidRPr="0023278D">
        <w:rPr>
          <w:rFonts w:ascii="Courier New" w:eastAsia="Times New Roman" w:hAnsi="Courier New" w:cs="Courier New"/>
          <w:sz w:val="14"/>
          <w:szCs w:val="14"/>
          <w:shd w:val="pct15" w:color="auto" w:fill="FFFFFF"/>
        </w:rPr>
        <w:t xml:space="preserve">06/12/13 13:28:14     ANR2017I Administrator ADMIN issued command: </w:t>
      </w:r>
      <w:r w:rsidRPr="0040364C">
        <w:rPr>
          <w:rFonts w:ascii="Courier New" w:eastAsia="Times New Roman" w:hAnsi="Courier New" w:cs="Courier New"/>
          <w:b/>
          <w:color w:val="FF0000"/>
          <w:sz w:val="14"/>
          <w:szCs w:val="14"/>
          <w:shd w:val="pct15" w:color="auto" w:fill="FFFFFF"/>
        </w:rPr>
        <w:t xml:space="preserve">CHECKOUT     </w:t>
      </w:r>
    </w:p>
    <w:p w14:paraId="7E24A461" w14:textId="77777777" w:rsidR="0052698C" w:rsidRPr="0040364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14"/>
          <w:szCs w:val="14"/>
          <w:shd w:val="pct15" w:color="auto" w:fill="FFFFFF"/>
        </w:rPr>
      </w:pPr>
      <w:r w:rsidRPr="0040364C">
        <w:rPr>
          <w:rFonts w:ascii="Courier New" w:eastAsia="Times New Roman" w:hAnsi="Courier New" w:cs="Courier New"/>
          <w:b/>
          <w:color w:val="FF0000"/>
          <w:sz w:val="14"/>
          <w:szCs w:val="14"/>
          <w:shd w:val="pct15" w:color="auto" w:fill="FFFFFF"/>
        </w:rPr>
        <w:t xml:space="preserve">                      LIBVOLUME lib3582 d00060 remove=yes checklabel=yes       </w:t>
      </w:r>
    </w:p>
    <w:p w14:paraId="5EC30EE7"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(SESSION: 61518)                                         </w:t>
      </w:r>
    </w:p>
    <w:p w14:paraId="7C1FA2E2"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13:28:14     ANR0984I Process 2414 for CHECKOUT LIBVOLUME started in   </w:t>
      </w:r>
    </w:p>
    <w:p w14:paraId="64B8B8AD"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the BACKGROUND at 13:28:14. (SESSION: 61518, PROCESS:    </w:t>
      </w:r>
    </w:p>
    <w:p w14:paraId="1D91B95D"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2414)                                                    </w:t>
      </w:r>
    </w:p>
    <w:p w14:paraId="7A80E991"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13:28:14     ANR8434I CHECKOUT LIBVOLUME: Operation for volume D00060  </w:t>
      </w:r>
    </w:p>
    <w:p w14:paraId="3E8D5623"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in library LIB3582 started as process 2414. (SESSION:    </w:t>
      </w:r>
    </w:p>
    <w:p w14:paraId="4F2E5D4C"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61518, PROCESS: 2414)                                    </w:t>
      </w:r>
    </w:p>
    <w:p w14:paraId="40BE0B9E"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13:28:14     ANR0609I CHECKOUT LIBVOLUME started as process 2414.      </w:t>
      </w:r>
    </w:p>
    <w:p w14:paraId="55D09286"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(SESSION: 61518, PROCESS: 2414)                          </w:t>
      </w:r>
    </w:p>
    <w:p w14:paraId="3D920E9F"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13:29:08     ANR2017I Administrator ADMIN issued command: QUERY DRIVE  </w:t>
      </w:r>
    </w:p>
    <w:p w14:paraId="2747D1D7"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f=d  (SESSION: 61523)                                    </w:t>
      </w:r>
    </w:p>
    <w:p w14:paraId="0949E40D"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13:29:14     ANR2017I Administrator ADMIN issued command: </w:t>
      </w:r>
      <w:r w:rsidRPr="0040364C">
        <w:rPr>
          <w:rFonts w:ascii="Courier New" w:eastAsia="Times New Roman" w:hAnsi="Courier New" w:cs="Courier New"/>
          <w:b/>
          <w:color w:val="FF0000"/>
          <w:sz w:val="14"/>
          <w:szCs w:val="14"/>
          <w:shd w:val="pct15" w:color="auto" w:fill="FFFFFF"/>
        </w:rPr>
        <w:t>QUERY ACTLOG</w:t>
      </w:r>
      <w:r w:rsidRPr="0040364C">
        <w:rPr>
          <w:rFonts w:ascii="Courier New" w:eastAsia="Times New Roman" w:hAnsi="Courier New" w:cs="Courier New"/>
          <w:color w:val="FF0000"/>
          <w:sz w:val="14"/>
          <w:szCs w:val="14"/>
          <w:shd w:val="pct15" w:color="auto" w:fill="FFFFFF"/>
        </w:rPr>
        <w:t xml:space="preserve"> </w:t>
      </w:r>
    </w:p>
    <w:p w14:paraId="72BE6A03"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(SESSION: 61524)                                         </w:t>
      </w:r>
    </w:p>
    <w:p w14:paraId="0DF5E423"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14"/>
          <w:szCs w:val="14"/>
          <w:shd w:val="pct15" w:color="auto" w:fill="FFFFFF"/>
        </w:rPr>
      </w:pPr>
      <w:r w:rsidRPr="0023278D">
        <w:rPr>
          <w:rFonts w:ascii="Courier New" w:eastAsia="Times New Roman" w:hAnsi="Courier New" w:cs="Courier New"/>
          <w:sz w:val="14"/>
          <w:szCs w:val="14"/>
          <w:shd w:val="pct15" w:color="auto" w:fill="FFFFFF"/>
        </w:rPr>
        <w:t xml:space="preserve">06/12/13 13:29:30     ANR8322I </w:t>
      </w:r>
      <w:r w:rsidRPr="00A801AC">
        <w:rPr>
          <w:rFonts w:ascii="Courier New" w:eastAsia="Times New Roman" w:hAnsi="Courier New" w:cs="Courier New"/>
          <w:color w:val="4472C4" w:themeColor="accent1"/>
          <w:sz w:val="14"/>
          <w:szCs w:val="14"/>
          <w:shd w:val="pct15" w:color="auto" w:fill="FFFFFF"/>
        </w:rPr>
        <w:t xml:space="preserve">667: Remove LTO volume D00060 from entry/exit    </w:t>
      </w:r>
    </w:p>
    <w:p w14:paraId="2D3DCDAF"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72C4" w:themeColor="accent1"/>
          <w:sz w:val="14"/>
          <w:szCs w:val="14"/>
          <w:shd w:val="pct15" w:color="auto" w:fill="FFFFFF"/>
        </w:rPr>
      </w:pPr>
      <w:r w:rsidRPr="00A801AC">
        <w:rPr>
          <w:rFonts w:ascii="Courier New" w:eastAsia="Times New Roman" w:hAnsi="Courier New" w:cs="Courier New"/>
          <w:color w:val="4472C4" w:themeColor="accent1"/>
          <w:sz w:val="14"/>
          <w:szCs w:val="14"/>
          <w:shd w:val="pct15" w:color="auto" w:fill="FFFFFF"/>
        </w:rPr>
        <w:t xml:space="preserve">                      port of library LIB3582; issue 'REPLY' along with the    </w:t>
      </w:r>
    </w:p>
    <w:p w14:paraId="37088A8A"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A801AC">
        <w:rPr>
          <w:rFonts w:ascii="Courier New" w:eastAsia="Times New Roman" w:hAnsi="Courier New" w:cs="Courier New"/>
          <w:color w:val="4472C4" w:themeColor="accent1"/>
          <w:sz w:val="14"/>
          <w:szCs w:val="14"/>
          <w:shd w:val="pct15" w:color="auto" w:fill="FFFFFF"/>
        </w:rPr>
        <w:t xml:space="preserve">                      request ID when ready. </w:t>
      </w:r>
      <w:r w:rsidRPr="0023278D">
        <w:rPr>
          <w:rFonts w:ascii="Courier New" w:eastAsia="Times New Roman" w:hAnsi="Courier New" w:cs="Courier New"/>
          <w:sz w:val="14"/>
          <w:szCs w:val="14"/>
          <w:shd w:val="pct15" w:color="auto" w:fill="FFFFFF"/>
        </w:rPr>
        <w:t xml:space="preserve">(SESSION: 61518, PROCESS: 2414)   </w:t>
      </w:r>
    </w:p>
    <w:p w14:paraId="5DB7B369"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13:29:30     ANR2017I Administrator ADMIN issued command: QUERY ACTLOG </w:t>
      </w:r>
    </w:p>
    <w:p w14:paraId="6B6AB6D5"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(SESSION: 61525)                                         </w:t>
      </w:r>
    </w:p>
    <w:p w14:paraId="77F4F499"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13:29:41     ANR2017I Administrator ADMIN issued command: </w:t>
      </w:r>
      <w:r w:rsidRPr="0040364C">
        <w:rPr>
          <w:rFonts w:ascii="Courier New" w:eastAsia="Times New Roman" w:hAnsi="Courier New" w:cs="Courier New"/>
          <w:b/>
          <w:color w:val="FF0000"/>
          <w:sz w:val="14"/>
          <w:szCs w:val="14"/>
          <w:shd w:val="pct15" w:color="auto" w:fill="FFFFFF"/>
        </w:rPr>
        <w:t>REPLY 667</w:t>
      </w:r>
      <w:r w:rsidRPr="0023278D">
        <w:rPr>
          <w:rFonts w:ascii="Courier New" w:eastAsia="Times New Roman" w:hAnsi="Courier New" w:cs="Courier New"/>
          <w:sz w:val="14"/>
          <w:szCs w:val="14"/>
          <w:shd w:val="pct15" w:color="auto" w:fill="FFFFFF"/>
        </w:rPr>
        <w:t xml:space="preserve">    </w:t>
      </w:r>
    </w:p>
    <w:p w14:paraId="0B588F17"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(SESSION: 61526)                                         </w:t>
      </w:r>
    </w:p>
    <w:p w14:paraId="5F76226C"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13:29:41     ANR8499I Command accepted. (SESSION: 61526)               </w:t>
      </w:r>
    </w:p>
    <w:p w14:paraId="5213647F"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13:29:41     ANR8438I CHECKOUT LIBVOLUME for volume D00060 in library  </w:t>
      </w:r>
    </w:p>
    <w:p w14:paraId="4D033F1E"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LIB3582 completed successfully. (SESSION: 61518, PROCESS:</w:t>
      </w:r>
    </w:p>
    <w:p w14:paraId="109939B8"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2414)                                                    </w:t>
      </w:r>
    </w:p>
    <w:p w14:paraId="6147F6D2"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13:29:41     ANR0985I Process 2414 for CHECKOUT LIBVOLUME running in   </w:t>
      </w:r>
    </w:p>
    <w:p w14:paraId="20D4D239"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the BACKGROUND completed with completion state SUCCESS at</w:t>
      </w:r>
    </w:p>
    <w:p w14:paraId="1F9198D2"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13:29:41. (SESSION: 61518, PROCESS: 2414)                </w:t>
      </w:r>
    </w:p>
    <w:p w14:paraId="2FA06809"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06/12/13 13:29:47     ANR2017I Administrator ADMIN issued command: QUERY ACTLOG </w:t>
      </w:r>
    </w:p>
    <w:p w14:paraId="37C40081" w14:textId="77777777" w:rsidR="0052698C" w:rsidRPr="0023278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shd w:val="pct15" w:color="auto" w:fill="FFFFFF"/>
        </w:rPr>
      </w:pPr>
      <w:r w:rsidRPr="0023278D">
        <w:rPr>
          <w:rFonts w:ascii="Courier New" w:eastAsia="Times New Roman" w:hAnsi="Courier New" w:cs="Courier New"/>
          <w:sz w:val="14"/>
          <w:szCs w:val="14"/>
          <w:shd w:val="pct15" w:color="auto" w:fill="FFFFFF"/>
        </w:rPr>
        <w:t xml:space="preserve">                      (SESSION: 61527)                                         </w:t>
      </w:r>
    </w:p>
    <w:p w14:paraId="75542988" w14:textId="77777777" w:rsidR="0052698C" w:rsidRPr="00325C1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8CA29FD"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3EB991D2" w14:textId="77777777" w:rsidR="0052698C" w:rsidRPr="000935D7" w:rsidRDefault="0052698C" w:rsidP="0052698C">
      <w:pPr>
        <w:pStyle w:val="af0"/>
      </w:pPr>
      <w:r w:rsidRPr="000935D7">
        <w:t>If there are volumes mountable but not in library:</w:t>
      </w:r>
    </w:p>
    <w:p w14:paraId="701C06FE" w14:textId="77777777" w:rsidR="0052698C" w:rsidRPr="000935D7" w:rsidRDefault="0052698C" w:rsidP="0052698C">
      <w:r w:rsidRPr="000935D7">
        <w:t>Example: Generate checkin commands</w:t>
      </w:r>
    </w:p>
    <w:p w14:paraId="7E453914" w14:textId="77777777" w:rsidR="0052698C" w:rsidRPr="000935D7" w:rsidRDefault="0052698C" w:rsidP="0052698C">
      <w:pPr>
        <w:rPr>
          <w:rFonts w:ascii="Arial" w:hAnsi="Arial" w:cs="Arial"/>
          <w:color w:val="000000"/>
          <w:sz w:val="16"/>
          <w:szCs w:val="16"/>
        </w:rPr>
      </w:pPr>
      <w:r w:rsidRPr="000935D7">
        <w:rPr>
          <w:rFonts w:ascii="Arial" w:hAnsi="Arial" w:cs="Arial"/>
          <w:color w:val="000000"/>
          <w:sz w:val="16"/>
          <w:szCs w:val="16"/>
        </w:rPr>
        <w:t xml:space="preserve">Generate the </w:t>
      </w:r>
      <w:r w:rsidRPr="000935D7">
        <w:rPr>
          <w:rStyle w:val="keyword"/>
          <w:rFonts w:ascii="Arial" w:hAnsi="Arial" w:cs="Arial"/>
          <w:color w:val="000000"/>
          <w:sz w:val="16"/>
          <w:szCs w:val="16"/>
        </w:rPr>
        <w:t>CHECKIN LIBVOLUME</w:t>
      </w:r>
      <w:r w:rsidRPr="000935D7">
        <w:rPr>
          <w:rFonts w:ascii="Arial" w:hAnsi="Arial" w:cs="Arial"/>
          <w:color w:val="000000"/>
          <w:sz w:val="16"/>
          <w:szCs w:val="16"/>
        </w:rPr>
        <w:t xml:space="preserve"> commands for full and partially full volumes that are in the ONSITE.ARCHIVE primary storage pool and stored in the overflow location Room 2948/Bldg31.</w:t>
      </w:r>
    </w:p>
    <w:p w14:paraId="40ABA961" w14:textId="77777777" w:rsidR="0052698C" w:rsidRPr="000935D7"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0935D7">
        <w:rPr>
          <w:rFonts w:ascii="Courier New" w:eastAsia="Times New Roman" w:hAnsi="Courier New" w:cs="Courier New"/>
          <w:b/>
          <w:color w:val="8496B0" w:themeColor="text2" w:themeTint="99"/>
          <w:sz w:val="18"/>
          <w:szCs w:val="18"/>
        </w:rPr>
        <w:t>query media * stgpool=onsite.archive format=cmd</w:t>
      </w:r>
      <w:r>
        <w:rPr>
          <w:rFonts w:ascii="Courier New" w:eastAsia="Times New Roman" w:hAnsi="Courier New" w:cs="Courier New"/>
          <w:b/>
          <w:color w:val="8496B0" w:themeColor="text2" w:themeTint="99"/>
          <w:sz w:val="18"/>
          <w:szCs w:val="18"/>
        </w:rPr>
        <w:t xml:space="preserve"> </w:t>
      </w:r>
      <w:r w:rsidRPr="000935D7">
        <w:rPr>
          <w:rFonts w:ascii="Courier New" w:eastAsia="Times New Roman" w:hAnsi="Courier New" w:cs="Courier New"/>
          <w:b/>
          <w:color w:val="8496B0" w:themeColor="text2" w:themeTint="99"/>
          <w:sz w:val="18"/>
          <w:szCs w:val="18"/>
        </w:rPr>
        <w:t>wherestatus=full,filling wherestate=mountablenotinlib</w:t>
      </w:r>
      <w:r>
        <w:rPr>
          <w:rFonts w:ascii="Courier New" w:eastAsia="Times New Roman" w:hAnsi="Courier New" w:cs="Courier New"/>
          <w:b/>
          <w:color w:val="8496B0" w:themeColor="text2" w:themeTint="99"/>
          <w:sz w:val="18"/>
          <w:szCs w:val="18"/>
        </w:rPr>
        <w:t xml:space="preserve"> </w:t>
      </w:r>
      <w:r w:rsidRPr="000935D7">
        <w:rPr>
          <w:rFonts w:ascii="Courier New" w:eastAsia="Times New Roman" w:hAnsi="Courier New" w:cs="Courier New"/>
          <w:b/>
          <w:color w:val="8496B0" w:themeColor="text2" w:themeTint="99"/>
          <w:sz w:val="18"/>
          <w:szCs w:val="18"/>
        </w:rPr>
        <w:t>whereovflocation=room2948/bldg31 cmd="checkin libvol lib3494 &amp;vol status=private" cmdfilename=/tsm/move/media/checkin.vols</w:t>
      </w:r>
    </w:p>
    <w:p w14:paraId="148DC47C" w14:textId="77777777" w:rsidR="0052698C" w:rsidRDefault="0052698C" w:rsidP="0052698C">
      <w:pPr>
        <w:rPr>
          <w:rFonts w:ascii="Arial" w:hAnsi="Arial" w:cs="Arial"/>
          <w:color w:val="000000"/>
          <w:sz w:val="16"/>
          <w:szCs w:val="16"/>
        </w:rPr>
      </w:pPr>
    </w:p>
    <w:p w14:paraId="1DB77F26" w14:textId="77777777" w:rsidR="0052698C" w:rsidRPr="000935D7" w:rsidRDefault="0052698C" w:rsidP="0052698C">
      <w:pPr>
        <w:rPr>
          <w:rFonts w:ascii="Arial" w:hAnsi="Arial" w:cs="Arial"/>
          <w:color w:val="000000"/>
          <w:sz w:val="16"/>
          <w:szCs w:val="16"/>
        </w:rPr>
      </w:pPr>
      <w:r w:rsidRPr="000935D7">
        <w:rPr>
          <w:rFonts w:ascii="Arial" w:hAnsi="Arial" w:cs="Arial"/>
          <w:color w:val="000000"/>
          <w:sz w:val="16"/>
          <w:szCs w:val="16"/>
        </w:rPr>
        <w:lastRenderedPageBreak/>
        <w:t xml:space="preserve">The </w:t>
      </w:r>
      <w:r w:rsidRPr="000935D7">
        <w:rPr>
          <w:rStyle w:val="keyword"/>
          <w:rFonts w:ascii="Arial" w:hAnsi="Arial" w:cs="Arial"/>
          <w:color w:val="000000"/>
          <w:sz w:val="16"/>
          <w:szCs w:val="16"/>
        </w:rPr>
        <w:t>QUERY MEDIA</w:t>
      </w:r>
      <w:r w:rsidRPr="000935D7">
        <w:rPr>
          <w:rFonts w:ascii="Arial" w:hAnsi="Arial" w:cs="Arial"/>
          <w:color w:val="000000"/>
          <w:sz w:val="16"/>
          <w:szCs w:val="16"/>
        </w:rPr>
        <w:t xml:space="preserve"> command created the </w:t>
      </w:r>
      <w:r w:rsidRPr="000935D7">
        <w:rPr>
          <w:rStyle w:val="keyword"/>
          <w:rFonts w:ascii="Arial" w:hAnsi="Arial" w:cs="Arial"/>
          <w:color w:val="000000"/>
          <w:sz w:val="16"/>
          <w:szCs w:val="16"/>
        </w:rPr>
        <w:t>CHECKIN LIBVOLUME</w:t>
      </w:r>
      <w:r w:rsidRPr="000935D7">
        <w:rPr>
          <w:rFonts w:ascii="Arial" w:hAnsi="Arial" w:cs="Arial"/>
          <w:color w:val="000000"/>
          <w:sz w:val="16"/>
          <w:szCs w:val="16"/>
        </w:rPr>
        <w:t xml:space="preserve"> executable commands in </w:t>
      </w:r>
      <w:r w:rsidRPr="000935D7">
        <w:rPr>
          <w:rStyle w:val="ph"/>
          <w:rFonts w:ascii="Arial" w:hAnsi="Arial" w:cs="Arial"/>
          <w:color w:val="000000"/>
          <w:sz w:val="16"/>
          <w:szCs w:val="16"/>
        </w:rPr>
        <w:t>/tsm/move/media/checkin.vols</w:t>
      </w:r>
      <w:r w:rsidRPr="000935D7">
        <w:rPr>
          <w:rFonts w:ascii="Arial" w:hAnsi="Arial" w:cs="Arial"/>
          <w:color w:val="000000"/>
          <w:sz w:val="16"/>
          <w:szCs w:val="16"/>
        </w:rPr>
        <w:t xml:space="preserve">, which can be run by issuing the MACRO command with </w:t>
      </w:r>
      <w:r w:rsidRPr="000935D7">
        <w:rPr>
          <w:rStyle w:val="ph"/>
          <w:rFonts w:ascii="Arial" w:hAnsi="Arial" w:cs="Arial"/>
          <w:color w:val="000000"/>
          <w:sz w:val="16"/>
          <w:szCs w:val="16"/>
        </w:rPr>
        <w:t>/tsm/move/media/checkin.vols</w:t>
      </w:r>
      <w:r w:rsidRPr="000935D7">
        <w:rPr>
          <w:rFonts w:ascii="Arial" w:hAnsi="Arial" w:cs="Arial"/>
          <w:color w:val="000000"/>
          <w:sz w:val="16"/>
          <w:szCs w:val="16"/>
        </w:rPr>
        <w:t xml:space="preserve"> as the macro name.</w:t>
      </w:r>
    </w:p>
    <w:p w14:paraId="23958DD4" w14:textId="77777777" w:rsidR="0052698C" w:rsidRPr="000935D7"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0935D7">
        <w:rPr>
          <w:rFonts w:ascii="Courier New" w:eastAsia="Times New Roman" w:hAnsi="Courier New" w:cs="Courier New"/>
          <w:b/>
          <w:color w:val="8496B0" w:themeColor="text2" w:themeTint="99"/>
          <w:sz w:val="18"/>
          <w:szCs w:val="18"/>
        </w:rPr>
        <w:t>checkin libvol lib3494 TAPE04 status=private</w:t>
      </w:r>
    </w:p>
    <w:p w14:paraId="3B6EBA42" w14:textId="77777777" w:rsidR="0052698C" w:rsidRPr="000935D7"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0935D7">
        <w:rPr>
          <w:rFonts w:ascii="Courier New" w:eastAsia="Times New Roman" w:hAnsi="Courier New" w:cs="Courier New"/>
          <w:b/>
          <w:color w:val="8496B0" w:themeColor="text2" w:themeTint="99"/>
          <w:sz w:val="18"/>
          <w:szCs w:val="18"/>
        </w:rPr>
        <w:t>checkin libvol lib3494 TAPE13 status=private</w:t>
      </w:r>
    </w:p>
    <w:p w14:paraId="21EC5151"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0935D7">
        <w:rPr>
          <w:rFonts w:ascii="Courier New" w:eastAsia="Times New Roman" w:hAnsi="Courier New" w:cs="Courier New"/>
          <w:b/>
          <w:color w:val="8496B0" w:themeColor="text2" w:themeTint="99"/>
          <w:sz w:val="18"/>
          <w:szCs w:val="18"/>
        </w:rPr>
        <w:t>checkin libvol lib3494 TAPE14 status=private</w:t>
      </w:r>
    </w:p>
    <w:p w14:paraId="01F85404"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2EBBCAC9" w14:textId="77777777" w:rsidR="0052698C" w:rsidRPr="00491B29" w:rsidRDefault="0052698C" w:rsidP="0052698C">
      <w:pPr>
        <w:rPr>
          <w:sz w:val="18"/>
          <w:szCs w:val="18"/>
        </w:rPr>
      </w:pPr>
      <w:r w:rsidRPr="00491B29">
        <w:rPr>
          <w:sz w:val="18"/>
          <w:szCs w:val="18"/>
        </w:rPr>
        <w:t xml:space="preserve">On May 8, 2013, Find tape D00026(defined in primary storage pool: bkuptapepool) which state is </w:t>
      </w:r>
      <w:r w:rsidRPr="00491B29">
        <w:rPr>
          <w:color w:val="FF0000"/>
          <w:sz w:val="18"/>
          <w:szCs w:val="18"/>
        </w:rPr>
        <w:t>Mountable not in library</w:t>
      </w:r>
      <w:r w:rsidRPr="00491B29">
        <w:rPr>
          <w:sz w:val="18"/>
          <w:szCs w:val="18"/>
        </w:rPr>
        <w:t xml:space="preserve">                                   </w:t>
      </w:r>
    </w:p>
    <w:p w14:paraId="755F56BD" w14:textId="77777777" w:rsidR="0052698C" w:rsidRPr="00FE4C81" w:rsidRDefault="0052698C" w:rsidP="0052698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urier New" w:eastAsia="Times New Roman" w:hAnsi="Courier New" w:cs="Courier New"/>
          <w:b/>
          <w:color w:val="8496B0" w:themeColor="text2" w:themeTint="99"/>
          <w:sz w:val="18"/>
          <w:szCs w:val="18"/>
        </w:rPr>
      </w:pPr>
      <w:r w:rsidRPr="00FE4C81">
        <w:rPr>
          <w:rFonts w:ascii="Courier New" w:eastAsia="Times New Roman" w:hAnsi="Courier New" w:cs="Courier New"/>
          <w:b/>
          <w:color w:val="8496B0" w:themeColor="text2" w:themeTint="99"/>
          <w:sz w:val="18"/>
          <w:szCs w:val="18"/>
        </w:rPr>
        <w:t>q media stg=bkuptapepool</w:t>
      </w:r>
    </w:p>
    <w:p w14:paraId="658F79B5"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FE4C81">
        <w:rPr>
          <w:rFonts w:ascii="Courier New" w:eastAsia="Times New Roman" w:hAnsi="Courier New" w:cs="Courier New"/>
          <w:b/>
          <w:color w:val="8496B0" w:themeColor="text2" w:themeTint="99"/>
          <w:sz w:val="18"/>
          <w:szCs w:val="18"/>
        </w:rPr>
        <w:t>checkin libv lib3582 d00026 status=private</w:t>
      </w:r>
    </w:p>
    <w:p w14:paraId="4C3D0811" w14:textId="77777777" w:rsidR="0052698C" w:rsidRPr="000935D7"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5C6B62EB"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Pr>
          <w:rFonts w:ascii="Courier New" w:eastAsia="Times New Roman" w:hAnsi="Courier New" w:cs="Courier New"/>
          <w:b/>
          <w:color w:val="8496B0" w:themeColor="text2" w:themeTint="99"/>
          <w:sz w:val="18"/>
          <w:szCs w:val="18"/>
        </w:rPr>
        <w:t>q actlog</w:t>
      </w:r>
    </w:p>
    <w:p w14:paraId="1EBEBD0C"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16672983"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Pr>
          <w:rFonts w:ascii="Courier New" w:eastAsia="Times New Roman" w:hAnsi="Courier New" w:cs="Courier New"/>
          <w:b/>
          <w:color w:val="8496B0" w:themeColor="text2" w:themeTint="99"/>
          <w:sz w:val="18"/>
          <w:szCs w:val="18"/>
        </w:rPr>
        <w:t>reply &lt;request id&gt;</w:t>
      </w:r>
    </w:p>
    <w:p w14:paraId="0EB04A41"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1C1D53EA"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Pr>
          <w:rFonts w:ascii="Courier New" w:eastAsia="Times New Roman" w:hAnsi="Courier New" w:cs="Courier New"/>
          <w:b/>
          <w:color w:val="8496B0" w:themeColor="text2" w:themeTint="99"/>
          <w:sz w:val="18"/>
          <w:szCs w:val="18"/>
        </w:rPr>
        <w:t>q process</w:t>
      </w:r>
    </w:p>
    <w:p w14:paraId="2C29099B"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color w:val="8496B0" w:themeColor="text2" w:themeTint="99"/>
          <w:sz w:val="16"/>
          <w:szCs w:val="16"/>
        </w:rPr>
      </w:pPr>
    </w:p>
    <w:p w14:paraId="3D6251BB" w14:textId="77777777" w:rsidR="0052698C" w:rsidRPr="00D73271"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496B0" w:themeColor="text2" w:themeTint="99"/>
          <w:sz w:val="16"/>
          <w:szCs w:val="16"/>
        </w:rPr>
      </w:pPr>
      <w:r w:rsidRPr="00D73271">
        <w:rPr>
          <w:rFonts w:ascii="Courier New" w:eastAsia="Times New Roman" w:hAnsi="Courier New" w:cs="Courier New"/>
          <w:color w:val="8496B0" w:themeColor="text2" w:themeTint="99"/>
          <w:sz w:val="16"/>
          <w:szCs w:val="16"/>
        </w:rPr>
        <w:t xml:space="preserve">Process Process Description  Status                                           </w:t>
      </w:r>
    </w:p>
    <w:p w14:paraId="7FE64547" w14:textId="77777777" w:rsidR="0052698C" w:rsidRPr="00D73271"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496B0" w:themeColor="text2" w:themeTint="99"/>
          <w:sz w:val="16"/>
          <w:szCs w:val="16"/>
        </w:rPr>
      </w:pPr>
      <w:r w:rsidRPr="00D73271">
        <w:rPr>
          <w:rFonts w:ascii="Courier New" w:eastAsia="Times New Roman" w:hAnsi="Courier New" w:cs="Courier New"/>
          <w:color w:val="8496B0" w:themeColor="text2" w:themeTint="99"/>
          <w:sz w:val="16"/>
          <w:szCs w:val="16"/>
        </w:rPr>
        <w:t xml:space="preserve">  Number                      </w:t>
      </w:r>
    </w:p>
    <w:p w14:paraId="3FFCA689" w14:textId="77777777" w:rsidR="0052698C" w:rsidRPr="00D73271"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496B0" w:themeColor="text2" w:themeTint="99"/>
          <w:sz w:val="16"/>
          <w:szCs w:val="16"/>
        </w:rPr>
      </w:pPr>
      <w:r w:rsidRPr="00D73271">
        <w:rPr>
          <w:rFonts w:ascii="Courier New" w:eastAsia="Times New Roman" w:hAnsi="Courier New" w:cs="Courier New"/>
          <w:color w:val="8496B0" w:themeColor="text2" w:themeTint="99"/>
          <w:sz w:val="16"/>
          <w:szCs w:val="16"/>
        </w:rPr>
        <w:t>-------- -------------------- -------------------------------------------------</w:t>
      </w:r>
    </w:p>
    <w:p w14:paraId="5A8DA56B" w14:textId="77777777" w:rsidR="0052698C" w:rsidRPr="00D73271"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496B0" w:themeColor="text2" w:themeTint="99"/>
          <w:sz w:val="16"/>
          <w:szCs w:val="16"/>
        </w:rPr>
      </w:pPr>
      <w:r w:rsidRPr="00D73271">
        <w:rPr>
          <w:rFonts w:ascii="Courier New" w:eastAsia="Times New Roman" w:hAnsi="Courier New" w:cs="Courier New"/>
          <w:color w:val="8496B0" w:themeColor="text2" w:themeTint="99"/>
          <w:sz w:val="16"/>
          <w:szCs w:val="16"/>
        </w:rPr>
        <w:t xml:space="preserve">   1,459 CHECKIN LIBVOLUME   ANR8424I Checking in volume D00026 in library    </w:t>
      </w:r>
    </w:p>
    <w:p w14:paraId="070FD6F0" w14:textId="77777777" w:rsidR="0052698C" w:rsidRPr="00D73271"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496B0" w:themeColor="text2" w:themeTint="99"/>
          <w:sz w:val="16"/>
          <w:szCs w:val="16"/>
        </w:rPr>
      </w:pPr>
      <w:r w:rsidRPr="00D73271">
        <w:rPr>
          <w:rFonts w:ascii="Courier New" w:eastAsia="Times New Roman" w:hAnsi="Courier New" w:cs="Courier New"/>
          <w:color w:val="8496B0" w:themeColor="text2" w:themeTint="99"/>
          <w:sz w:val="16"/>
          <w:szCs w:val="16"/>
        </w:rPr>
        <w:t xml:space="preserve">                             LIB3582.</w:t>
      </w:r>
    </w:p>
    <w:p w14:paraId="05B5593B"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192CEE13"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952DB6">
        <w:rPr>
          <w:rFonts w:ascii="Courier New" w:eastAsia="Times New Roman" w:hAnsi="Courier New" w:cs="Courier New"/>
          <w:b/>
          <w:color w:val="8496B0" w:themeColor="text2" w:themeTint="99"/>
          <w:sz w:val="18"/>
          <w:szCs w:val="18"/>
        </w:rPr>
        <w:t>update volume d00026 access=readwrite</w:t>
      </w:r>
    </w:p>
    <w:p w14:paraId="6BB606DF"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41328D27"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Pr>
          <w:rFonts w:ascii="Courier New" w:eastAsia="Times New Roman" w:hAnsi="Courier New" w:cs="Courier New"/>
          <w:b/>
          <w:color w:val="8496B0" w:themeColor="text2" w:themeTint="99"/>
          <w:sz w:val="18"/>
          <w:szCs w:val="18"/>
        </w:rPr>
        <w:t>move data d00026</w:t>
      </w:r>
    </w:p>
    <w:p w14:paraId="4B5DD9A0" w14:textId="77777777" w:rsidR="0052698C" w:rsidRPr="00E2619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6A729B66"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49C094CF" w14:textId="77777777" w:rsidR="0052698C" w:rsidRPr="00232C44" w:rsidRDefault="0052698C" w:rsidP="0052698C">
      <w:pPr>
        <w:pStyle w:val="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Release volume in a volume group, find one volume with lowest occupied tape space, </w:t>
      </w:r>
      <w:r w:rsidRPr="00232C44">
        <w:t>move files to other</w:t>
      </w:r>
      <w:r>
        <w:t xml:space="preserve"> </w:t>
      </w:r>
      <w:r w:rsidRPr="00232C44">
        <w:t>storage pool volumes</w:t>
      </w:r>
      <w:r>
        <w:t xml:space="preserve"> in the same sorage pool.</w:t>
      </w:r>
    </w:p>
    <w:p w14:paraId="7C19B398" w14:textId="77777777" w:rsidR="0052698C" w:rsidRPr="004B72BF" w:rsidRDefault="0052698C" w:rsidP="0052698C">
      <w:pPr>
        <w:pStyle w:val="a3"/>
        <w:numPr>
          <w:ilvl w:val="1"/>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color w:val="8496B0" w:themeColor="text2" w:themeTint="99"/>
          <w:sz w:val="18"/>
          <w:szCs w:val="18"/>
        </w:rPr>
      </w:pPr>
      <w:r w:rsidRPr="004B72BF">
        <w:rPr>
          <w:rFonts w:ascii="Courier New" w:eastAsia="Times New Roman" w:hAnsi="Courier New" w:cs="Courier New"/>
          <w:b/>
          <w:color w:val="8496B0" w:themeColor="text2" w:themeTint="99"/>
          <w:sz w:val="18"/>
          <w:szCs w:val="18"/>
        </w:rPr>
        <w:t>MOVe Data &lt;volume_name&gt;</w:t>
      </w:r>
    </w:p>
    <w:p w14:paraId="010BCBBA"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Pr>
          <w:rFonts w:ascii="Courier New" w:eastAsia="Times New Roman" w:hAnsi="Courier New" w:cs="Courier New"/>
          <w:b/>
          <w:color w:val="8496B0" w:themeColor="text2" w:themeTint="99"/>
          <w:sz w:val="18"/>
          <w:szCs w:val="18"/>
        </w:rPr>
        <w:t>query process</w:t>
      </w:r>
    </w:p>
    <w:p w14:paraId="3C935BA3"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7C2F577A"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rPr>
      </w:pPr>
      <w:r w:rsidRPr="00A801AC">
        <w:rPr>
          <w:rFonts w:ascii="Courier New" w:eastAsia="Times New Roman" w:hAnsi="Courier New" w:cs="Courier New"/>
          <w:sz w:val="14"/>
          <w:szCs w:val="14"/>
        </w:rPr>
        <w:t xml:space="preserve">Sample: Process Process Description  Status                                           </w:t>
      </w:r>
    </w:p>
    <w:p w14:paraId="3F3BD1C4"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rPr>
      </w:pPr>
      <w:r w:rsidRPr="00A801AC">
        <w:rPr>
          <w:rFonts w:ascii="Courier New" w:eastAsia="Times New Roman" w:hAnsi="Courier New" w:cs="Courier New"/>
          <w:sz w:val="14"/>
          <w:szCs w:val="14"/>
        </w:rPr>
        <w:t xml:space="preserve">  Number                      </w:t>
      </w:r>
    </w:p>
    <w:p w14:paraId="74EB1C26"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rPr>
      </w:pPr>
      <w:r w:rsidRPr="00A801AC">
        <w:rPr>
          <w:rFonts w:ascii="Courier New" w:eastAsia="Times New Roman" w:hAnsi="Courier New" w:cs="Courier New"/>
          <w:sz w:val="14"/>
          <w:szCs w:val="14"/>
        </w:rPr>
        <w:t>-------- -------------------- -------------------------------------------------</w:t>
      </w:r>
    </w:p>
    <w:p w14:paraId="7AA3D6BC"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rPr>
      </w:pPr>
      <w:r w:rsidRPr="00A801AC">
        <w:rPr>
          <w:rFonts w:ascii="Courier New" w:eastAsia="Times New Roman" w:hAnsi="Courier New" w:cs="Courier New"/>
          <w:sz w:val="14"/>
          <w:szCs w:val="14"/>
        </w:rPr>
        <w:t xml:space="preserve">   1,337 Move Data            Volume D00065 (storage pool BKUPTAPEPOOL), Target</w:t>
      </w:r>
    </w:p>
    <w:p w14:paraId="7A71F117"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rPr>
      </w:pPr>
      <w:r w:rsidRPr="00A801AC">
        <w:rPr>
          <w:rFonts w:ascii="Courier New" w:eastAsia="Times New Roman" w:hAnsi="Courier New" w:cs="Courier New"/>
          <w:sz w:val="14"/>
          <w:szCs w:val="14"/>
        </w:rPr>
        <w:t xml:space="preserve">                              Pool BKUPTAPEPOOL, Moved Files: 48681, Moved    </w:t>
      </w:r>
    </w:p>
    <w:p w14:paraId="003AF6DF"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rPr>
      </w:pPr>
      <w:r w:rsidRPr="00A801AC">
        <w:rPr>
          <w:rFonts w:ascii="Courier New" w:eastAsia="Times New Roman" w:hAnsi="Courier New" w:cs="Courier New"/>
          <w:sz w:val="14"/>
          <w:szCs w:val="14"/>
        </w:rPr>
        <w:t xml:space="preserve">                              Bytes: 11,195,429,136, Unreadable Files: 0,     </w:t>
      </w:r>
    </w:p>
    <w:p w14:paraId="711D71B2"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rPr>
      </w:pPr>
      <w:r w:rsidRPr="00A801AC">
        <w:rPr>
          <w:rFonts w:ascii="Courier New" w:eastAsia="Times New Roman" w:hAnsi="Courier New" w:cs="Courier New"/>
          <w:sz w:val="14"/>
          <w:szCs w:val="14"/>
        </w:rPr>
        <w:t xml:space="preserve">                              Unreadable Bytes: 0. Current Physical File      </w:t>
      </w:r>
    </w:p>
    <w:p w14:paraId="119FABB6" w14:textId="77777777" w:rsidR="0052698C" w:rsidRPr="00A801A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rPr>
      </w:pPr>
      <w:r w:rsidRPr="00A801AC">
        <w:rPr>
          <w:rFonts w:ascii="Courier New" w:eastAsia="Times New Roman" w:hAnsi="Courier New" w:cs="Courier New"/>
          <w:sz w:val="14"/>
          <w:szCs w:val="14"/>
        </w:rPr>
        <w:t xml:space="preserve">                              (bytes): 25,984,431 Current input volume:       </w:t>
      </w:r>
    </w:p>
    <w:p w14:paraId="358B1226"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4"/>
          <w:szCs w:val="14"/>
        </w:rPr>
      </w:pPr>
      <w:r w:rsidRPr="00A801AC">
        <w:rPr>
          <w:rFonts w:ascii="Courier New" w:eastAsia="Times New Roman" w:hAnsi="Courier New" w:cs="Courier New"/>
          <w:sz w:val="14"/>
          <w:szCs w:val="14"/>
        </w:rPr>
        <w:t xml:space="preserve">                              D00065. Current output volume: D00027.</w:t>
      </w:r>
    </w:p>
    <w:p w14:paraId="33441C04"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56F3819F"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4B72BF">
        <w:rPr>
          <w:rFonts w:ascii="Courier New" w:eastAsia="Times New Roman" w:hAnsi="Courier New" w:cs="Courier New"/>
          <w:b/>
          <w:color w:val="8496B0" w:themeColor="text2" w:themeTint="99"/>
          <w:sz w:val="18"/>
          <w:szCs w:val="18"/>
        </w:rPr>
        <w:t>query media stg=&lt;storage group&gt;</w:t>
      </w:r>
    </w:p>
    <w:p w14:paraId="56C08521" w14:textId="77777777" w:rsidR="0052698C" w:rsidRPr="004B72B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32C0310F" w14:textId="77777777" w:rsidR="0052698C" w:rsidRPr="004B72BF" w:rsidRDefault="0052698C" w:rsidP="0052698C">
      <w:pPr>
        <w:pStyle w:val="a3"/>
        <w:numPr>
          <w:ilvl w:val="1"/>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 xml:space="preserve">CHECKOUT LIBVOLUME lib3582 </w:t>
      </w:r>
      <w:r w:rsidRPr="004B72BF">
        <w:rPr>
          <w:rFonts w:ascii="Courier New" w:eastAsia="Times New Roman" w:hAnsi="Courier New" w:cs="Courier New"/>
          <w:b/>
          <w:color w:val="8496B0" w:themeColor="text2" w:themeTint="99"/>
          <w:sz w:val="18"/>
          <w:szCs w:val="18"/>
        </w:rPr>
        <w:t>D00065</w:t>
      </w:r>
      <w:r w:rsidRPr="00E9302B">
        <w:rPr>
          <w:rFonts w:ascii="Courier New" w:eastAsia="Times New Roman" w:hAnsi="Courier New" w:cs="Courier New"/>
          <w:b/>
          <w:color w:val="8496B0" w:themeColor="text2" w:themeTint="99"/>
          <w:sz w:val="18"/>
          <w:szCs w:val="18"/>
        </w:rPr>
        <w:t xml:space="preserve"> remove=yes checklabel=yes</w:t>
      </w:r>
    </w:p>
    <w:p w14:paraId="1226DFC6"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786361CE"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Pr>
          <w:rFonts w:ascii="Courier New" w:eastAsia="Times New Roman" w:hAnsi="Courier New" w:cs="Courier New"/>
          <w:b/>
          <w:color w:val="8496B0" w:themeColor="text2" w:themeTint="99"/>
          <w:sz w:val="18"/>
          <w:szCs w:val="18"/>
        </w:rPr>
        <w:t>repeat step a) and b), to concentrate the data to fewer tapes. Then</w:t>
      </w:r>
    </w:p>
    <w:p w14:paraId="17AC027E"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3CE8498E" w14:textId="77777777" w:rsidR="0052698C" w:rsidRDefault="0052698C" w:rsidP="0052698C">
      <w:pPr>
        <w:pStyle w:val="a3"/>
        <w:numPr>
          <w:ilvl w:val="1"/>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b/>
          <w:color w:val="8496B0" w:themeColor="text2" w:themeTint="99"/>
          <w:sz w:val="18"/>
          <w:szCs w:val="18"/>
        </w:rPr>
      </w:pPr>
      <w:r w:rsidRPr="00E26198">
        <w:rPr>
          <w:rFonts w:ascii="Courier New" w:eastAsia="Times New Roman" w:hAnsi="Courier New" w:cs="Courier New"/>
          <w:b/>
          <w:color w:val="8496B0" w:themeColor="text2" w:themeTint="99"/>
          <w:sz w:val="18"/>
          <w:szCs w:val="18"/>
        </w:rPr>
        <w:t xml:space="preserve">CHECKIN LIBVOLUME lib3582 </w:t>
      </w:r>
      <w:r w:rsidRPr="004B72BF">
        <w:rPr>
          <w:rFonts w:ascii="Courier New" w:eastAsia="Times New Roman" w:hAnsi="Courier New" w:cs="Courier New"/>
          <w:b/>
          <w:color w:val="8496B0" w:themeColor="text2" w:themeTint="99"/>
          <w:sz w:val="18"/>
          <w:szCs w:val="18"/>
        </w:rPr>
        <w:t xml:space="preserve">search=yes </w:t>
      </w:r>
      <w:r w:rsidRPr="00E26198">
        <w:rPr>
          <w:rFonts w:ascii="Courier New" w:eastAsia="Times New Roman" w:hAnsi="Courier New" w:cs="Courier New"/>
          <w:b/>
          <w:color w:val="8496B0" w:themeColor="text2" w:themeTint="99"/>
          <w:sz w:val="18"/>
          <w:szCs w:val="18"/>
        </w:rPr>
        <w:t>checklabel=barcode status=</w:t>
      </w:r>
      <w:r w:rsidRPr="004B72BF">
        <w:rPr>
          <w:rFonts w:ascii="Courier New" w:eastAsia="Times New Roman" w:hAnsi="Courier New" w:cs="Courier New"/>
          <w:b/>
          <w:color w:val="8496B0" w:themeColor="text2" w:themeTint="99"/>
          <w:sz w:val="18"/>
          <w:szCs w:val="18"/>
        </w:rPr>
        <w:t>scratch</w:t>
      </w:r>
    </w:p>
    <w:p w14:paraId="365AA5C0"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4E95966F"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5BB8F870" w14:textId="77777777" w:rsidR="0052698C" w:rsidRDefault="0052698C" w:rsidP="0052698C">
      <w:pPr>
        <w:pStyle w:val="af0"/>
      </w:pPr>
      <w:r>
        <w:t xml:space="preserve">LMS Tape Library DRIVE remote CLEAN process using TSM command line. </w:t>
      </w:r>
      <w:r w:rsidRPr="00865372">
        <w:t>As a best practice, check in cleaner cartridges one-at-a-time and do not use the search function when checking in a cleaner cartridge</w:t>
      </w:r>
      <w:r>
        <w:t>.</w:t>
      </w:r>
    </w:p>
    <w:p w14:paraId="621FD1E7"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79C4765D"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 xml:space="preserve">CHECKIN LIBVOLUME lib3582 </w:t>
      </w:r>
      <w:r w:rsidRPr="001B217E">
        <w:rPr>
          <w:rFonts w:ascii="Courier New" w:eastAsia="Times New Roman" w:hAnsi="Courier New" w:cs="Courier New"/>
          <w:b/>
          <w:color w:val="FF0000"/>
          <w:sz w:val="18"/>
          <w:szCs w:val="18"/>
        </w:rPr>
        <w:t>A00110L2</w:t>
      </w:r>
      <w:r w:rsidRPr="00E9302B">
        <w:rPr>
          <w:rFonts w:ascii="Courier New" w:eastAsia="Times New Roman" w:hAnsi="Courier New" w:cs="Courier New"/>
          <w:b/>
          <w:color w:val="8496B0" w:themeColor="text2" w:themeTint="99"/>
          <w:sz w:val="18"/>
          <w:szCs w:val="18"/>
        </w:rPr>
        <w:t xml:space="preserve"> status=cleaner </w:t>
      </w:r>
      <w:r w:rsidRPr="001B217E">
        <w:rPr>
          <w:rFonts w:ascii="Courier New" w:eastAsia="Times New Roman" w:hAnsi="Courier New" w:cs="Courier New"/>
          <w:b/>
          <w:color w:val="FF0000"/>
          <w:sz w:val="18"/>
          <w:szCs w:val="18"/>
        </w:rPr>
        <w:t xml:space="preserve">cleanings=6    </w:t>
      </w:r>
    </w:p>
    <w:p w14:paraId="00FDB9C3"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QUERY PROCESS</w:t>
      </w:r>
    </w:p>
    <w:p w14:paraId="20CC1794"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 xml:space="preserve">QUERY ACTLOG </w:t>
      </w:r>
    </w:p>
    <w:p w14:paraId="50B142E9"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 xml:space="preserve">REPLY &lt;request ID&gt; </w:t>
      </w:r>
    </w:p>
    <w:p w14:paraId="3B60C830"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0AECAC03"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CLEAN DRIVE lib3582 drive1</w:t>
      </w:r>
    </w:p>
    <w:p w14:paraId="348FA903"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p>
    <w:p w14:paraId="06539B3B"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CLEAN DRIVE lib3582 drive2</w:t>
      </w:r>
    </w:p>
    <w:p w14:paraId="5076D051"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496B0" w:themeColor="text2" w:themeTint="99"/>
          <w:sz w:val="18"/>
          <w:szCs w:val="18"/>
        </w:rPr>
      </w:pPr>
    </w:p>
    <w:p w14:paraId="7922A1DE"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496B0" w:themeColor="text2" w:themeTint="99"/>
          <w:sz w:val="18"/>
          <w:szCs w:val="18"/>
        </w:rPr>
      </w:pPr>
      <w:r w:rsidRPr="00E9302B">
        <w:rPr>
          <w:rFonts w:ascii="Courier New" w:eastAsia="Times New Roman" w:hAnsi="Courier New" w:cs="Courier New"/>
          <w:b/>
          <w:color w:val="8496B0" w:themeColor="text2" w:themeTint="99"/>
          <w:sz w:val="18"/>
          <w:szCs w:val="18"/>
        </w:rPr>
        <w:t xml:space="preserve">CHECKOUT LIBVOLUME lib3582 </w:t>
      </w:r>
      <w:r w:rsidRPr="001B217E">
        <w:rPr>
          <w:rFonts w:ascii="Courier New" w:eastAsia="Times New Roman" w:hAnsi="Courier New" w:cs="Courier New"/>
          <w:b/>
          <w:color w:val="FF0000"/>
          <w:sz w:val="18"/>
          <w:szCs w:val="18"/>
        </w:rPr>
        <w:t>A00110L2</w:t>
      </w:r>
      <w:r w:rsidRPr="00E9302B">
        <w:rPr>
          <w:rFonts w:ascii="Courier New" w:eastAsia="Times New Roman" w:hAnsi="Courier New" w:cs="Courier New"/>
          <w:b/>
          <w:color w:val="8496B0" w:themeColor="text2" w:themeTint="99"/>
          <w:sz w:val="18"/>
          <w:szCs w:val="18"/>
        </w:rPr>
        <w:t xml:space="preserve"> remove=yes checklabel=yes</w:t>
      </w:r>
    </w:p>
    <w:p w14:paraId="40A8B7D0"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QUERY PROCESS</w:t>
      </w:r>
    </w:p>
    <w:p w14:paraId="23A06B46"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QUERY ACTLOG</w:t>
      </w:r>
    </w:p>
    <w:p w14:paraId="5C40258F" w14:textId="77777777" w:rsidR="0052698C" w:rsidRPr="00E9302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8496B0" w:themeColor="text2" w:themeTint="99"/>
          <w:sz w:val="18"/>
          <w:szCs w:val="18"/>
        </w:rPr>
      </w:pPr>
      <w:r w:rsidRPr="00E9302B">
        <w:rPr>
          <w:rFonts w:ascii="Courier New" w:eastAsia="Times New Roman" w:hAnsi="Courier New" w:cs="Courier New"/>
          <w:b/>
          <w:color w:val="8496B0" w:themeColor="text2" w:themeTint="99"/>
          <w:sz w:val="18"/>
          <w:szCs w:val="18"/>
        </w:rPr>
        <w:t>REPLY &lt;request ID&gt;</w:t>
      </w:r>
    </w:p>
    <w:p w14:paraId="23EDC394" w14:textId="77777777" w:rsidR="0052698C" w:rsidRDefault="0052698C" w:rsidP="0052698C">
      <w:pPr>
        <w:pStyle w:val="af0"/>
      </w:pPr>
    </w:p>
    <w:p w14:paraId="7374DC6E" w14:textId="77777777" w:rsidR="0052698C" w:rsidRDefault="0052698C" w:rsidP="0052698C">
      <w:pPr>
        <w:pStyle w:val="af0"/>
      </w:pPr>
    </w:p>
    <w:p w14:paraId="653955BB" w14:textId="77777777" w:rsidR="0052698C" w:rsidRDefault="0052698C" w:rsidP="0052698C">
      <w:pPr>
        <w:pStyle w:val="af0"/>
        <w:rPr>
          <w:color w:val="FF0000"/>
        </w:rPr>
      </w:pPr>
      <w:r>
        <w:t xml:space="preserve">TIPS: </w:t>
      </w:r>
      <w:r w:rsidRPr="00D105DF">
        <w:rPr>
          <w:color w:val="FF0000"/>
        </w:rPr>
        <w:t>Please ask Computer Operators for information on CLEAN TAPE’s Lable name like &lt;A00110L2&gt; and cleanings Number like &lt;cleanings=6&gt;</w:t>
      </w:r>
    </w:p>
    <w:p w14:paraId="639AC4D1" w14:textId="77777777" w:rsidR="0052698C" w:rsidRDefault="0052698C" w:rsidP="0052698C">
      <w:pPr>
        <w:pStyle w:val="af0"/>
        <w:rPr>
          <w:color w:val="FF0000"/>
        </w:rPr>
      </w:pPr>
      <w:r w:rsidRPr="00083772">
        <w:rPr>
          <w:color w:val="FF0000"/>
        </w:rPr>
        <w:t>Cleaning cartridge A00110L2 in library LIB3582 is</w:t>
      </w:r>
      <w:r>
        <w:rPr>
          <w:color w:val="FF0000"/>
        </w:rPr>
        <w:t xml:space="preserve"> </w:t>
      </w:r>
      <w:r w:rsidRPr="00083772">
        <w:rPr>
          <w:color w:val="FF0000"/>
        </w:rPr>
        <w:t>near end of life; has 5 uses left</w:t>
      </w:r>
    </w:p>
    <w:p w14:paraId="437D769E" w14:textId="77777777" w:rsidR="0052698C" w:rsidRDefault="0052698C" w:rsidP="0052698C">
      <w:pPr>
        <w:pStyle w:val="af0"/>
        <w:rPr>
          <w:color w:val="FF0000"/>
        </w:rPr>
      </w:pPr>
    </w:p>
    <w:p w14:paraId="3F3C6C6E" w14:textId="77777777" w:rsidR="0052698C" w:rsidRDefault="0052698C" w:rsidP="0052698C">
      <w:pPr>
        <w:pStyle w:val="af0"/>
        <w:rPr>
          <w:color w:val="FF0000"/>
        </w:rPr>
      </w:pPr>
      <w:r>
        <w:rPr>
          <w:color w:val="FF0000"/>
        </w:rPr>
        <w:t>A00110L2</w:t>
      </w:r>
    </w:p>
    <w:tbl>
      <w:tblPr>
        <w:tblStyle w:val="ae"/>
        <w:tblW w:w="0" w:type="auto"/>
        <w:tblInd w:w="108" w:type="dxa"/>
        <w:tblLook w:val="04A0" w:firstRow="1" w:lastRow="0" w:firstColumn="1" w:lastColumn="0" w:noHBand="0" w:noVBand="1"/>
      </w:tblPr>
      <w:tblGrid>
        <w:gridCol w:w="1242"/>
        <w:gridCol w:w="1560"/>
      </w:tblGrid>
      <w:tr w:rsidR="0052698C" w14:paraId="4B57F142" w14:textId="77777777" w:rsidTr="003C2050">
        <w:tc>
          <w:tcPr>
            <w:tcW w:w="1242" w:type="dxa"/>
          </w:tcPr>
          <w:p w14:paraId="0C189A6C" w14:textId="77777777" w:rsidR="0052698C" w:rsidRDefault="0052698C" w:rsidP="003C2050">
            <w:pPr>
              <w:pStyle w:val="af0"/>
            </w:pPr>
            <w:r>
              <w:t>cleans</w:t>
            </w:r>
          </w:p>
        </w:tc>
        <w:tc>
          <w:tcPr>
            <w:tcW w:w="1560" w:type="dxa"/>
          </w:tcPr>
          <w:p w14:paraId="26E8C846" w14:textId="77777777" w:rsidR="0052698C" w:rsidRDefault="0052698C" w:rsidP="003C2050">
            <w:pPr>
              <w:pStyle w:val="af0"/>
            </w:pPr>
            <w:r>
              <w:t>date</w:t>
            </w:r>
          </w:p>
        </w:tc>
      </w:tr>
      <w:tr w:rsidR="0052698C" w14:paraId="47738A08" w14:textId="77777777" w:rsidTr="003C2050">
        <w:tc>
          <w:tcPr>
            <w:tcW w:w="1242" w:type="dxa"/>
          </w:tcPr>
          <w:p w14:paraId="07CF43ED" w14:textId="77777777" w:rsidR="0052698C" w:rsidRDefault="0052698C" w:rsidP="003C2050">
            <w:pPr>
              <w:pStyle w:val="af0"/>
            </w:pPr>
            <w:r>
              <w:t>11</w:t>
            </w:r>
          </w:p>
        </w:tc>
        <w:tc>
          <w:tcPr>
            <w:tcW w:w="1560" w:type="dxa"/>
          </w:tcPr>
          <w:p w14:paraId="356D917F" w14:textId="77777777" w:rsidR="0052698C" w:rsidRDefault="0052698C" w:rsidP="003C2050">
            <w:pPr>
              <w:pStyle w:val="af0"/>
            </w:pPr>
            <w:r>
              <w:t>2013-06-25</w:t>
            </w:r>
          </w:p>
        </w:tc>
      </w:tr>
      <w:tr w:rsidR="0052698C" w14:paraId="3983A91A" w14:textId="77777777" w:rsidTr="003C2050">
        <w:tc>
          <w:tcPr>
            <w:tcW w:w="1242" w:type="dxa"/>
          </w:tcPr>
          <w:p w14:paraId="36832707" w14:textId="77777777" w:rsidR="0052698C" w:rsidRDefault="0052698C" w:rsidP="003C2050">
            <w:pPr>
              <w:pStyle w:val="af0"/>
            </w:pPr>
          </w:p>
        </w:tc>
        <w:tc>
          <w:tcPr>
            <w:tcW w:w="1560" w:type="dxa"/>
          </w:tcPr>
          <w:p w14:paraId="607D1461" w14:textId="77777777" w:rsidR="0052698C" w:rsidRDefault="0052698C" w:rsidP="003C2050">
            <w:pPr>
              <w:pStyle w:val="af0"/>
            </w:pPr>
          </w:p>
        </w:tc>
      </w:tr>
      <w:tr w:rsidR="0052698C" w14:paraId="4ECF9477" w14:textId="77777777" w:rsidTr="003C2050">
        <w:tc>
          <w:tcPr>
            <w:tcW w:w="1242" w:type="dxa"/>
          </w:tcPr>
          <w:p w14:paraId="0AFB1873" w14:textId="77777777" w:rsidR="0052698C" w:rsidRDefault="0052698C" w:rsidP="003C2050">
            <w:pPr>
              <w:pStyle w:val="af0"/>
            </w:pPr>
          </w:p>
        </w:tc>
        <w:tc>
          <w:tcPr>
            <w:tcW w:w="1560" w:type="dxa"/>
          </w:tcPr>
          <w:p w14:paraId="5DE5AAA0" w14:textId="77777777" w:rsidR="0052698C" w:rsidRDefault="0052698C" w:rsidP="003C2050">
            <w:pPr>
              <w:pStyle w:val="af0"/>
            </w:pPr>
          </w:p>
        </w:tc>
      </w:tr>
    </w:tbl>
    <w:p w14:paraId="0C7F78FE" w14:textId="77777777" w:rsidR="0052698C" w:rsidRDefault="0052698C" w:rsidP="0052698C">
      <w:pPr>
        <w:pStyle w:val="af0"/>
        <w:sectPr w:rsidR="0052698C" w:rsidSect="006F5CAB">
          <w:pgSz w:w="12240" w:h="15840"/>
          <w:pgMar w:top="990" w:right="720" w:bottom="1440" w:left="1170" w:header="720" w:footer="720" w:gutter="0"/>
          <w:cols w:space="720"/>
          <w:docGrid w:linePitch="360"/>
        </w:sectPr>
      </w:pPr>
    </w:p>
    <w:p w14:paraId="115160FF" w14:textId="77777777" w:rsidR="0052698C" w:rsidRDefault="0052698C" w:rsidP="0052698C">
      <w:pPr>
        <w:pStyle w:val="1"/>
        <w:jc w:val="left"/>
      </w:pPr>
      <w:bookmarkStart w:id="3" w:name="_Toc485986127"/>
      <w:r>
        <w:lastRenderedPageBreak/>
        <w:t>Tivoli Storage Manager</w:t>
      </w:r>
      <w:bookmarkEnd w:id="3"/>
      <w:r>
        <w:t xml:space="preserve"> </w:t>
      </w:r>
    </w:p>
    <w:p w14:paraId="7A02DD5E" w14:textId="77777777" w:rsidR="0052698C" w:rsidRPr="004A5698" w:rsidRDefault="0052698C" w:rsidP="0052698C"/>
    <w:tbl>
      <w:tblPr>
        <w:tblStyle w:val="ac"/>
        <w:tblW w:w="6652" w:type="dxa"/>
        <w:tblInd w:w="198" w:type="dxa"/>
        <w:tblLook w:val="04A0" w:firstRow="1" w:lastRow="0" w:firstColumn="1" w:lastColumn="0" w:noHBand="0" w:noVBand="1"/>
      </w:tblPr>
      <w:tblGrid>
        <w:gridCol w:w="1933"/>
        <w:gridCol w:w="1617"/>
        <w:gridCol w:w="1266"/>
        <w:gridCol w:w="1836"/>
      </w:tblGrid>
      <w:tr w:rsidR="0052698C" w:rsidRPr="00311E12" w14:paraId="4D09D903" w14:textId="77777777" w:rsidTr="003C205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933" w:type="dxa"/>
            <w:noWrap/>
          </w:tcPr>
          <w:p w14:paraId="5AF34AF8" w14:textId="77777777" w:rsidR="0052698C" w:rsidRDefault="0052698C" w:rsidP="003C2050">
            <w:pPr>
              <w:rPr>
                <w:color w:val="000000"/>
                <w:sz w:val="18"/>
                <w:szCs w:val="18"/>
              </w:rPr>
            </w:pPr>
            <w:r>
              <w:rPr>
                <w:color w:val="000000"/>
                <w:sz w:val="18"/>
                <w:szCs w:val="18"/>
              </w:rPr>
              <w:t>Products</w:t>
            </w:r>
          </w:p>
        </w:tc>
        <w:tc>
          <w:tcPr>
            <w:tcW w:w="1617" w:type="dxa"/>
            <w:noWrap/>
          </w:tcPr>
          <w:p w14:paraId="428FF49E" w14:textId="77777777" w:rsidR="0052698C" w:rsidRPr="00311E12" w:rsidRDefault="0052698C" w:rsidP="003C2050">
            <w:pPr>
              <w:cnfStyle w:val="100000000000" w:firstRow="1"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User ID</w:t>
            </w:r>
          </w:p>
        </w:tc>
        <w:tc>
          <w:tcPr>
            <w:tcW w:w="1266" w:type="dxa"/>
            <w:noWrap/>
          </w:tcPr>
          <w:p w14:paraId="27A83A26" w14:textId="77777777" w:rsidR="0052698C" w:rsidRPr="00311E12" w:rsidRDefault="0052698C" w:rsidP="003C2050">
            <w:pPr>
              <w:cnfStyle w:val="100000000000" w:firstRow="1"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PASSWORD</w:t>
            </w:r>
          </w:p>
        </w:tc>
        <w:tc>
          <w:tcPr>
            <w:tcW w:w="1836" w:type="dxa"/>
            <w:noWrap/>
          </w:tcPr>
          <w:p w14:paraId="7BCB9B18" w14:textId="77777777" w:rsidR="0052698C" w:rsidRPr="00311E12" w:rsidRDefault="0052698C" w:rsidP="003C2050">
            <w:pPr>
              <w:cnfStyle w:val="100000000000" w:firstRow="1"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IP Address</w:t>
            </w:r>
          </w:p>
        </w:tc>
      </w:tr>
      <w:tr w:rsidR="0052698C" w:rsidRPr="00075609" w14:paraId="3CC2F81C" w14:textId="77777777" w:rsidTr="003C205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33" w:type="dxa"/>
            <w:noWrap/>
            <w:vAlign w:val="bottom"/>
            <w:hideMark/>
          </w:tcPr>
          <w:p w14:paraId="0DD71425" w14:textId="77777777" w:rsidR="0052698C" w:rsidRPr="00075609" w:rsidRDefault="0052698C" w:rsidP="003C2050">
            <w:pPr>
              <w:rPr>
                <w:color w:val="000000"/>
                <w:sz w:val="16"/>
                <w:szCs w:val="16"/>
              </w:rPr>
            </w:pPr>
            <w:r w:rsidRPr="00075609">
              <w:rPr>
                <w:color w:val="000000"/>
                <w:sz w:val="16"/>
                <w:szCs w:val="16"/>
              </w:rPr>
              <w:t>TSM</w:t>
            </w:r>
          </w:p>
        </w:tc>
        <w:tc>
          <w:tcPr>
            <w:tcW w:w="1617" w:type="dxa"/>
            <w:noWrap/>
            <w:vAlign w:val="bottom"/>
            <w:hideMark/>
          </w:tcPr>
          <w:p w14:paraId="0F2C90EF" w14:textId="77777777" w:rsidR="0052698C" w:rsidRPr="00075609" w:rsidRDefault="0052698C" w:rsidP="003C2050">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075609">
              <w:rPr>
                <w:color w:val="000000"/>
                <w:sz w:val="16"/>
                <w:szCs w:val="16"/>
              </w:rPr>
              <w:t>tsmtape</w:t>
            </w:r>
          </w:p>
        </w:tc>
        <w:tc>
          <w:tcPr>
            <w:tcW w:w="1266" w:type="dxa"/>
            <w:noWrap/>
            <w:vAlign w:val="bottom"/>
            <w:hideMark/>
          </w:tcPr>
          <w:p w14:paraId="3BC0CADC" w14:textId="77777777" w:rsidR="0052698C" w:rsidRPr="00075609" w:rsidRDefault="0052698C" w:rsidP="003C2050">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075609">
              <w:rPr>
                <w:color w:val="000000"/>
                <w:sz w:val="16"/>
                <w:szCs w:val="16"/>
              </w:rPr>
              <w:t>tsm567</w:t>
            </w:r>
          </w:p>
        </w:tc>
        <w:tc>
          <w:tcPr>
            <w:tcW w:w="1836" w:type="dxa"/>
            <w:noWrap/>
            <w:vAlign w:val="bottom"/>
            <w:hideMark/>
          </w:tcPr>
          <w:p w14:paraId="6E332FF0" w14:textId="77777777" w:rsidR="0052698C" w:rsidRPr="00075609" w:rsidRDefault="0052698C" w:rsidP="003C2050">
            <w:pPr>
              <w:cnfStyle w:val="000000100000" w:firstRow="0" w:lastRow="0" w:firstColumn="0" w:lastColumn="0" w:oddVBand="0" w:evenVBand="0" w:oddHBand="1" w:evenHBand="0" w:firstRowFirstColumn="0" w:firstRowLastColumn="0" w:lastRowFirstColumn="0" w:lastRowLastColumn="0"/>
              <w:rPr>
                <w:color w:val="000000"/>
                <w:sz w:val="16"/>
                <w:szCs w:val="16"/>
              </w:rPr>
            </w:pPr>
            <w:r w:rsidRPr="00075609">
              <w:rPr>
                <w:color w:val="000000"/>
                <w:sz w:val="16"/>
                <w:szCs w:val="16"/>
              </w:rPr>
              <w:t>admsrv2</w:t>
            </w:r>
          </w:p>
        </w:tc>
      </w:tr>
      <w:tr w:rsidR="0052698C" w:rsidRPr="00075609" w14:paraId="52AF15C8" w14:textId="77777777" w:rsidTr="003C2050">
        <w:trPr>
          <w:trHeight w:val="60"/>
        </w:trPr>
        <w:tc>
          <w:tcPr>
            <w:cnfStyle w:val="001000000000" w:firstRow="0" w:lastRow="0" w:firstColumn="1" w:lastColumn="0" w:oddVBand="0" w:evenVBand="0" w:oddHBand="0" w:evenHBand="0" w:firstRowFirstColumn="0" w:firstRowLastColumn="0" w:lastRowFirstColumn="0" w:lastRowLastColumn="0"/>
            <w:tcW w:w="1933" w:type="dxa"/>
            <w:noWrap/>
            <w:vAlign w:val="bottom"/>
            <w:hideMark/>
          </w:tcPr>
          <w:p w14:paraId="1EB50FA2" w14:textId="77777777" w:rsidR="0052698C" w:rsidRPr="00075609" w:rsidRDefault="0052698C" w:rsidP="003C2050">
            <w:pPr>
              <w:rPr>
                <w:color w:val="000000"/>
                <w:sz w:val="16"/>
                <w:szCs w:val="16"/>
              </w:rPr>
            </w:pPr>
          </w:p>
        </w:tc>
        <w:tc>
          <w:tcPr>
            <w:tcW w:w="1617" w:type="dxa"/>
            <w:noWrap/>
            <w:vAlign w:val="bottom"/>
            <w:hideMark/>
          </w:tcPr>
          <w:p w14:paraId="23257BF1" w14:textId="77777777" w:rsidR="0052698C" w:rsidRPr="00075609" w:rsidRDefault="0052698C" w:rsidP="003C2050">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075609">
              <w:rPr>
                <w:color w:val="000000"/>
                <w:sz w:val="16"/>
                <w:szCs w:val="16"/>
              </w:rPr>
              <w:t>admin</w:t>
            </w:r>
          </w:p>
        </w:tc>
        <w:tc>
          <w:tcPr>
            <w:tcW w:w="1266" w:type="dxa"/>
            <w:noWrap/>
            <w:vAlign w:val="bottom"/>
            <w:hideMark/>
          </w:tcPr>
          <w:p w14:paraId="701087F7" w14:textId="77777777" w:rsidR="0052698C" w:rsidRPr="00075609" w:rsidRDefault="0052698C" w:rsidP="003C2050">
            <w:pPr>
              <w:cnfStyle w:val="000000000000" w:firstRow="0" w:lastRow="0" w:firstColumn="0" w:lastColumn="0" w:oddVBand="0" w:evenVBand="0" w:oddHBand="0" w:evenHBand="0" w:firstRowFirstColumn="0" w:firstRowLastColumn="0" w:lastRowFirstColumn="0" w:lastRowLastColumn="0"/>
              <w:rPr>
                <w:color w:val="000000"/>
                <w:sz w:val="16"/>
                <w:szCs w:val="16"/>
              </w:rPr>
            </w:pPr>
            <w:r w:rsidRPr="00075609">
              <w:rPr>
                <w:color w:val="000000"/>
                <w:sz w:val="16"/>
                <w:szCs w:val="16"/>
              </w:rPr>
              <w:t>tsmlms</w:t>
            </w:r>
          </w:p>
        </w:tc>
        <w:tc>
          <w:tcPr>
            <w:tcW w:w="1836" w:type="dxa"/>
            <w:noWrap/>
            <w:hideMark/>
          </w:tcPr>
          <w:p w14:paraId="453D1082" w14:textId="77777777" w:rsidR="0052698C" w:rsidRPr="00075609" w:rsidRDefault="0052698C" w:rsidP="003C2050">
            <w:pPr>
              <w:cnfStyle w:val="000000000000" w:firstRow="0" w:lastRow="0" w:firstColumn="0" w:lastColumn="0" w:oddVBand="0" w:evenVBand="0" w:oddHBand="0" w:evenHBand="0" w:firstRowFirstColumn="0" w:firstRowLastColumn="0" w:lastRowFirstColumn="0" w:lastRowLastColumn="0"/>
              <w:rPr>
                <w:color w:val="000000"/>
                <w:sz w:val="16"/>
                <w:szCs w:val="16"/>
              </w:rPr>
            </w:pPr>
          </w:p>
        </w:tc>
      </w:tr>
    </w:tbl>
    <w:p w14:paraId="21E3693B" w14:textId="77777777" w:rsidR="0052698C" w:rsidRDefault="0052698C" w:rsidP="0052698C">
      <w:pPr>
        <w:autoSpaceDE w:val="0"/>
        <w:autoSpaceDN w:val="0"/>
        <w:adjustRightInd w:val="0"/>
        <w:rPr>
          <w:rFonts w:ascii="Helvetica" w:hAnsi="Helvetica" w:cs="Helvetica"/>
          <w:sz w:val="20"/>
          <w:szCs w:val="20"/>
        </w:rPr>
      </w:pPr>
    </w:p>
    <w:p w14:paraId="2C48D287" w14:textId="77777777" w:rsidR="0052698C" w:rsidRDefault="0052698C" w:rsidP="0052698C">
      <w:pPr>
        <w:autoSpaceDE w:val="0"/>
        <w:autoSpaceDN w:val="0"/>
        <w:adjustRightInd w:val="0"/>
        <w:rPr>
          <w:rFonts w:ascii="Helvetica" w:hAnsi="Helvetica" w:cs="Helvetica"/>
          <w:sz w:val="20"/>
          <w:szCs w:val="20"/>
        </w:rPr>
      </w:pPr>
      <w:r>
        <w:rPr>
          <w:rFonts w:ascii="Helvetica" w:hAnsi="Helvetica" w:cs="Helvetica"/>
          <w:sz w:val="20"/>
          <w:szCs w:val="20"/>
        </w:rPr>
        <w:t>IBM Tivoli Storage Manager (TSM) is a powerful storage software suite that addresses the challenges of complex storage management in distributed heterogeneous environments. It protects and manages a broad range of data, from workstations to the corporate server environment. More than 44 different operating platforms are supported, using a consistent graphical user interface.</w:t>
      </w:r>
    </w:p>
    <w:p w14:paraId="00C15392" w14:textId="77777777" w:rsidR="0052698C" w:rsidRDefault="0052698C" w:rsidP="0052698C">
      <w:pPr>
        <w:autoSpaceDE w:val="0"/>
        <w:autoSpaceDN w:val="0"/>
        <w:adjustRightInd w:val="0"/>
        <w:rPr>
          <w:rFonts w:ascii="Helvetica" w:hAnsi="Helvetica" w:cs="Helvetica"/>
          <w:sz w:val="20"/>
          <w:szCs w:val="20"/>
        </w:rPr>
      </w:pPr>
    </w:p>
    <w:p w14:paraId="13AFC94E" w14:textId="77777777" w:rsidR="0052698C" w:rsidRDefault="0052698C" w:rsidP="0052698C">
      <w:pPr>
        <w:autoSpaceDE w:val="0"/>
        <w:autoSpaceDN w:val="0"/>
        <w:adjustRightInd w:val="0"/>
        <w:rPr>
          <w:rFonts w:ascii="Helvetica" w:hAnsi="Helvetica" w:cs="Helvetica"/>
          <w:sz w:val="20"/>
          <w:szCs w:val="20"/>
        </w:rPr>
      </w:pPr>
      <w:r>
        <w:rPr>
          <w:rFonts w:ascii="Helvetica" w:hAnsi="Helvetica" w:cs="Helvetica"/>
          <w:sz w:val="20"/>
          <w:szCs w:val="20"/>
        </w:rPr>
        <w:t>Tivoli Storage Manager is implemented as a client-server software application, consisting of a Tivoli Storage Manager Server software component, Tivoli Storage Manager backup-archive client, and other complementary IBM and vendor software products</w:t>
      </w:r>
    </w:p>
    <w:p w14:paraId="59CA70D4" w14:textId="77777777" w:rsidR="0052698C" w:rsidRDefault="0052698C" w:rsidP="0052698C">
      <w:pPr>
        <w:autoSpaceDE w:val="0"/>
        <w:autoSpaceDN w:val="0"/>
        <w:adjustRightInd w:val="0"/>
        <w:rPr>
          <w:rFonts w:ascii="Helvetica" w:hAnsi="Helvetica" w:cs="Helvetica"/>
          <w:sz w:val="20"/>
          <w:szCs w:val="20"/>
        </w:rPr>
      </w:pPr>
    </w:p>
    <w:p w14:paraId="465762E6" w14:textId="77777777" w:rsidR="0052698C" w:rsidRDefault="0052698C" w:rsidP="0052698C">
      <w:pPr>
        <w:autoSpaceDE w:val="0"/>
        <w:autoSpaceDN w:val="0"/>
        <w:adjustRightInd w:val="0"/>
        <w:rPr>
          <w:rFonts w:ascii="Helvetica" w:hAnsi="Helvetica" w:cs="Helvetica"/>
          <w:sz w:val="20"/>
          <w:szCs w:val="20"/>
        </w:rPr>
      </w:pPr>
      <w:r>
        <w:rPr>
          <w:rFonts w:ascii="Helvetica" w:hAnsi="Helvetica" w:cs="Helvetica"/>
          <w:sz w:val="20"/>
          <w:szCs w:val="20"/>
        </w:rPr>
        <w:t>Tivoli Storage Manager provides:</w:t>
      </w:r>
    </w:p>
    <w:p w14:paraId="2179E6AD" w14:textId="77777777" w:rsidR="0052698C" w:rsidRPr="00A44465" w:rsidRDefault="0052698C" w:rsidP="0052698C">
      <w:pPr>
        <w:pStyle w:val="a3"/>
        <w:autoSpaceDE w:val="0"/>
        <w:autoSpaceDN w:val="0"/>
        <w:adjustRightInd w:val="0"/>
        <w:ind w:left="0"/>
        <w:jc w:val="left"/>
        <w:rPr>
          <w:rFonts w:ascii="Helvetica" w:hAnsi="Helvetica" w:cs="Helvetica"/>
          <w:sz w:val="20"/>
          <w:szCs w:val="20"/>
        </w:rPr>
      </w:pPr>
      <w:r w:rsidRPr="00A44465">
        <w:rPr>
          <w:rFonts w:ascii="Helvetica" w:hAnsi="Helvetica" w:cs="Helvetica"/>
          <w:sz w:val="20"/>
          <w:szCs w:val="20"/>
        </w:rPr>
        <w:t>Centralized administration for data and storage management</w:t>
      </w:r>
    </w:p>
    <w:p w14:paraId="5C933B82" w14:textId="77777777" w:rsidR="0052698C" w:rsidRPr="00A44465" w:rsidRDefault="0052698C" w:rsidP="0052698C">
      <w:pPr>
        <w:pStyle w:val="a3"/>
        <w:autoSpaceDE w:val="0"/>
        <w:autoSpaceDN w:val="0"/>
        <w:adjustRightInd w:val="0"/>
        <w:ind w:left="0"/>
        <w:jc w:val="left"/>
        <w:rPr>
          <w:rFonts w:ascii="Helvetica" w:hAnsi="Helvetica" w:cs="Helvetica"/>
          <w:sz w:val="20"/>
          <w:szCs w:val="20"/>
        </w:rPr>
      </w:pPr>
      <w:r w:rsidRPr="00A44465">
        <w:rPr>
          <w:rFonts w:ascii="Helvetica" w:hAnsi="Helvetica" w:cs="Helvetica"/>
          <w:sz w:val="20"/>
          <w:szCs w:val="20"/>
        </w:rPr>
        <w:t>Fully automated data protection</w:t>
      </w:r>
    </w:p>
    <w:p w14:paraId="175EE111" w14:textId="77777777" w:rsidR="0052698C" w:rsidRPr="00A44465" w:rsidRDefault="0052698C" w:rsidP="0052698C">
      <w:pPr>
        <w:pStyle w:val="a3"/>
        <w:autoSpaceDE w:val="0"/>
        <w:autoSpaceDN w:val="0"/>
        <w:adjustRightInd w:val="0"/>
        <w:ind w:left="0"/>
        <w:jc w:val="left"/>
        <w:rPr>
          <w:rFonts w:ascii="Helvetica" w:hAnsi="Helvetica" w:cs="Helvetica"/>
          <w:sz w:val="20"/>
          <w:szCs w:val="20"/>
        </w:rPr>
      </w:pPr>
      <w:r w:rsidRPr="00A44465">
        <w:rPr>
          <w:rFonts w:ascii="Helvetica" w:hAnsi="Helvetica" w:cs="Helvetica"/>
          <w:sz w:val="20"/>
          <w:szCs w:val="20"/>
        </w:rPr>
        <w:t>Efficient management of information growth</w:t>
      </w:r>
    </w:p>
    <w:p w14:paraId="2DECFFCD" w14:textId="77777777" w:rsidR="0052698C" w:rsidRPr="00A44465" w:rsidRDefault="0052698C" w:rsidP="0052698C">
      <w:pPr>
        <w:pStyle w:val="a3"/>
        <w:autoSpaceDE w:val="0"/>
        <w:autoSpaceDN w:val="0"/>
        <w:adjustRightInd w:val="0"/>
        <w:ind w:left="0"/>
        <w:jc w:val="left"/>
        <w:rPr>
          <w:rFonts w:ascii="Helvetica" w:hAnsi="Helvetica" w:cs="Helvetica"/>
          <w:sz w:val="20"/>
          <w:szCs w:val="20"/>
        </w:rPr>
      </w:pPr>
      <w:r w:rsidRPr="00A44465">
        <w:rPr>
          <w:rFonts w:ascii="Helvetica" w:hAnsi="Helvetica" w:cs="Helvetica"/>
          <w:sz w:val="20"/>
          <w:szCs w:val="20"/>
        </w:rPr>
        <w:t>High-speed automated server recovery</w:t>
      </w:r>
    </w:p>
    <w:p w14:paraId="781E1EE8" w14:textId="77777777" w:rsidR="0052698C" w:rsidRPr="00A44465" w:rsidRDefault="0052698C" w:rsidP="0052698C">
      <w:pPr>
        <w:pStyle w:val="a3"/>
        <w:autoSpaceDE w:val="0"/>
        <w:autoSpaceDN w:val="0"/>
        <w:adjustRightInd w:val="0"/>
        <w:ind w:left="0"/>
        <w:jc w:val="left"/>
        <w:rPr>
          <w:rFonts w:ascii="Helvetica" w:hAnsi="Helvetica" w:cs="Helvetica"/>
          <w:sz w:val="20"/>
          <w:szCs w:val="20"/>
        </w:rPr>
      </w:pPr>
      <w:r w:rsidRPr="00A44465">
        <w:rPr>
          <w:rFonts w:ascii="Helvetica" w:hAnsi="Helvetica" w:cs="Helvetica"/>
          <w:sz w:val="20"/>
          <w:szCs w:val="20"/>
        </w:rPr>
        <w:t xml:space="preserve">Full compatibility with hundreds of storage devices, as well as </w:t>
      </w:r>
      <w:r w:rsidRPr="00A44465">
        <w:rPr>
          <w:rFonts w:ascii="Helvetica" w:hAnsi="Helvetica" w:cs="Helvetica"/>
          <w:sz w:val="18"/>
          <w:szCs w:val="18"/>
        </w:rPr>
        <w:t>LAN</w:t>
      </w:r>
      <w:r w:rsidRPr="00A44465">
        <w:rPr>
          <w:rFonts w:ascii="Helvetica" w:hAnsi="Helvetica" w:cs="Helvetica"/>
          <w:sz w:val="20"/>
          <w:szCs w:val="20"/>
        </w:rPr>
        <w:t xml:space="preserve">, </w:t>
      </w:r>
      <w:r w:rsidRPr="00A44465">
        <w:rPr>
          <w:rFonts w:ascii="Helvetica" w:hAnsi="Helvetica" w:cs="Helvetica"/>
          <w:sz w:val="18"/>
          <w:szCs w:val="18"/>
        </w:rPr>
        <w:t xml:space="preserve">WAN, </w:t>
      </w:r>
      <w:r w:rsidRPr="00A44465">
        <w:rPr>
          <w:rFonts w:ascii="Helvetica" w:hAnsi="Helvetica" w:cs="Helvetica"/>
          <w:sz w:val="20"/>
          <w:szCs w:val="20"/>
        </w:rPr>
        <w:t xml:space="preserve">and </w:t>
      </w:r>
      <w:r w:rsidRPr="00A44465">
        <w:rPr>
          <w:rFonts w:ascii="Helvetica" w:hAnsi="Helvetica" w:cs="Helvetica"/>
          <w:sz w:val="18"/>
          <w:szCs w:val="18"/>
        </w:rPr>
        <w:t xml:space="preserve">SAN </w:t>
      </w:r>
      <w:r w:rsidRPr="00A44465">
        <w:rPr>
          <w:rFonts w:ascii="Helvetica" w:hAnsi="Helvetica" w:cs="Helvetica"/>
          <w:sz w:val="20"/>
          <w:szCs w:val="20"/>
        </w:rPr>
        <w:t>infrastructures</w:t>
      </w:r>
    </w:p>
    <w:p w14:paraId="36949667" w14:textId="77777777" w:rsidR="0052698C" w:rsidRPr="00A44465" w:rsidRDefault="0052698C" w:rsidP="0052698C">
      <w:pPr>
        <w:pStyle w:val="a3"/>
        <w:autoSpaceDE w:val="0"/>
        <w:autoSpaceDN w:val="0"/>
        <w:adjustRightInd w:val="0"/>
        <w:ind w:left="0"/>
        <w:jc w:val="left"/>
        <w:rPr>
          <w:rFonts w:ascii="Helvetica" w:hAnsi="Helvetica" w:cs="Helvetica"/>
          <w:sz w:val="20"/>
          <w:szCs w:val="20"/>
        </w:rPr>
      </w:pPr>
      <w:r w:rsidRPr="00A44465">
        <w:rPr>
          <w:rFonts w:ascii="Helvetica" w:hAnsi="Helvetica" w:cs="Helvetica"/>
          <w:sz w:val="20"/>
          <w:szCs w:val="20"/>
        </w:rPr>
        <w:t>Optional customized backup solutions for major groupware, enterprise resource planning (</w:t>
      </w:r>
      <w:r w:rsidRPr="00A44465">
        <w:rPr>
          <w:rFonts w:ascii="Helvetica" w:hAnsi="Helvetica" w:cs="Helvetica"/>
          <w:sz w:val="18"/>
          <w:szCs w:val="18"/>
        </w:rPr>
        <w:t>ERP</w:t>
      </w:r>
      <w:r w:rsidRPr="00A44465">
        <w:rPr>
          <w:rFonts w:ascii="Helvetica" w:hAnsi="Helvetica" w:cs="Helvetica"/>
          <w:sz w:val="20"/>
          <w:szCs w:val="20"/>
        </w:rPr>
        <w:t>) applications, and database products</w:t>
      </w:r>
    </w:p>
    <w:tbl>
      <w:tblPr>
        <w:tblStyle w:val="ae"/>
        <w:tblpPr w:leftFromText="180" w:rightFromText="180" w:vertAnchor="text" w:horzAnchor="margin" w:tblpX="288" w:tblpY="29"/>
        <w:tblW w:w="0" w:type="auto"/>
        <w:tblLook w:val="04A0" w:firstRow="1" w:lastRow="0" w:firstColumn="1" w:lastColumn="0" w:noHBand="0" w:noVBand="1"/>
      </w:tblPr>
      <w:tblGrid>
        <w:gridCol w:w="3369"/>
        <w:gridCol w:w="3402"/>
      </w:tblGrid>
      <w:tr w:rsidR="0052698C" w:rsidRPr="00797C4D" w14:paraId="5ADBE3B8" w14:textId="77777777" w:rsidTr="003C2050">
        <w:tc>
          <w:tcPr>
            <w:tcW w:w="3369" w:type="dxa"/>
            <w:hideMark/>
          </w:tcPr>
          <w:p w14:paraId="7D5ACB73" w14:textId="77777777" w:rsidR="0052698C" w:rsidRPr="00A84DB8" w:rsidRDefault="0052698C" w:rsidP="003C2050">
            <w:r w:rsidRPr="00A84DB8">
              <w:t xml:space="preserve">Server Name    </w:t>
            </w:r>
          </w:p>
        </w:tc>
        <w:tc>
          <w:tcPr>
            <w:tcW w:w="3402" w:type="dxa"/>
            <w:hideMark/>
          </w:tcPr>
          <w:p w14:paraId="1F3BF969" w14:textId="77777777" w:rsidR="0052698C" w:rsidRPr="00A84DB8" w:rsidRDefault="0052698C" w:rsidP="003C2050">
            <w:r w:rsidRPr="00797C4D">
              <w:t>ADMINSERV</w:t>
            </w:r>
          </w:p>
        </w:tc>
      </w:tr>
      <w:tr w:rsidR="0052698C" w:rsidRPr="00797C4D" w14:paraId="228E2846" w14:textId="77777777" w:rsidTr="003C2050">
        <w:tc>
          <w:tcPr>
            <w:tcW w:w="3369" w:type="dxa"/>
            <w:hideMark/>
          </w:tcPr>
          <w:p w14:paraId="40BBFAFC" w14:textId="77777777" w:rsidR="0052698C" w:rsidRPr="00A84DB8" w:rsidRDefault="0052698C" w:rsidP="003C2050">
            <w:r w:rsidRPr="00A84DB8">
              <w:t xml:space="preserve">    Server host name or IP address    </w:t>
            </w:r>
          </w:p>
        </w:tc>
        <w:tc>
          <w:tcPr>
            <w:tcW w:w="3402" w:type="dxa"/>
            <w:hideMark/>
          </w:tcPr>
          <w:p w14:paraId="06987A08" w14:textId="77777777" w:rsidR="0052698C" w:rsidRPr="00A84DB8" w:rsidRDefault="0052698C" w:rsidP="003C2050">
            <w:r>
              <w:t>admsrv2</w:t>
            </w:r>
            <w:r w:rsidRPr="00A84DB8">
              <w:t xml:space="preserve">    </w:t>
            </w:r>
          </w:p>
        </w:tc>
      </w:tr>
      <w:tr w:rsidR="0052698C" w:rsidRPr="00797C4D" w14:paraId="6AAF89EB" w14:textId="77777777" w:rsidTr="003C2050">
        <w:tc>
          <w:tcPr>
            <w:tcW w:w="3369" w:type="dxa"/>
            <w:hideMark/>
          </w:tcPr>
          <w:p w14:paraId="42ABD514" w14:textId="77777777" w:rsidR="0052698C" w:rsidRPr="00A84DB8" w:rsidRDefault="0052698C" w:rsidP="003C2050">
            <w:r w:rsidRPr="00A84DB8">
              <w:t xml:space="preserve">    Server TCP/IP port number    </w:t>
            </w:r>
          </w:p>
        </w:tc>
        <w:tc>
          <w:tcPr>
            <w:tcW w:w="3402" w:type="dxa"/>
            <w:hideMark/>
          </w:tcPr>
          <w:p w14:paraId="551A3D53" w14:textId="77777777" w:rsidR="0052698C" w:rsidRPr="00A84DB8" w:rsidRDefault="0052698C" w:rsidP="003C2050">
            <w:r>
              <w:t>1580</w:t>
            </w:r>
            <w:r w:rsidRPr="00A84DB8">
              <w:t xml:space="preserve">    </w:t>
            </w:r>
          </w:p>
        </w:tc>
      </w:tr>
      <w:tr w:rsidR="0052698C" w:rsidRPr="00797C4D" w14:paraId="1E02C8AF" w14:textId="77777777" w:rsidTr="003C2050">
        <w:tc>
          <w:tcPr>
            <w:tcW w:w="3369" w:type="dxa"/>
            <w:hideMark/>
          </w:tcPr>
          <w:p w14:paraId="6B4AE45F" w14:textId="77777777" w:rsidR="0052698C" w:rsidRDefault="0052698C" w:rsidP="003C2050">
            <w:r w:rsidRPr="00A84DB8">
              <w:t xml:space="preserve">    Server URL    </w:t>
            </w:r>
          </w:p>
        </w:tc>
        <w:tc>
          <w:tcPr>
            <w:tcW w:w="3402" w:type="dxa"/>
            <w:hideMark/>
          </w:tcPr>
          <w:p w14:paraId="3327EED9" w14:textId="77777777" w:rsidR="0052698C" w:rsidRDefault="0052698C" w:rsidP="003C2050">
            <w:hyperlink r:id="rId5" w:history="1">
              <w:r w:rsidRPr="000F36F4">
                <w:rPr>
                  <w:rStyle w:val="ad"/>
                </w:rPr>
                <w:t>http://admsrv2:1580</w:t>
              </w:r>
            </w:hyperlink>
          </w:p>
        </w:tc>
      </w:tr>
    </w:tbl>
    <w:p w14:paraId="6BD9B0D9" w14:textId="77777777" w:rsidR="0052698C" w:rsidRDefault="0052698C" w:rsidP="0052698C"/>
    <w:p w14:paraId="1962556B" w14:textId="77777777" w:rsidR="0052698C" w:rsidRDefault="0052698C" w:rsidP="0052698C"/>
    <w:p w14:paraId="6C73A297" w14:textId="77777777" w:rsidR="0052698C" w:rsidRDefault="0052698C" w:rsidP="0052698C"/>
    <w:p w14:paraId="2B3167F4" w14:textId="77777777" w:rsidR="0052698C" w:rsidRDefault="0052698C" w:rsidP="0052698C"/>
    <w:p w14:paraId="216DC11A" w14:textId="77777777" w:rsidR="0052698C" w:rsidRDefault="0052698C" w:rsidP="0052698C"/>
    <w:p w14:paraId="0A95C489" w14:textId="77777777" w:rsidR="0052698C" w:rsidRDefault="0052698C" w:rsidP="0052698C"/>
    <w:p w14:paraId="2EA17730" w14:textId="77777777" w:rsidR="0052698C" w:rsidRPr="007450FA" w:rsidRDefault="0052698C" w:rsidP="0052698C">
      <w:pPr>
        <w:pStyle w:val="2"/>
        <w:rPr>
          <w:ins w:id="4" w:author="IBM_USER" w:date="2004-12-16T13:59:00Z"/>
        </w:rPr>
      </w:pPr>
      <w:bookmarkStart w:id="5" w:name="_Toc485986128"/>
      <w:bookmarkStart w:id="6" w:name="_Toc1450427"/>
      <w:r w:rsidRPr="007450FA">
        <w:t>Statement of Work for T</w:t>
      </w:r>
      <w:r>
        <w:t xml:space="preserve">ivoli Storage Manager (TSM) </w:t>
      </w:r>
      <w:r w:rsidRPr="007450FA">
        <w:t xml:space="preserve"> Implementation  Services</w:t>
      </w:r>
      <w:bookmarkEnd w:id="5"/>
    </w:p>
    <w:p w14:paraId="036647DB" w14:textId="77777777" w:rsidR="0052698C" w:rsidRPr="007450FA" w:rsidRDefault="0052698C" w:rsidP="0052698C">
      <w:pPr>
        <w:spacing w:before="120"/>
        <w:jc w:val="both"/>
        <w:outlineLvl w:val="1"/>
        <w:rPr>
          <w:rFonts w:ascii="Arial" w:eastAsia="Times New Roman" w:hAnsi="Arial" w:cs="Times New Roman"/>
          <w:noProof/>
          <w:sz w:val="20"/>
          <w:szCs w:val="20"/>
          <w:lang w:eastAsia="en-US"/>
        </w:rPr>
      </w:pPr>
      <w:bookmarkStart w:id="7" w:name="_Toc485986129"/>
      <w:r w:rsidRPr="007450FA">
        <w:rPr>
          <w:rFonts w:ascii="Arial" w:eastAsia="Times New Roman" w:hAnsi="Arial" w:cs="Times New Roman"/>
          <w:noProof/>
          <w:sz w:val="20"/>
          <w:szCs w:val="20"/>
          <w:lang w:eastAsia="en-US"/>
        </w:rPr>
        <w:t xml:space="preserve">IBM appreciates the opportunity to provide </w:t>
      </w:r>
      <w:smartTag w:uri="urn:schemas-microsoft-com:office:smarttags" w:element="place">
        <w:r w:rsidRPr="007450FA">
          <w:rPr>
            <w:rFonts w:ascii="Arial" w:eastAsia="Times New Roman" w:hAnsi="Arial" w:cs="Times New Roman"/>
            <w:noProof/>
            <w:sz w:val="20"/>
            <w:szCs w:val="20"/>
            <w:lang w:eastAsia="en-US"/>
          </w:rPr>
          <w:t>Livingston</w:t>
        </w:r>
      </w:smartTag>
      <w:r w:rsidRPr="007450FA">
        <w:rPr>
          <w:rFonts w:ascii="Arial" w:eastAsia="Times New Roman" w:hAnsi="Arial" w:cs="Times New Roman"/>
          <w:noProof/>
          <w:sz w:val="20"/>
          <w:szCs w:val="20"/>
          <w:lang w:eastAsia="en-US"/>
        </w:rPr>
        <w:t xml:space="preserve"> hereafter referred to as The Customer, with TSM Implementation Services.</w:t>
      </w:r>
      <w:bookmarkEnd w:id="7"/>
      <w:r w:rsidRPr="007450FA">
        <w:rPr>
          <w:rFonts w:ascii="Arial" w:eastAsia="Times New Roman" w:hAnsi="Arial" w:cs="Times New Roman"/>
          <w:noProof/>
          <w:sz w:val="20"/>
          <w:szCs w:val="20"/>
          <w:lang w:eastAsia="en-US"/>
        </w:rPr>
        <w:t xml:space="preserve">   </w:t>
      </w:r>
    </w:p>
    <w:p w14:paraId="05DF40C1" w14:textId="77777777" w:rsidR="0052698C" w:rsidRPr="007450FA" w:rsidRDefault="0052698C" w:rsidP="0052698C">
      <w:pPr>
        <w:spacing w:before="120"/>
        <w:outlineLvl w:val="1"/>
        <w:rPr>
          <w:rFonts w:ascii="Arial" w:eastAsia="Times New Roman" w:hAnsi="Arial" w:cs="Times New Roman"/>
          <w:noProof/>
          <w:sz w:val="20"/>
          <w:szCs w:val="20"/>
          <w:lang w:eastAsia="en-US"/>
        </w:rPr>
      </w:pPr>
      <w:bookmarkStart w:id="8" w:name="_Toc485986130"/>
      <w:r w:rsidRPr="007450FA">
        <w:rPr>
          <w:rFonts w:ascii="Arial" w:eastAsia="Times New Roman" w:hAnsi="Arial" w:cs="Times New Roman"/>
          <w:noProof/>
          <w:sz w:val="20"/>
          <w:szCs w:val="20"/>
          <w:lang w:eastAsia="en-US"/>
        </w:rPr>
        <w:t>This Statement of Work addresses:</w:t>
      </w:r>
      <w:bookmarkEnd w:id="8"/>
    </w:p>
    <w:p w14:paraId="60C3D552" w14:textId="77777777" w:rsidR="0052698C" w:rsidRPr="007450FA" w:rsidRDefault="0052698C" w:rsidP="0052698C">
      <w:pPr>
        <w:numPr>
          <w:ilvl w:val="0"/>
          <w:numId w:val="8"/>
        </w:numPr>
        <w:spacing w:before="120"/>
        <w:outlineLvl w:val="1"/>
        <w:rPr>
          <w:rFonts w:ascii="Arial" w:eastAsia="Times New Roman" w:hAnsi="Arial" w:cs="Times New Roman"/>
          <w:noProof/>
          <w:sz w:val="20"/>
          <w:szCs w:val="20"/>
          <w:lang w:eastAsia="en-US"/>
        </w:rPr>
      </w:pPr>
      <w:bookmarkStart w:id="9" w:name="_Toc485986131"/>
      <w:r w:rsidRPr="007450FA">
        <w:rPr>
          <w:rFonts w:ascii="Arial" w:eastAsia="Times New Roman" w:hAnsi="Arial" w:cs="Times New Roman"/>
          <w:noProof/>
          <w:sz w:val="20"/>
          <w:szCs w:val="20"/>
          <w:lang w:eastAsia="en-US"/>
        </w:rPr>
        <w:t>TSM Implementation Services</w:t>
      </w:r>
      <w:bookmarkEnd w:id="9"/>
    </w:p>
    <w:p w14:paraId="53DBA73E" w14:textId="77777777" w:rsidR="0052698C" w:rsidRPr="007450FA" w:rsidRDefault="0052698C" w:rsidP="0052698C">
      <w:pPr>
        <w:spacing w:before="120"/>
        <w:jc w:val="both"/>
        <w:outlineLvl w:val="1"/>
        <w:rPr>
          <w:rFonts w:ascii="Arial" w:eastAsia="Times New Roman" w:hAnsi="Arial" w:cs="Times New Roman"/>
          <w:noProof/>
          <w:sz w:val="20"/>
          <w:szCs w:val="20"/>
          <w:lang w:eastAsia="en-US"/>
        </w:rPr>
      </w:pPr>
      <w:bookmarkStart w:id="10" w:name="_Toc485986132"/>
      <w:r w:rsidRPr="007450FA">
        <w:rPr>
          <w:rFonts w:ascii="Arial" w:eastAsia="Times New Roman" w:hAnsi="Arial" w:cs="Times New Roman"/>
          <w:noProof/>
          <w:sz w:val="20"/>
          <w:szCs w:val="20"/>
          <w:lang w:eastAsia="en-US"/>
        </w:rPr>
        <w:t>It is the intent of IBM to approach each TSM implementation effort as a project based effort.  At a mutually agreed to time, IBM will assign Storage IT Specialist(s) to perform the TSM implementation.   Any unforseen changes in work effort requirements will be governed by the Project Change Control Process as outlined in Section 8.0.</w:t>
      </w:r>
      <w:bookmarkEnd w:id="10"/>
    </w:p>
    <w:p w14:paraId="2CABEA6A" w14:textId="77777777" w:rsidR="0052698C" w:rsidRPr="007450FA" w:rsidRDefault="0052698C" w:rsidP="0052698C">
      <w:pPr>
        <w:pStyle w:val="3"/>
        <w:jc w:val="left"/>
        <w:rPr>
          <w:noProof/>
        </w:rPr>
      </w:pPr>
      <w:bookmarkStart w:id="11" w:name="_Toc485986133"/>
      <w:r w:rsidRPr="007450FA">
        <w:rPr>
          <w:noProof/>
        </w:rPr>
        <w:t>Tivoli Storage Manager (TSM) Implementation Services</w:t>
      </w:r>
      <w:bookmarkEnd w:id="11"/>
    </w:p>
    <w:p w14:paraId="5A4CA5C5" w14:textId="77777777" w:rsidR="0052698C" w:rsidRPr="007450FA" w:rsidRDefault="0052698C" w:rsidP="0052698C">
      <w:pPr>
        <w:spacing w:before="120" w:after="120"/>
        <w:jc w:val="both"/>
        <w:outlineLvl w:val="1"/>
        <w:rPr>
          <w:rFonts w:ascii="Arial" w:eastAsia="Times New Roman" w:hAnsi="Arial" w:cs="Times New Roman"/>
          <w:noProof/>
          <w:sz w:val="20"/>
          <w:szCs w:val="20"/>
          <w:lang w:eastAsia="en-US"/>
        </w:rPr>
      </w:pPr>
      <w:bookmarkStart w:id="12" w:name="_Toc485986134"/>
      <w:r w:rsidRPr="007450FA">
        <w:rPr>
          <w:rFonts w:ascii="Arial" w:eastAsia="Times New Roman" w:hAnsi="Arial" w:cs="Times New Roman"/>
          <w:noProof/>
          <w:sz w:val="20"/>
          <w:szCs w:val="20"/>
          <w:lang w:eastAsia="en-US"/>
        </w:rPr>
        <w:t>The services described in this section provide a General Overview of the types of activities involved in a typical TSM implementation effort.   The tasks outlined may be performed by IBM, but are not limited to solely those listed.  Working with the IBM Project Manager and the The Customer Project Focal Point, we will mutually agree to the final approach and method, and estimate the total number of hours involved.</w:t>
      </w:r>
      <w:bookmarkEnd w:id="12"/>
      <w:r w:rsidRPr="007450FA">
        <w:rPr>
          <w:rFonts w:ascii="Arial" w:eastAsia="Times New Roman" w:hAnsi="Arial" w:cs="Times New Roman"/>
          <w:noProof/>
          <w:sz w:val="20"/>
          <w:szCs w:val="20"/>
          <w:lang w:eastAsia="en-US"/>
        </w:rPr>
        <w:t xml:space="preserve"> </w:t>
      </w:r>
    </w:p>
    <w:p w14:paraId="4980586C" w14:textId="77777777" w:rsidR="0052698C" w:rsidRPr="007450FA" w:rsidRDefault="0052698C" w:rsidP="0052698C">
      <w:pPr>
        <w:rPr>
          <w:rFonts w:ascii="Arial" w:eastAsia="Times New Roman" w:hAnsi="Arial" w:cs="Times New Roman"/>
          <w:b/>
          <w:noProof/>
          <w:sz w:val="20"/>
          <w:szCs w:val="20"/>
          <w:lang w:eastAsia="en-US"/>
        </w:rPr>
      </w:pPr>
      <w:r w:rsidRPr="007450FA">
        <w:rPr>
          <w:rFonts w:ascii="Arial" w:eastAsia="Times New Roman" w:hAnsi="Arial" w:cs="Times New Roman"/>
          <w:b/>
          <w:noProof/>
          <w:sz w:val="20"/>
          <w:szCs w:val="20"/>
          <w:lang w:eastAsia="en-US"/>
        </w:rPr>
        <w:t>Services Highlights</w:t>
      </w:r>
    </w:p>
    <w:p w14:paraId="5BCD099D" w14:textId="77777777" w:rsidR="0052698C" w:rsidRPr="007450FA" w:rsidRDefault="0052698C" w:rsidP="0052698C">
      <w:pPr>
        <w:rPr>
          <w:rFonts w:ascii="Times New Roman" w:eastAsia="Times New Roman" w:hAnsi="Times New Roman" w:cs="Times New Roman"/>
          <w:b/>
          <w:noProof/>
          <w:sz w:val="28"/>
          <w:szCs w:val="20"/>
          <w:u w:val="single"/>
          <w:lang w:eastAsia="en-US"/>
        </w:rPr>
      </w:pPr>
    </w:p>
    <w:p w14:paraId="63F6B8D4" w14:textId="77777777" w:rsidR="0052698C" w:rsidRPr="007450FA" w:rsidRDefault="0052698C" w:rsidP="0052698C">
      <w:pPr>
        <w:numPr>
          <w:ilvl w:val="0"/>
          <w:numId w:val="11"/>
        </w:num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Help set up and exploit TSM faster and more efficiently.</w:t>
      </w:r>
    </w:p>
    <w:p w14:paraId="0B1D9355" w14:textId="77777777" w:rsidR="0052698C" w:rsidRPr="007450FA" w:rsidRDefault="0052698C" w:rsidP="0052698C">
      <w:pPr>
        <w:numPr>
          <w:ilvl w:val="0"/>
          <w:numId w:val="11"/>
        </w:num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Offer recommendations for TSM implementation across the IT environment.</w:t>
      </w:r>
    </w:p>
    <w:p w14:paraId="08A9D017" w14:textId="77777777" w:rsidR="0052698C" w:rsidRPr="007450FA" w:rsidRDefault="0052698C" w:rsidP="0052698C">
      <w:pPr>
        <w:numPr>
          <w:ilvl w:val="0"/>
          <w:numId w:val="11"/>
        </w:num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lastRenderedPageBreak/>
        <w:t>Provides experienced TSM Service Specialist on site for a timely installation of the TSM server and TSM clients.</w:t>
      </w:r>
    </w:p>
    <w:p w14:paraId="75A0BC46" w14:textId="77777777" w:rsidR="0052698C" w:rsidRPr="007450FA" w:rsidRDefault="0052698C" w:rsidP="0052698C">
      <w:pPr>
        <w:numPr>
          <w:ilvl w:val="0"/>
          <w:numId w:val="11"/>
        </w:num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Provide basic TSM skills instruction.</w:t>
      </w:r>
    </w:p>
    <w:p w14:paraId="3263B2EE" w14:textId="77777777" w:rsidR="0052698C" w:rsidRPr="007450FA" w:rsidRDefault="0052698C" w:rsidP="0052698C">
      <w:pPr>
        <w:spacing w:before="120" w:after="120"/>
        <w:jc w:val="both"/>
        <w:outlineLvl w:val="1"/>
        <w:rPr>
          <w:rFonts w:ascii="Arial" w:eastAsia="Times New Roman" w:hAnsi="Arial" w:cs="Times New Roman"/>
          <w:b/>
          <w:noProof/>
          <w:sz w:val="20"/>
          <w:szCs w:val="20"/>
          <w:lang w:eastAsia="en-US"/>
        </w:rPr>
      </w:pPr>
      <w:bookmarkStart w:id="13" w:name="_Toc485986135"/>
      <w:r w:rsidRPr="007450FA">
        <w:rPr>
          <w:rFonts w:ascii="Arial" w:eastAsia="Times New Roman" w:hAnsi="Arial" w:cs="Times New Roman"/>
          <w:b/>
          <w:noProof/>
          <w:sz w:val="20"/>
          <w:szCs w:val="20"/>
          <w:lang w:eastAsia="en-US"/>
        </w:rPr>
        <w:t>Services Scope</w:t>
      </w:r>
      <w:bookmarkEnd w:id="13"/>
    </w:p>
    <w:p w14:paraId="35D424B6" w14:textId="77777777" w:rsidR="0052698C" w:rsidRPr="007450FA" w:rsidRDefault="0052698C" w:rsidP="0052698C">
      <w:pPr>
        <w:spacing w:before="120" w:after="120"/>
        <w:jc w:val="both"/>
        <w:outlineLvl w:val="1"/>
        <w:rPr>
          <w:rFonts w:ascii="Arial" w:eastAsia="Times New Roman" w:hAnsi="Arial" w:cs="Times New Roman"/>
          <w:noProof/>
          <w:sz w:val="20"/>
          <w:szCs w:val="20"/>
          <w:lang w:eastAsia="en-US"/>
        </w:rPr>
      </w:pPr>
      <w:bookmarkStart w:id="14" w:name="_Toc485986136"/>
      <w:r w:rsidRPr="007450FA">
        <w:rPr>
          <w:rFonts w:ascii="Arial" w:eastAsia="Times New Roman" w:hAnsi="Arial" w:cs="Times New Roman"/>
          <w:noProof/>
          <w:sz w:val="20"/>
          <w:szCs w:val="20"/>
          <w:lang w:eastAsia="en-US"/>
        </w:rPr>
        <w:t>The TSM implementation services covers the following:</w:t>
      </w:r>
      <w:bookmarkEnd w:id="14"/>
    </w:p>
    <w:p w14:paraId="26912233" w14:textId="77777777" w:rsidR="0052698C" w:rsidRPr="007450FA" w:rsidRDefault="0052698C" w:rsidP="0052698C">
      <w:pPr>
        <w:numPr>
          <w:ilvl w:val="0"/>
          <w:numId w:val="12"/>
        </w:num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A single TSM server.</w:t>
      </w:r>
    </w:p>
    <w:p w14:paraId="28D9CE54" w14:textId="77777777" w:rsidR="0052698C" w:rsidRPr="007450FA" w:rsidRDefault="0052698C" w:rsidP="0052698C">
      <w:pPr>
        <w:numPr>
          <w:ilvl w:val="0"/>
          <w:numId w:val="12"/>
        </w:num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Up to 10 TSM backup/archive clients.</w:t>
      </w:r>
    </w:p>
    <w:p w14:paraId="46CD3126" w14:textId="77777777" w:rsidR="0052698C" w:rsidRPr="007450FA" w:rsidRDefault="0052698C" w:rsidP="0052698C">
      <w:pPr>
        <w:numPr>
          <w:ilvl w:val="0"/>
          <w:numId w:val="12"/>
        </w:num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No TSM TDP’s or DRM components.</w:t>
      </w:r>
    </w:p>
    <w:p w14:paraId="48E36754" w14:textId="77777777" w:rsidR="0052698C" w:rsidRPr="007450FA" w:rsidRDefault="0052698C" w:rsidP="0052698C">
      <w:pPr>
        <w:rPr>
          <w:rFonts w:ascii="Times New Roman" w:eastAsia="Times New Roman" w:hAnsi="Times New Roman" w:cs="Times New Roman"/>
          <w:noProof/>
          <w:sz w:val="24"/>
          <w:szCs w:val="20"/>
          <w:lang w:eastAsia="en-US"/>
        </w:rPr>
      </w:pPr>
    </w:p>
    <w:p w14:paraId="56FFEA44" w14:textId="77777777" w:rsidR="0052698C" w:rsidRPr="007450FA" w:rsidRDefault="0052698C" w:rsidP="0052698C">
      <w:pPr>
        <w:spacing w:before="120" w:after="120"/>
        <w:jc w:val="both"/>
        <w:outlineLvl w:val="1"/>
        <w:rPr>
          <w:rFonts w:ascii="Arial" w:eastAsia="Times New Roman" w:hAnsi="Arial" w:cs="Times New Roman"/>
          <w:b/>
          <w:noProof/>
          <w:sz w:val="20"/>
          <w:szCs w:val="20"/>
          <w:lang w:eastAsia="en-US"/>
        </w:rPr>
      </w:pPr>
      <w:bookmarkStart w:id="15" w:name="_Toc485986137"/>
      <w:r w:rsidRPr="007450FA">
        <w:rPr>
          <w:rFonts w:ascii="Arial" w:eastAsia="Times New Roman" w:hAnsi="Arial" w:cs="Times New Roman"/>
          <w:b/>
          <w:noProof/>
          <w:sz w:val="20"/>
          <w:szCs w:val="20"/>
          <w:lang w:eastAsia="en-US"/>
        </w:rPr>
        <w:t>Services Approach</w:t>
      </w:r>
      <w:bookmarkEnd w:id="15"/>
    </w:p>
    <w:p w14:paraId="32CB09FF" w14:textId="77777777" w:rsidR="0052698C" w:rsidRPr="007450FA" w:rsidRDefault="0052698C" w:rsidP="0052698C">
      <w:p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 xml:space="preserve">The implementation of TSM typically follows a two phased approach. During phase 1, the Storage IT Specialist will plan for the deployment of TSM and consult with the customer focal point on architecture and policy decisions for the deployment of the backup solution. Phase 2 will consist of the deployment of the said architecture and validation testing. </w:t>
      </w:r>
    </w:p>
    <w:p w14:paraId="324B4691" w14:textId="77777777" w:rsidR="0052698C" w:rsidRPr="007450FA" w:rsidRDefault="0052698C" w:rsidP="0052698C">
      <w:pPr>
        <w:rPr>
          <w:rFonts w:ascii="Times New Roman" w:eastAsia="Times New Roman" w:hAnsi="Times New Roman" w:cs="Times New Roman"/>
          <w:noProof/>
          <w:sz w:val="24"/>
          <w:szCs w:val="20"/>
          <w:lang w:eastAsia="en-US"/>
        </w:rPr>
      </w:pPr>
    </w:p>
    <w:p w14:paraId="0CDEF4BB" w14:textId="77777777" w:rsidR="0052698C" w:rsidRPr="007450FA" w:rsidRDefault="0052698C" w:rsidP="0052698C">
      <w:pPr>
        <w:spacing w:before="120"/>
        <w:jc w:val="both"/>
        <w:outlineLvl w:val="1"/>
        <w:rPr>
          <w:rFonts w:ascii="Arial" w:eastAsia="Times New Roman" w:hAnsi="Arial" w:cs="Times New Roman"/>
          <w:b/>
          <w:noProof/>
          <w:sz w:val="20"/>
          <w:szCs w:val="20"/>
          <w:lang w:eastAsia="en-US"/>
        </w:rPr>
      </w:pPr>
      <w:bookmarkStart w:id="16" w:name="_Toc485986138"/>
      <w:r w:rsidRPr="007450FA">
        <w:rPr>
          <w:rFonts w:ascii="Arial" w:eastAsia="Times New Roman" w:hAnsi="Arial" w:cs="Times New Roman"/>
          <w:b/>
          <w:noProof/>
          <w:sz w:val="20"/>
          <w:szCs w:val="20"/>
          <w:lang w:eastAsia="en-US"/>
        </w:rPr>
        <w:t>Extra charges may also apply for any extensions to the TSM Implementaiton Services which form the defined scope of this Statement of Work:</w:t>
      </w:r>
      <w:bookmarkEnd w:id="16"/>
    </w:p>
    <w:p w14:paraId="605F6B6B" w14:textId="77777777" w:rsidR="0052698C" w:rsidRPr="007450FA" w:rsidRDefault="0052698C" w:rsidP="0052698C">
      <w:pPr>
        <w:numPr>
          <w:ilvl w:val="0"/>
          <w:numId w:val="10"/>
        </w:numPr>
        <w:spacing w:before="120"/>
        <w:outlineLvl w:val="1"/>
        <w:rPr>
          <w:rFonts w:ascii="Arial" w:eastAsia="Times New Roman" w:hAnsi="Arial" w:cs="Times New Roman"/>
          <w:noProof/>
          <w:sz w:val="20"/>
          <w:szCs w:val="20"/>
          <w:lang w:eastAsia="en-US"/>
        </w:rPr>
      </w:pPr>
      <w:bookmarkStart w:id="17" w:name="_Toc485986139"/>
      <w:r w:rsidRPr="007450FA">
        <w:rPr>
          <w:rFonts w:ascii="Arial" w:eastAsia="Times New Roman" w:hAnsi="Arial" w:cs="Times New Roman"/>
          <w:noProof/>
          <w:sz w:val="20"/>
          <w:szCs w:val="20"/>
          <w:lang w:eastAsia="en-US"/>
        </w:rPr>
        <w:t>Additional TSM options</w:t>
      </w:r>
      <w:bookmarkEnd w:id="17"/>
    </w:p>
    <w:p w14:paraId="47A8DEA2" w14:textId="77777777" w:rsidR="0052698C" w:rsidRPr="007450FA" w:rsidRDefault="0052698C" w:rsidP="0052698C">
      <w:pPr>
        <w:spacing w:before="120"/>
        <w:outlineLvl w:val="1"/>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ab/>
      </w:r>
      <w:bookmarkStart w:id="18" w:name="_Toc485986140"/>
      <w:r w:rsidRPr="007450FA">
        <w:rPr>
          <w:rFonts w:ascii="Arial" w:eastAsia="Times New Roman" w:hAnsi="Arial" w:cs="Times New Roman"/>
          <w:noProof/>
          <w:sz w:val="20"/>
          <w:szCs w:val="20"/>
          <w:lang w:eastAsia="en-US"/>
        </w:rPr>
        <w:t>- OR –</w:t>
      </w:r>
      <w:bookmarkEnd w:id="18"/>
    </w:p>
    <w:p w14:paraId="3471C2DF" w14:textId="77777777" w:rsidR="0052698C" w:rsidRPr="007450FA" w:rsidRDefault="0052698C" w:rsidP="0052698C">
      <w:pPr>
        <w:numPr>
          <w:ilvl w:val="0"/>
          <w:numId w:val="10"/>
        </w:numPr>
        <w:outlineLvl w:val="1"/>
        <w:rPr>
          <w:rFonts w:ascii="Arial" w:eastAsia="Times New Roman" w:hAnsi="Arial" w:cs="Times New Roman"/>
          <w:b/>
          <w:noProof/>
          <w:sz w:val="20"/>
          <w:szCs w:val="20"/>
          <w:lang w:eastAsia="en-US"/>
        </w:rPr>
      </w:pPr>
      <w:bookmarkStart w:id="19" w:name="_Toc485986141"/>
      <w:r w:rsidRPr="007450FA">
        <w:rPr>
          <w:rFonts w:ascii="Arial" w:eastAsia="Times New Roman" w:hAnsi="Arial" w:cs="Times New Roman"/>
          <w:noProof/>
          <w:sz w:val="20"/>
          <w:szCs w:val="20"/>
          <w:lang w:eastAsia="en-US"/>
        </w:rPr>
        <w:t>Additional TSM clients</w:t>
      </w:r>
      <w:r w:rsidRPr="007450FA">
        <w:rPr>
          <w:rFonts w:ascii="Arial" w:eastAsia="Times New Roman" w:hAnsi="Arial" w:cs="Times New Roman"/>
          <w:b/>
          <w:noProof/>
          <w:sz w:val="20"/>
          <w:szCs w:val="20"/>
          <w:lang w:eastAsia="en-US"/>
        </w:rPr>
        <w:br w:type="page"/>
      </w:r>
      <w:r w:rsidRPr="007450FA">
        <w:rPr>
          <w:rFonts w:ascii="Arial" w:eastAsia="Times New Roman" w:hAnsi="Arial" w:cs="Times New Roman"/>
          <w:b/>
          <w:noProof/>
          <w:sz w:val="20"/>
          <w:szCs w:val="20"/>
          <w:lang w:eastAsia="en-US"/>
        </w:rPr>
        <w:lastRenderedPageBreak/>
        <w:t>1.0  IBM Responsibilities</w:t>
      </w:r>
      <w:bookmarkEnd w:id="6"/>
      <w:r w:rsidRPr="007450FA">
        <w:rPr>
          <w:rFonts w:ascii="Arial" w:eastAsia="Times New Roman" w:hAnsi="Arial" w:cs="Times New Roman"/>
          <w:b/>
          <w:noProof/>
          <w:sz w:val="20"/>
          <w:szCs w:val="20"/>
          <w:lang w:eastAsia="en-US"/>
        </w:rPr>
        <w:t xml:space="preserve"> (may include, but not limited to):</w:t>
      </w:r>
      <w:bookmarkEnd w:id="19"/>
    </w:p>
    <w:p w14:paraId="0B4DAC92" w14:textId="77777777" w:rsidR="0052698C" w:rsidRPr="007450FA" w:rsidRDefault="0052698C" w:rsidP="0052698C">
      <w:pPr>
        <w:spacing w:before="120"/>
        <w:outlineLvl w:val="1"/>
        <w:rPr>
          <w:rFonts w:ascii="Arial" w:eastAsia="Times New Roman" w:hAnsi="Arial" w:cs="Times New Roman"/>
          <w:b/>
          <w:noProof/>
          <w:sz w:val="20"/>
          <w:szCs w:val="20"/>
          <w:lang w:eastAsia="en-US"/>
        </w:rPr>
      </w:pPr>
    </w:p>
    <w:p w14:paraId="3DE2226C" w14:textId="77777777" w:rsidR="0052698C" w:rsidRPr="007450FA" w:rsidRDefault="0052698C" w:rsidP="0052698C">
      <w:pPr>
        <w:jc w:val="both"/>
        <w:outlineLvl w:val="1"/>
        <w:rPr>
          <w:rFonts w:ascii="Arial" w:eastAsia="Times New Roman" w:hAnsi="Arial" w:cs="Times New Roman"/>
          <w:b/>
          <w:noProof/>
          <w:sz w:val="20"/>
          <w:szCs w:val="20"/>
          <w:lang w:eastAsia="en-US"/>
        </w:rPr>
      </w:pPr>
      <w:bookmarkStart w:id="20" w:name="_Toc485986142"/>
      <w:r w:rsidRPr="007450FA">
        <w:rPr>
          <w:rFonts w:ascii="Arial" w:eastAsia="Times New Roman" w:hAnsi="Arial" w:cs="Times New Roman"/>
          <w:b/>
          <w:noProof/>
          <w:sz w:val="20"/>
          <w:szCs w:val="20"/>
          <w:lang w:eastAsia="en-US"/>
        </w:rPr>
        <w:t>TSM Implementation Planning &amp; Architecture</w:t>
      </w:r>
      <w:bookmarkEnd w:id="20"/>
    </w:p>
    <w:p w14:paraId="274F6AB8" w14:textId="77777777" w:rsidR="0052698C" w:rsidRPr="007450FA" w:rsidRDefault="0052698C" w:rsidP="0052698C">
      <w:pPr>
        <w:jc w:val="both"/>
        <w:rPr>
          <w:rFonts w:ascii="Arial" w:eastAsia="Times New Roman" w:hAnsi="Arial" w:cs="Arial"/>
          <w:noProof/>
          <w:sz w:val="20"/>
          <w:szCs w:val="20"/>
          <w:lang w:eastAsia="en-US"/>
        </w:rPr>
      </w:pPr>
    </w:p>
    <w:p w14:paraId="2CBDD462"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 xml:space="preserve">IBM will assign a Storage IT Specialist who will perform activities related to the overall planning and architecture / design of the TSM implementation. This will include the following: </w:t>
      </w:r>
    </w:p>
    <w:p w14:paraId="09898EA5" w14:textId="77777777" w:rsidR="0052698C" w:rsidRPr="007450FA" w:rsidRDefault="0052698C" w:rsidP="0052698C">
      <w:pPr>
        <w:numPr>
          <w:ilvl w:val="0"/>
          <w:numId w:val="4"/>
        </w:numPr>
        <w:tabs>
          <w:tab w:val="num" w:pos="360"/>
        </w:tabs>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Validation of all TSM components</w:t>
      </w:r>
    </w:p>
    <w:p w14:paraId="7D31F7A6" w14:textId="77777777" w:rsidR="0052698C" w:rsidRPr="007450FA" w:rsidRDefault="0052698C" w:rsidP="0052698C">
      <w:pPr>
        <w:numPr>
          <w:ilvl w:val="0"/>
          <w:numId w:val="4"/>
        </w:numPr>
        <w:tabs>
          <w:tab w:val="num" w:pos="360"/>
        </w:tabs>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Validation of TSM environment including servers, backup media and clients</w:t>
      </w:r>
    </w:p>
    <w:p w14:paraId="00F6A5DA" w14:textId="77777777" w:rsidR="0052698C" w:rsidRPr="007450FA" w:rsidRDefault="0052698C" w:rsidP="0052698C">
      <w:pPr>
        <w:numPr>
          <w:ilvl w:val="0"/>
          <w:numId w:val="4"/>
        </w:numPr>
        <w:tabs>
          <w:tab w:val="num" w:pos="360"/>
        </w:tabs>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Plan the TSM deployment</w:t>
      </w:r>
    </w:p>
    <w:p w14:paraId="11454A21" w14:textId="77777777" w:rsidR="0052698C" w:rsidRPr="007450FA" w:rsidRDefault="0052698C" w:rsidP="0052698C">
      <w:pPr>
        <w:numPr>
          <w:ilvl w:val="0"/>
          <w:numId w:val="4"/>
        </w:numPr>
        <w:tabs>
          <w:tab w:val="num" w:pos="360"/>
        </w:tabs>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Plan the TSM policies to be utilized within the environment</w:t>
      </w:r>
    </w:p>
    <w:p w14:paraId="2A3994BB" w14:textId="77777777" w:rsidR="0052698C" w:rsidRPr="007450FA" w:rsidRDefault="0052698C" w:rsidP="0052698C">
      <w:pPr>
        <w:numPr>
          <w:ilvl w:val="0"/>
          <w:numId w:val="4"/>
        </w:numPr>
        <w:tabs>
          <w:tab w:val="num" w:pos="360"/>
        </w:tabs>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Plan the TSM schedules to utilized within the environment</w:t>
      </w:r>
    </w:p>
    <w:p w14:paraId="7E0B8682" w14:textId="77777777" w:rsidR="0052698C" w:rsidRPr="007450FA" w:rsidRDefault="0052698C" w:rsidP="0052698C">
      <w:pPr>
        <w:numPr>
          <w:ilvl w:val="0"/>
          <w:numId w:val="4"/>
        </w:numPr>
        <w:tabs>
          <w:tab w:val="num" w:pos="360"/>
        </w:tabs>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Plan the TSM administrative functions within the environment</w:t>
      </w:r>
    </w:p>
    <w:p w14:paraId="1B34371B" w14:textId="77777777" w:rsidR="0052698C" w:rsidRPr="007450FA" w:rsidRDefault="0052698C" w:rsidP="0052698C">
      <w:pPr>
        <w:numPr>
          <w:ilvl w:val="0"/>
          <w:numId w:val="4"/>
        </w:numPr>
        <w:tabs>
          <w:tab w:val="num" w:pos="360"/>
        </w:tabs>
        <w:jc w:val="both"/>
        <w:rPr>
          <w:rFonts w:ascii="Helvetica" w:eastAsia="Times New Roman" w:hAnsi="Helvetica" w:cs="Times New Roman"/>
          <w:noProof/>
          <w:sz w:val="20"/>
          <w:szCs w:val="20"/>
          <w:lang w:eastAsia="en-US"/>
        </w:rPr>
      </w:pPr>
      <w:r w:rsidRPr="007450FA">
        <w:rPr>
          <w:rFonts w:ascii="Helvetica" w:eastAsia="Times New Roman" w:hAnsi="Helvetica" w:cs="Times New Roman"/>
          <w:noProof/>
          <w:sz w:val="20"/>
          <w:szCs w:val="20"/>
          <w:lang w:eastAsia="en-US"/>
        </w:rPr>
        <w:t xml:space="preserve">Co-ordination of all aspects of the TSM implementation process </w:t>
      </w:r>
    </w:p>
    <w:p w14:paraId="3D32CB12" w14:textId="77777777" w:rsidR="0052698C" w:rsidRPr="007450FA" w:rsidRDefault="0052698C" w:rsidP="0052698C">
      <w:pPr>
        <w:ind w:left="360" w:hanging="360"/>
        <w:jc w:val="both"/>
        <w:rPr>
          <w:rFonts w:ascii="Helvetica" w:eastAsia="Times New Roman" w:hAnsi="Helvetica" w:cs="Times New Roman"/>
          <w:noProof/>
          <w:sz w:val="20"/>
          <w:szCs w:val="20"/>
          <w:lang w:eastAsia="en-US"/>
        </w:rPr>
      </w:pPr>
    </w:p>
    <w:p w14:paraId="60A53739" w14:textId="77777777" w:rsidR="0052698C" w:rsidRPr="007450FA" w:rsidRDefault="0052698C" w:rsidP="0052698C">
      <w:pPr>
        <w:ind w:left="360" w:hanging="360"/>
        <w:jc w:val="both"/>
        <w:rPr>
          <w:rFonts w:ascii="Helvetica" w:eastAsia="Times New Roman" w:hAnsi="Helvetica" w:cs="Times New Roman"/>
          <w:noProof/>
          <w:sz w:val="20"/>
          <w:szCs w:val="20"/>
          <w:lang w:eastAsia="en-US"/>
        </w:rPr>
      </w:pPr>
    </w:p>
    <w:p w14:paraId="3D445CB3" w14:textId="77777777" w:rsidR="0052698C" w:rsidRPr="007450FA" w:rsidRDefault="0052698C" w:rsidP="0052698C">
      <w:pPr>
        <w:keepNext/>
        <w:jc w:val="both"/>
        <w:outlineLvl w:val="2"/>
        <w:rPr>
          <w:rFonts w:ascii="Arial" w:eastAsia="Times New Roman" w:hAnsi="Arial" w:cs="Arial"/>
          <w:b/>
          <w:noProof/>
          <w:sz w:val="20"/>
          <w:szCs w:val="20"/>
          <w:lang w:eastAsia="en-US"/>
        </w:rPr>
      </w:pPr>
      <w:bookmarkStart w:id="21" w:name="_Toc485986143"/>
      <w:r w:rsidRPr="007450FA">
        <w:rPr>
          <w:rFonts w:ascii="Arial" w:eastAsia="Times New Roman" w:hAnsi="Arial" w:cs="Arial"/>
          <w:b/>
          <w:noProof/>
          <w:sz w:val="20"/>
          <w:szCs w:val="20"/>
          <w:lang w:eastAsia="en-US"/>
        </w:rPr>
        <w:t>TSM Implementation Services</w:t>
      </w:r>
      <w:bookmarkEnd w:id="21"/>
    </w:p>
    <w:p w14:paraId="02A51473"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IBM will assign a Storage IT Specialist to implement the TSM server and clients along with the integration of the designed tape library. This will include the following services:</w:t>
      </w:r>
    </w:p>
    <w:p w14:paraId="120E35F4" w14:textId="77777777" w:rsidR="0052698C" w:rsidRPr="007450FA" w:rsidRDefault="0052698C" w:rsidP="0052698C">
      <w:pPr>
        <w:jc w:val="both"/>
        <w:rPr>
          <w:rFonts w:ascii="Arial" w:eastAsia="Times New Roman" w:hAnsi="Arial" w:cs="Arial"/>
          <w:noProof/>
          <w:sz w:val="20"/>
          <w:szCs w:val="20"/>
          <w:lang w:eastAsia="en-US"/>
        </w:rPr>
      </w:pPr>
    </w:p>
    <w:p w14:paraId="463891A2" w14:textId="77777777" w:rsidR="0052698C" w:rsidRPr="007450FA" w:rsidRDefault="0052698C" w:rsidP="0052698C">
      <w:pPr>
        <w:numPr>
          <w:ilvl w:val="0"/>
          <w:numId w:val="13"/>
        </w:num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Install and customize the TSM server code.</w:t>
      </w:r>
    </w:p>
    <w:p w14:paraId="0337C2FB" w14:textId="77777777" w:rsidR="0052698C" w:rsidRPr="007450FA" w:rsidRDefault="0052698C" w:rsidP="0052698C">
      <w:pPr>
        <w:numPr>
          <w:ilvl w:val="0"/>
          <w:numId w:val="13"/>
        </w:num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Define initial disk and tape storage pools.</w:t>
      </w:r>
    </w:p>
    <w:p w14:paraId="0D3FC378" w14:textId="77777777" w:rsidR="0052698C" w:rsidRPr="007450FA" w:rsidRDefault="0052698C" w:rsidP="0052698C">
      <w:pPr>
        <w:numPr>
          <w:ilvl w:val="0"/>
          <w:numId w:val="13"/>
        </w:num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Create and implement TSM Administrator scheduled tasks.</w:t>
      </w:r>
    </w:p>
    <w:p w14:paraId="623A937B" w14:textId="77777777" w:rsidR="0052698C" w:rsidRPr="007450FA" w:rsidRDefault="0052698C" w:rsidP="0052698C">
      <w:pPr>
        <w:numPr>
          <w:ilvl w:val="0"/>
          <w:numId w:val="13"/>
        </w:numPr>
        <w:overflowPunct w:val="0"/>
        <w:autoSpaceDE w:val="0"/>
        <w:autoSpaceDN w:val="0"/>
        <w:adjustRightInd w:val="0"/>
        <w:textAlignment w:val="baseline"/>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Define initial client backup/archive/space management policies.</w:t>
      </w:r>
    </w:p>
    <w:p w14:paraId="7C38D20D" w14:textId="77777777" w:rsidR="0052698C" w:rsidRPr="007450FA" w:rsidRDefault="0052698C" w:rsidP="0052698C">
      <w:pPr>
        <w:numPr>
          <w:ilvl w:val="0"/>
          <w:numId w:val="15"/>
        </w:numPr>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Install and customize TSM client code.</w:t>
      </w:r>
    </w:p>
    <w:p w14:paraId="2ADF41B9" w14:textId="77777777" w:rsidR="0052698C" w:rsidRPr="007450FA" w:rsidRDefault="0052698C" w:rsidP="0052698C">
      <w:pPr>
        <w:numPr>
          <w:ilvl w:val="0"/>
          <w:numId w:val="14"/>
        </w:numPr>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Create and implement TSM client schedules.</w:t>
      </w:r>
    </w:p>
    <w:p w14:paraId="51E91991" w14:textId="77777777" w:rsidR="0052698C" w:rsidRPr="007450FA" w:rsidRDefault="0052698C" w:rsidP="0052698C">
      <w:pPr>
        <w:numPr>
          <w:ilvl w:val="0"/>
          <w:numId w:val="14"/>
        </w:numPr>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Establish communications between the TSM server and clients.</w:t>
      </w:r>
    </w:p>
    <w:p w14:paraId="7686B4D3" w14:textId="77777777" w:rsidR="0052698C" w:rsidRPr="007450FA" w:rsidRDefault="0052698C" w:rsidP="0052698C">
      <w:pPr>
        <w:numPr>
          <w:ilvl w:val="0"/>
          <w:numId w:val="14"/>
        </w:numPr>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Test and confirm initial client backups.</w:t>
      </w:r>
    </w:p>
    <w:p w14:paraId="28D40B19" w14:textId="77777777" w:rsidR="0052698C" w:rsidRPr="007450FA" w:rsidRDefault="0052698C" w:rsidP="0052698C">
      <w:pPr>
        <w:numPr>
          <w:ilvl w:val="0"/>
          <w:numId w:val="14"/>
        </w:numPr>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Test and confirm client restore capability.</w:t>
      </w:r>
    </w:p>
    <w:p w14:paraId="69BA8F14" w14:textId="77777777" w:rsidR="0052698C" w:rsidRPr="007450FA" w:rsidRDefault="0052698C" w:rsidP="0052698C">
      <w:pPr>
        <w:numPr>
          <w:ilvl w:val="0"/>
          <w:numId w:val="14"/>
        </w:numPr>
        <w:rPr>
          <w:rFonts w:ascii="Arial" w:eastAsia="Times New Roman" w:hAnsi="Arial" w:cs="Times New Roman"/>
          <w:noProof/>
          <w:sz w:val="20"/>
          <w:szCs w:val="20"/>
          <w:lang w:eastAsia="en-US"/>
        </w:rPr>
      </w:pPr>
      <w:r w:rsidRPr="007450FA">
        <w:rPr>
          <w:rFonts w:ascii="Arial" w:eastAsia="Times New Roman" w:hAnsi="Arial" w:cs="Times New Roman"/>
          <w:noProof/>
          <w:sz w:val="20"/>
          <w:szCs w:val="20"/>
          <w:lang w:eastAsia="en-US"/>
        </w:rPr>
        <w:t>Discuss potential recovery scenarios and procedures.</w:t>
      </w:r>
    </w:p>
    <w:p w14:paraId="350FD9AB" w14:textId="77777777" w:rsidR="0052698C" w:rsidRPr="007450FA" w:rsidRDefault="0052698C" w:rsidP="0052698C">
      <w:pPr>
        <w:numPr>
          <w:ilvl w:val="0"/>
          <w:numId w:val="9"/>
        </w:numPr>
        <w:spacing w:before="120"/>
        <w:jc w:val="both"/>
        <w:outlineLvl w:val="1"/>
        <w:rPr>
          <w:rFonts w:ascii="Arial" w:eastAsia="Times New Roman" w:hAnsi="Arial" w:cs="Arial"/>
          <w:b/>
          <w:noProof/>
          <w:sz w:val="20"/>
          <w:szCs w:val="20"/>
          <w:lang w:eastAsia="en-US"/>
        </w:rPr>
      </w:pPr>
      <w:bookmarkStart w:id="22" w:name="_Toc485986144"/>
      <w:r w:rsidRPr="007450FA">
        <w:rPr>
          <w:rFonts w:ascii="Arial" w:eastAsia="Times New Roman" w:hAnsi="Arial" w:cs="Arial"/>
          <w:b/>
          <w:noProof/>
          <w:sz w:val="20"/>
          <w:szCs w:val="20"/>
          <w:lang w:eastAsia="en-US"/>
        </w:rPr>
        <w:t xml:space="preserve">The Customer Responsibilities </w:t>
      </w:r>
      <w:r w:rsidRPr="007450FA">
        <w:rPr>
          <w:rFonts w:ascii="Arial" w:eastAsia="Times New Roman" w:hAnsi="Arial" w:cs="Times New Roman"/>
          <w:b/>
          <w:noProof/>
          <w:sz w:val="20"/>
          <w:szCs w:val="20"/>
          <w:lang w:eastAsia="en-US"/>
        </w:rPr>
        <w:t>(may include, but not limited to):</w:t>
      </w:r>
      <w:bookmarkEnd w:id="22"/>
    </w:p>
    <w:p w14:paraId="3C1E4213" w14:textId="77777777" w:rsidR="0052698C" w:rsidRPr="007450FA" w:rsidRDefault="0052698C" w:rsidP="0052698C">
      <w:pPr>
        <w:spacing w:before="120"/>
        <w:jc w:val="both"/>
        <w:outlineLvl w:val="1"/>
        <w:rPr>
          <w:rFonts w:ascii="Arial" w:eastAsia="Times New Roman" w:hAnsi="Arial" w:cs="Arial"/>
          <w:b/>
          <w:noProof/>
          <w:sz w:val="20"/>
          <w:szCs w:val="20"/>
          <w:lang w:eastAsia="en-US"/>
        </w:rPr>
      </w:pPr>
      <w:bookmarkStart w:id="23" w:name="_Toc485986145"/>
      <w:r w:rsidRPr="007450FA">
        <w:rPr>
          <w:rFonts w:ascii="Arial" w:eastAsia="Times New Roman" w:hAnsi="Arial" w:cs="Arial"/>
          <w:b/>
          <w:noProof/>
          <w:sz w:val="20"/>
          <w:szCs w:val="20"/>
          <w:lang w:eastAsia="en-US"/>
        </w:rPr>
        <w:t>Project Focal Point</w:t>
      </w:r>
      <w:bookmarkEnd w:id="23"/>
    </w:p>
    <w:p w14:paraId="6FD99B48" w14:textId="77777777" w:rsidR="0052698C" w:rsidRPr="007450FA" w:rsidRDefault="0052698C" w:rsidP="0052698C">
      <w:pPr>
        <w:tabs>
          <w:tab w:val="left" w:pos="1036"/>
        </w:tabs>
        <w:spacing w:after="144"/>
        <w:jc w:val="both"/>
        <w:rPr>
          <w:rFonts w:ascii="Arial" w:eastAsia="Times New Roman" w:hAnsi="Arial" w:cs="Arial"/>
          <w:snapToGrid w:val="0"/>
          <w:sz w:val="20"/>
          <w:szCs w:val="20"/>
          <w:lang w:eastAsia="en-US"/>
        </w:rPr>
      </w:pPr>
      <w:r w:rsidRPr="007450FA">
        <w:rPr>
          <w:rFonts w:ascii="Arial" w:eastAsia="Times New Roman" w:hAnsi="Arial" w:cs="Arial"/>
          <w:snapToGrid w:val="0"/>
          <w:sz w:val="20"/>
          <w:szCs w:val="20"/>
          <w:lang w:eastAsia="en-US"/>
        </w:rPr>
        <w:t>The Customer will assign a project focal point who will perform the following activities and have overall responsibilities for the project:</w:t>
      </w:r>
    </w:p>
    <w:p w14:paraId="0A2704D5" w14:textId="77777777" w:rsidR="0052698C" w:rsidRPr="007450FA" w:rsidRDefault="0052698C" w:rsidP="0052698C">
      <w:pPr>
        <w:tabs>
          <w:tab w:val="left" w:pos="360"/>
        </w:tabs>
        <w:ind w:left="360" w:hanging="36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Work with IBM to create a detailed project plan which identifies the major milestones for the efforts of the IBM and The Customer project team;</w:t>
      </w:r>
    </w:p>
    <w:p w14:paraId="15F1139B" w14:textId="77777777" w:rsidR="0052698C" w:rsidRPr="007450FA" w:rsidRDefault="0052698C" w:rsidP="0052698C">
      <w:pPr>
        <w:tabs>
          <w:tab w:val="left" w:pos="360"/>
        </w:tabs>
        <w:ind w:left="360" w:hanging="36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Interface directly with related departments of The Customer,</w:t>
      </w:r>
      <w:ins w:id="24" w:author="rvroon" w:date="2004-12-15T11:13:00Z">
        <w:r w:rsidRPr="007450FA">
          <w:rPr>
            <w:rFonts w:ascii="Arial" w:eastAsia="Times New Roman" w:hAnsi="Arial" w:cs="Arial"/>
            <w:noProof/>
            <w:sz w:val="20"/>
            <w:szCs w:val="20"/>
            <w:lang w:eastAsia="en-US"/>
          </w:rPr>
          <w:t xml:space="preserve"> </w:t>
        </w:r>
      </w:ins>
      <w:r w:rsidRPr="007450FA">
        <w:rPr>
          <w:rFonts w:ascii="Arial" w:eastAsia="Times New Roman" w:hAnsi="Arial" w:cs="Arial"/>
          <w:noProof/>
          <w:sz w:val="20"/>
          <w:szCs w:val="20"/>
          <w:lang w:eastAsia="en-US"/>
        </w:rPr>
        <w:t>concerning project schedules and deliverables;</w:t>
      </w:r>
    </w:p>
    <w:p w14:paraId="5C89EBF0" w14:textId="77777777" w:rsidR="0052698C" w:rsidRPr="007450FA" w:rsidRDefault="0052698C" w:rsidP="0052698C">
      <w:pPr>
        <w:tabs>
          <w:tab w:val="left" w:pos="360"/>
        </w:tabs>
        <w:ind w:left="360" w:hanging="36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Serve as the interface between IBM and all The Customer personnel participating in the project;</w:t>
      </w:r>
    </w:p>
    <w:p w14:paraId="322D2CBB" w14:textId="77777777" w:rsidR="0052698C" w:rsidRPr="007450FA" w:rsidRDefault="0052698C" w:rsidP="0052698C">
      <w:pPr>
        <w:tabs>
          <w:tab w:val="left" w:pos="360"/>
        </w:tabs>
        <w:ind w:left="360" w:hanging="36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Obtain and provide information, data, decisions, and approvals within one working day of IBM’s request unless The Customer and IBM agree in writing to a different response time;</w:t>
      </w:r>
    </w:p>
    <w:p w14:paraId="0A19D3E9" w14:textId="77777777" w:rsidR="0052698C" w:rsidRPr="007450FA" w:rsidRDefault="0052698C" w:rsidP="0052698C">
      <w:pPr>
        <w:tabs>
          <w:tab w:val="left" w:pos="360"/>
        </w:tabs>
        <w:ind w:left="360" w:hanging="36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Advise The Customer</w:t>
      </w:r>
      <w:ins w:id="25" w:author="rvroon" w:date="2004-12-15T11:14:00Z">
        <w:r w:rsidRPr="007450FA">
          <w:rPr>
            <w:rFonts w:ascii="Arial" w:eastAsia="Times New Roman" w:hAnsi="Arial" w:cs="Arial"/>
            <w:noProof/>
            <w:sz w:val="20"/>
            <w:szCs w:val="20"/>
            <w:lang w:eastAsia="en-US"/>
          </w:rPr>
          <w:t xml:space="preserve"> </w:t>
        </w:r>
      </w:ins>
      <w:r w:rsidRPr="007450FA">
        <w:rPr>
          <w:rFonts w:ascii="Arial" w:eastAsia="Times New Roman" w:hAnsi="Arial" w:cs="Arial"/>
          <w:noProof/>
          <w:sz w:val="20"/>
          <w:szCs w:val="20"/>
          <w:lang w:eastAsia="en-US"/>
        </w:rPr>
        <w:t>management on the project status, of significant developments, and of potential problems which could adversely impact costs, the schedule or the contractual commitments;</w:t>
      </w:r>
    </w:p>
    <w:p w14:paraId="1BE33A2F" w14:textId="77777777" w:rsidR="0052698C" w:rsidRPr="007450FA" w:rsidRDefault="0052698C" w:rsidP="0052698C">
      <w:pPr>
        <w:tabs>
          <w:tab w:val="left" w:pos="360"/>
        </w:tabs>
        <w:ind w:left="360" w:hanging="36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 xml:space="preserve">Initiate action on all unsatisfactory conditions and promptly advise </w:t>
      </w:r>
      <w:ins w:id="26" w:author="rvroon" w:date="2004-12-15T11:14:00Z">
        <w:r w:rsidRPr="007450FA">
          <w:rPr>
            <w:rFonts w:ascii="Arial" w:eastAsia="Times New Roman" w:hAnsi="Arial" w:cs="Arial"/>
            <w:noProof/>
            <w:sz w:val="20"/>
            <w:szCs w:val="20"/>
            <w:lang w:eastAsia="en-US"/>
          </w:rPr>
          <w:t xml:space="preserve">IBM and </w:t>
        </w:r>
      </w:ins>
      <w:r w:rsidRPr="007450FA">
        <w:rPr>
          <w:rFonts w:ascii="Arial" w:eastAsia="Times New Roman" w:hAnsi="Arial" w:cs="Arial"/>
          <w:noProof/>
          <w:sz w:val="20"/>
          <w:szCs w:val="20"/>
          <w:lang w:eastAsia="en-US"/>
        </w:rPr>
        <w:t>The Customer</w:t>
      </w:r>
      <w:ins w:id="27" w:author="rvroon" w:date="2004-12-15T11:14:00Z">
        <w:r w:rsidRPr="007450FA">
          <w:rPr>
            <w:rFonts w:ascii="Arial" w:eastAsia="Times New Roman" w:hAnsi="Arial" w:cs="Arial"/>
            <w:noProof/>
            <w:sz w:val="20"/>
            <w:szCs w:val="20"/>
            <w:lang w:eastAsia="en-US"/>
          </w:rPr>
          <w:t xml:space="preserve"> </w:t>
        </w:r>
      </w:ins>
      <w:r w:rsidRPr="007450FA">
        <w:rPr>
          <w:rFonts w:ascii="Arial" w:eastAsia="Times New Roman" w:hAnsi="Arial" w:cs="Arial"/>
          <w:noProof/>
          <w:sz w:val="20"/>
          <w:szCs w:val="20"/>
          <w:lang w:eastAsia="en-US"/>
        </w:rPr>
        <w:t>management of the corrective action;</w:t>
      </w:r>
      <w:r w:rsidRPr="007450FA">
        <w:rPr>
          <w:rFonts w:ascii="Arial" w:eastAsia="Times New Roman" w:hAnsi="Arial" w:cs="Arial"/>
          <w:noProof/>
          <w:sz w:val="20"/>
          <w:szCs w:val="20"/>
          <w:lang w:eastAsia="en-US"/>
        </w:rPr>
        <w:tab/>
      </w:r>
    </w:p>
    <w:p w14:paraId="773BDAD0" w14:textId="77777777" w:rsidR="0052698C" w:rsidRPr="007450FA" w:rsidRDefault="0052698C" w:rsidP="0052698C">
      <w:pPr>
        <w:tabs>
          <w:tab w:val="left" w:pos="360"/>
        </w:tabs>
        <w:ind w:left="360" w:hanging="36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Provide facilities (if required) equivalent to those provided to the The Customer project team.  This includes desk, phone, access to data port (analog line) and access to the facilities;</w:t>
      </w:r>
    </w:p>
    <w:p w14:paraId="4E46512D" w14:textId="77777777" w:rsidR="0052698C" w:rsidRPr="007450FA" w:rsidRDefault="0052698C" w:rsidP="0052698C">
      <w:pPr>
        <w:tabs>
          <w:tab w:val="left" w:pos="360"/>
        </w:tabs>
        <w:ind w:left="360" w:hanging="36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Ensure The Customer personnel provide the required project inputs by the dates in the project plan.</w:t>
      </w:r>
    </w:p>
    <w:p w14:paraId="7AA50FAC" w14:textId="77777777" w:rsidR="0052698C" w:rsidRPr="007450FA" w:rsidRDefault="0052698C" w:rsidP="0052698C">
      <w:pPr>
        <w:tabs>
          <w:tab w:val="left" w:pos="360"/>
        </w:tabs>
        <w:ind w:left="360" w:hanging="360"/>
        <w:jc w:val="both"/>
        <w:rPr>
          <w:ins w:id="28" w:author="rvroon" w:date="2004-12-15T11:14:00Z"/>
          <w:rFonts w:ascii="Arial" w:eastAsia="Times New Roman" w:hAnsi="Arial" w:cs="Arial"/>
          <w:noProof/>
          <w:sz w:val="20"/>
          <w:szCs w:val="20"/>
          <w:lang w:eastAsia="en-US"/>
        </w:rPr>
      </w:pPr>
      <w:ins w:id="29" w:author="rvroon" w:date="2004-12-15T11:14:00Z">
        <w:r w:rsidRPr="007450FA">
          <w:rPr>
            <w:rFonts w:ascii="Arial" w:eastAsia="Times New Roman" w:hAnsi="Arial" w:cs="Arial"/>
            <w:noProof/>
            <w:sz w:val="20"/>
            <w:szCs w:val="20"/>
            <w:lang w:eastAsia="en-US"/>
          </w:rPr>
          <w:t xml:space="preserve">Provide IBM Reference </w:t>
        </w:r>
      </w:ins>
      <w:ins w:id="30" w:author="rvroon" w:date="2004-12-15T11:15:00Z">
        <w:r w:rsidRPr="007450FA">
          <w:rPr>
            <w:rFonts w:ascii="Arial" w:eastAsia="Times New Roman" w:hAnsi="Arial" w:cs="Arial"/>
            <w:noProof/>
            <w:sz w:val="20"/>
            <w:szCs w:val="20"/>
            <w:lang w:eastAsia="en-US"/>
          </w:rPr>
          <w:t>c</w:t>
        </w:r>
      </w:ins>
      <w:ins w:id="31" w:author="rvroon" w:date="2004-12-15T11:14:00Z">
        <w:r w:rsidRPr="007450FA">
          <w:rPr>
            <w:rFonts w:ascii="Arial" w:eastAsia="Times New Roman" w:hAnsi="Arial" w:cs="Arial"/>
            <w:noProof/>
            <w:sz w:val="20"/>
            <w:szCs w:val="20"/>
            <w:lang w:eastAsia="en-US"/>
          </w:rPr>
          <w:t>riteria</w:t>
        </w:r>
      </w:ins>
    </w:p>
    <w:p w14:paraId="29574201" w14:textId="77777777" w:rsidR="0052698C" w:rsidRPr="007450FA" w:rsidRDefault="0052698C" w:rsidP="0052698C">
      <w:pPr>
        <w:jc w:val="both"/>
        <w:rPr>
          <w:rFonts w:ascii="Arial" w:eastAsia="Times New Roman" w:hAnsi="Arial" w:cs="Arial"/>
          <w:noProof/>
          <w:sz w:val="20"/>
          <w:szCs w:val="20"/>
          <w:lang w:eastAsia="en-US"/>
        </w:rPr>
      </w:pPr>
    </w:p>
    <w:p w14:paraId="138BF868" w14:textId="77777777" w:rsidR="0052698C" w:rsidRPr="007450FA" w:rsidRDefault="0052698C" w:rsidP="0052698C">
      <w:pPr>
        <w:keepNext/>
        <w:spacing w:before="100"/>
        <w:outlineLvl w:val="2"/>
        <w:rPr>
          <w:rFonts w:ascii="Arial" w:eastAsia="Times New Roman" w:hAnsi="Arial" w:cs="Arial"/>
          <w:b/>
          <w:noProof/>
          <w:sz w:val="20"/>
          <w:szCs w:val="20"/>
          <w:lang w:eastAsia="en-US"/>
        </w:rPr>
      </w:pPr>
      <w:bookmarkStart w:id="32" w:name="_Toc485986146"/>
      <w:r w:rsidRPr="007450FA">
        <w:rPr>
          <w:rFonts w:ascii="Arial" w:eastAsia="Times New Roman" w:hAnsi="Arial" w:cs="Arial"/>
          <w:b/>
          <w:noProof/>
          <w:sz w:val="20"/>
          <w:szCs w:val="20"/>
          <w:lang w:eastAsia="en-US"/>
        </w:rPr>
        <w:t>Technical Specialist</w:t>
      </w:r>
      <w:bookmarkEnd w:id="32"/>
    </w:p>
    <w:p w14:paraId="7BC571AA" w14:textId="77777777" w:rsidR="0052698C" w:rsidRPr="007450FA" w:rsidRDefault="0052698C" w:rsidP="0052698C">
      <w:pPr>
        <w:tabs>
          <w:tab w:val="left" w:pos="1036"/>
        </w:tabs>
        <w:spacing w:after="144"/>
        <w:jc w:val="both"/>
        <w:rPr>
          <w:rFonts w:ascii="Arial" w:eastAsia="Times New Roman" w:hAnsi="Arial" w:cs="Arial"/>
          <w:snapToGrid w:val="0"/>
          <w:sz w:val="20"/>
          <w:szCs w:val="20"/>
          <w:lang w:eastAsia="en-US"/>
        </w:rPr>
      </w:pPr>
      <w:r w:rsidRPr="007450FA">
        <w:rPr>
          <w:rFonts w:ascii="Arial" w:eastAsia="Times New Roman" w:hAnsi="Arial" w:cs="Arial"/>
          <w:snapToGrid w:val="0"/>
          <w:sz w:val="20"/>
          <w:szCs w:val="20"/>
          <w:lang w:eastAsia="en-US"/>
        </w:rPr>
        <w:t>The Customer will provide a Technical Specialist to act as a technical focal point for the IBM Team.  The Technical Specialist will be responsible for the following:</w:t>
      </w:r>
    </w:p>
    <w:p w14:paraId="60A67653" w14:textId="77777777" w:rsidR="0052698C" w:rsidRPr="007450FA" w:rsidRDefault="0052698C" w:rsidP="0052698C">
      <w:pPr>
        <w:tabs>
          <w:tab w:val="left" w:pos="360"/>
        </w:tabs>
        <w:ind w:left="360" w:hanging="36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Provide information to the IBM project team as required, which may include:</w:t>
      </w:r>
    </w:p>
    <w:p w14:paraId="6D1639D2" w14:textId="77777777" w:rsidR="0052698C" w:rsidRPr="007450FA" w:rsidRDefault="0052698C" w:rsidP="0052698C">
      <w:pPr>
        <w:tabs>
          <w:tab w:val="num" w:pos="1080"/>
        </w:tabs>
        <w:ind w:left="72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Backup requirements for designated servers</w:t>
      </w:r>
    </w:p>
    <w:p w14:paraId="08B52E2B" w14:textId="77777777" w:rsidR="0052698C" w:rsidRPr="007450FA" w:rsidRDefault="0052698C" w:rsidP="0052698C">
      <w:pPr>
        <w:tabs>
          <w:tab w:val="num" w:pos="1080"/>
        </w:tabs>
        <w:ind w:left="72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Network information (addressing, DNS naming, etc).</w:t>
      </w:r>
    </w:p>
    <w:p w14:paraId="29B8EB48" w14:textId="77777777" w:rsidR="0052698C" w:rsidRPr="007450FA" w:rsidRDefault="0052698C" w:rsidP="0052698C">
      <w:pPr>
        <w:numPr>
          <w:ilvl w:val="0"/>
          <w:numId w:val="7"/>
        </w:num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lastRenderedPageBreak/>
        <w:t>Create acceptance test plans;</w:t>
      </w:r>
    </w:p>
    <w:p w14:paraId="362703D2" w14:textId="77777777" w:rsidR="0052698C" w:rsidRPr="007450FA" w:rsidRDefault="0052698C" w:rsidP="0052698C">
      <w:pPr>
        <w:numPr>
          <w:ilvl w:val="0"/>
          <w:numId w:val="7"/>
        </w:num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Perform acceptance testing and provide Solution acceptance;</w:t>
      </w:r>
    </w:p>
    <w:p w14:paraId="11CA60E4" w14:textId="77777777" w:rsidR="0052698C" w:rsidRPr="007450FA" w:rsidRDefault="0052698C" w:rsidP="0052698C">
      <w:pPr>
        <w:rPr>
          <w:rFonts w:ascii="Arial" w:eastAsia="Times New Roman" w:hAnsi="Arial" w:cs="Arial"/>
          <w:noProof/>
          <w:sz w:val="20"/>
          <w:szCs w:val="20"/>
          <w:lang w:eastAsia="en-US"/>
        </w:rPr>
      </w:pPr>
    </w:p>
    <w:p w14:paraId="1BF3B6E3" w14:textId="77777777" w:rsidR="0052698C" w:rsidRPr="007450FA" w:rsidRDefault="0052698C" w:rsidP="0052698C">
      <w:pPr>
        <w:spacing w:before="120"/>
        <w:jc w:val="both"/>
        <w:outlineLvl w:val="1"/>
        <w:rPr>
          <w:rFonts w:ascii="Arial" w:eastAsia="Times New Roman" w:hAnsi="Arial" w:cs="Arial"/>
          <w:b/>
          <w:noProof/>
          <w:sz w:val="20"/>
          <w:szCs w:val="20"/>
          <w:lang w:eastAsia="en-US"/>
        </w:rPr>
      </w:pPr>
      <w:bookmarkStart w:id="33" w:name="_Toc1450429"/>
      <w:bookmarkStart w:id="34" w:name="_Toc485986147"/>
      <w:r w:rsidRPr="007450FA">
        <w:rPr>
          <w:rFonts w:ascii="Arial" w:eastAsia="Times New Roman" w:hAnsi="Arial" w:cs="Arial"/>
          <w:b/>
          <w:noProof/>
          <w:sz w:val="20"/>
          <w:szCs w:val="20"/>
          <w:lang w:eastAsia="en-US"/>
        </w:rPr>
        <w:t>3.0  Assumptions</w:t>
      </w:r>
      <w:bookmarkEnd w:id="33"/>
      <w:r w:rsidRPr="007450FA">
        <w:rPr>
          <w:rFonts w:ascii="Arial" w:eastAsia="Times New Roman" w:hAnsi="Arial" w:cs="Arial"/>
          <w:b/>
          <w:noProof/>
          <w:sz w:val="20"/>
          <w:szCs w:val="20"/>
          <w:lang w:eastAsia="en-US"/>
        </w:rPr>
        <w:t xml:space="preserve"> </w:t>
      </w:r>
      <w:r w:rsidRPr="007450FA">
        <w:rPr>
          <w:rFonts w:ascii="Arial" w:eastAsia="Times New Roman" w:hAnsi="Arial" w:cs="Times New Roman"/>
          <w:b/>
          <w:noProof/>
          <w:sz w:val="20"/>
          <w:szCs w:val="20"/>
          <w:lang w:eastAsia="en-US"/>
        </w:rPr>
        <w:t>(may include, but not limited to):</w:t>
      </w:r>
      <w:bookmarkEnd w:id="34"/>
    </w:p>
    <w:p w14:paraId="6FBBF4CF"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Estimates that we provide to you in this proposal are based on the following assumptions:</w:t>
      </w:r>
    </w:p>
    <w:p w14:paraId="18AB9AF1" w14:textId="77777777" w:rsidR="0052698C" w:rsidRPr="007450FA" w:rsidRDefault="0052698C" w:rsidP="0052698C">
      <w:pPr>
        <w:numPr>
          <w:ilvl w:val="0"/>
          <w:numId w:val="5"/>
        </w:numPr>
        <w:tabs>
          <w:tab w:val="num" w:pos="360"/>
        </w:tabs>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English is the only language included in project deliverables;</w:t>
      </w:r>
    </w:p>
    <w:p w14:paraId="0A63DF34" w14:textId="77777777" w:rsidR="0052698C" w:rsidRPr="007450FA" w:rsidRDefault="0052698C" w:rsidP="0052698C">
      <w:pPr>
        <w:numPr>
          <w:ilvl w:val="0"/>
          <w:numId w:val="5"/>
        </w:numPr>
        <w:tabs>
          <w:tab w:val="num" w:pos="360"/>
        </w:tabs>
        <w:jc w:val="both"/>
        <w:rPr>
          <w:ins w:id="35" w:author="rvroon" w:date="2004-12-15T11:18:00Z"/>
          <w:rFonts w:ascii="Arial" w:eastAsia="Times New Roman" w:hAnsi="Arial" w:cs="Arial"/>
          <w:noProof/>
          <w:sz w:val="20"/>
          <w:szCs w:val="20"/>
          <w:lang w:eastAsia="en-US"/>
        </w:rPr>
      </w:pPr>
      <w:ins w:id="36" w:author="rvroon" w:date="2004-12-15T11:18:00Z">
        <w:r w:rsidRPr="007450FA">
          <w:rPr>
            <w:rFonts w:ascii="Arial" w:eastAsia="Times New Roman" w:hAnsi="Arial" w:cs="Arial"/>
            <w:noProof/>
            <w:sz w:val="20"/>
            <w:szCs w:val="20"/>
            <w:lang w:eastAsia="en-US"/>
          </w:rPr>
          <w:t>Microsoft Office 97-compatible file formats of productivity software (Word, Excel and PowerPoint) will represent the format of deliverable documentation</w:t>
        </w:r>
      </w:ins>
      <w:ins w:id="37" w:author="rvroon" w:date="2004-12-15T11:19:00Z">
        <w:r w:rsidRPr="007450FA">
          <w:rPr>
            <w:rFonts w:ascii="Arial" w:eastAsia="Times New Roman" w:hAnsi="Arial" w:cs="Arial"/>
            <w:noProof/>
            <w:sz w:val="20"/>
            <w:szCs w:val="20"/>
            <w:lang w:eastAsia="en-US"/>
          </w:rPr>
          <w:t>;</w:t>
        </w:r>
      </w:ins>
    </w:p>
    <w:p w14:paraId="34768497" w14:textId="77777777" w:rsidR="0052698C" w:rsidRPr="007450FA" w:rsidRDefault="0052698C" w:rsidP="0052698C">
      <w:pPr>
        <w:numPr>
          <w:ilvl w:val="0"/>
          <w:numId w:val="5"/>
        </w:numPr>
        <w:tabs>
          <w:tab w:val="num" w:pos="360"/>
        </w:tabs>
        <w:jc w:val="both"/>
        <w:rPr>
          <w:ins w:id="38" w:author="rvroon" w:date="2004-12-15T11:18:00Z"/>
          <w:rFonts w:ascii="Arial" w:eastAsia="Times New Roman" w:hAnsi="Arial" w:cs="Arial"/>
          <w:noProof/>
          <w:sz w:val="20"/>
          <w:szCs w:val="20"/>
          <w:lang w:eastAsia="en-US"/>
        </w:rPr>
      </w:pPr>
      <w:ins w:id="39" w:author="rvroon" w:date="2004-12-15T11:18:00Z">
        <w:r w:rsidRPr="007450FA">
          <w:rPr>
            <w:rFonts w:ascii="Arial" w:eastAsia="Times New Roman" w:hAnsi="Arial" w:cs="Arial"/>
            <w:noProof/>
            <w:sz w:val="20"/>
            <w:szCs w:val="20"/>
            <w:lang w:eastAsia="en-US"/>
          </w:rPr>
          <w:t xml:space="preserve">The Services will be provided Monday through Friday from </w:t>
        </w:r>
        <w:smartTag w:uri="urn:schemas-microsoft-com:office:smarttags" w:element="time">
          <w:smartTagPr>
            <w:attr w:name="Hour" w:val="8"/>
            <w:attr w:name="Minute" w:val="0"/>
          </w:smartTagPr>
          <w:r w:rsidRPr="007450FA">
            <w:rPr>
              <w:rFonts w:ascii="Arial" w:eastAsia="Times New Roman" w:hAnsi="Arial" w:cs="Arial"/>
              <w:noProof/>
              <w:sz w:val="20"/>
              <w:szCs w:val="20"/>
              <w:lang w:eastAsia="en-US"/>
            </w:rPr>
            <w:t>8:00 a.m.</w:t>
          </w:r>
        </w:smartTag>
        <w:r w:rsidRPr="007450FA">
          <w:rPr>
            <w:rFonts w:ascii="Arial" w:eastAsia="Times New Roman" w:hAnsi="Arial" w:cs="Arial"/>
            <w:noProof/>
            <w:sz w:val="20"/>
            <w:szCs w:val="20"/>
            <w:lang w:eastAsia="en-US"/>
          </w:rPr>
          <w:t xml:space="preserve"> to </w:t>
        </w:r>
        <w:smartTag w:uri="urn:schemas-microsoft-com:office:smarttags" w:element="time">
          <w:smartTagPr>
            <w:attr w:name="Hour" w:val="17"/>
            <w:attr w:name="Minute" w:val="0"/>
          </w:smartTagPr>
          <w:r w:rsidRPr="007450FA">
            <w:rPr>
              <w:rFonts w:ascii="Arial" w:eastAsia="Times New Roman" w:hAnsi="Arial" w:cs="Arial"/>
              <w:noProof/>
              <w:sz w:val="20"/>
              <w:szCs w:val="20"/>
              <w:lang w:eastAsia="en-US"/>
            </w:rPr>
            <w:t>5:00</w:t>
          </w:r>
        </w:smartTag>
        <w:r w:rsidRPr="007450FA">
          <w:rPr>
            <w:rFonts w:ascii="Arial" w:eastAsia="Times New Roman" w:hAnsi="Arial" w:cs="Arial"/>
            <w:noProof/>
            <w:sz w:val="20"/>
            <w:szCs w:val="20"/>
            <w:lang w:eastAsia="en-US"/>
          </w:rPr>
          <w:t xml:space="preserve"> p.m.local time, excluding statutory holidays unless we both agree to another schedule;</w:t>
        </w:r>
      </w:ins>
    </w:p>
    <w:p w14:paraId="41C95F42" w14:textId="77777777" w:rsidR="0052698C" w:rsidRPr="007450FA" w:rsidRDefault="0052698C" w:rsidP="0052698C">
      <w:pPr>
        <w:numPr>
          <w:ilvl w:val="0"/>
          <w:numId w:val="6"/>
        </w:numPr>
        <w:tabs>
          <w:tab w:val="num" w:pos="360"/>
        </w:tabs>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 xml:space="preserve">Work will be performed at a single location of The Customer on this project, with some IBM activities performed on IBM premises. (i.e. Planning and document preparation); </w:t>
      </w:r>
    </w:p>
    <w:p w14:paraId="65584EFA" w14:textId="77777777" w:rsidR="0052698C" w:rsidRPr="007450FA" w:rsidRDefault="0052698C" w:rsidP="0052698C">
      <w:pPr>
        <w:numPr>
          <w:ilvl w:val="0"/>
          <w:numId w:val="6"/>
        </w:numPr>
        <w:tabs>
          <w:tab w:val="num" w:pos="360"/>
        </w:tabs>
        <w:spacing w:after="100"/>
        <w:jc w:val="both"/>
        <w:rPr>
          <w:ins w:id="40" w:author="rvroon" w:date="2004-12-15T11:20:00Z"/>
          <w:rFonts w:ascii="Arial" w:eastAsia="Times New Roman" w:hAnsi="Arial" w:cs="Arial"/>
          <w:noProof/>
          <w:sz w:val="20"/>
          <w:szCs w:val="20"/>
          <w:lang w:eastAsia="en-US"/>
        </w:rPr>
      </w:pPr>
      <w:ins w:id="41" w:author="rvroon" w:date="2004-12-15T11:20:00Z">
        <w:r w:rsidRPr="007450FA">
          <w:rPr>
            <w:rFonts w:ascii="Arial" w:eastAsia="Times New Roman" w:hAnsi="Arial" w:cs="Arial"/>
            <w:noProof/>
            <w:sz w:val="20"/>
            <w:szCs w:val="20"/>
            <w:lang w:eastAsia="en-US"/>
          </w:rPr>
          <w:t>All equipment including SAN/Storage hardware and servers will be available during the implementation of Services and can be stopped and restarted as necessary for this installation;</w:t>
        </w:r>
      </w:ins>
    </w:p>
    <w:p w14:paraId="07DAAB29" w14:textId="77777777" w:rsidR="0052698C" w:rsidRPr="007450FA" w:rsidRDefault="0052698C" w:rsidP="0052698C">
      <w:pPr>
        <w:numPr>
          <w:ilvl w:val="0"/>
          <w:numId w:val="6"/>
        </w:numPr>
        <w:tabs>
          <w:tab w:val="num" w:pos="360"/>
        </w:tabs>
        <w:spacing w:after="100"/>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The Customer storage administration personnel will be available for consultation and skills transfer</w:t>
      </w:r>
      <w:ins w:id="42" w:author="rvroon" w:date="2004-12-15T11:32:00Z">
        <w:r w:rsidRPr="007450FA">
          <w:rPr>
            <w:rFonts w:ascii="Arial" w:eastAsia="Times New Roman" w:hAnsi="Arial" w:cs="Arial"/>
            <w:noProof/>
            <w:sz w:val="20"/>
            <w:szCs w:val="20"/>
            <w:lang w:eastAsia="en-US"/>
          </w:rPr>
          <w:t>:</w:t>
        </w:r>
      </w:ins>
    </w:p>
    <w:p w14:paraId="6AE4EB4E" w14:textId="77777777" w:rsidR="0052698C" w:rsidRPr="007450FA" w:rsidRDefault="0052698C" w:rsidP="0052698C">
      <w:pPr>
        <w:tabs>
          <w:tab w:val="num" w:pos="1080"/>
        </w:tabs>
        <w:ind w:left="1080" w:hanging="360"/>
        <w:jc w:val="both"/>
        <w:rPr>
          <w:rFonts w:ascii="Helvetica" w:eastAsia="Times New Roman" w:hAnsi="Helvetica" w:cs="Times New Roman"/>
          <w:noProof/>
          <w:sz w:val="20"/>
          <w:szCs w:val="20"/>
          <w:lang w:eastAsia="en-US"/>
        </w:rPr>
      </w:pPr>
      <w:r w:rsidRPr="007450FA">
        <w:rPr>
          <w:rFonts w:ascii="Helvetica" w:eastAsia="Times New Roman" w:hAnsi="Helvetica" w:cs="Times New Roman"/>
          <w:noProof/>
          <w:sz w:val="20"/>
          <w:szCs w:val="20"/>
          <w:lang w:eastAsia="en-US"/>
        </w:rPr>
        <w:t>A minimum of 2 full days of the The Customer IT Specialist is required during the project for skills transfer and verification testing.</w:t>
      </w:r>
    </w:p>
    <w:p w14:paraId="6B23FE01" w14:textId="77777777" w:rsidR="0052698C" w:rsidRPr="007450FA" w:rsidRDefault="0052698C" w:rsidP="0052698C">
      <w:pPr>
        <w:jc w:val="both"/>
        <w:rPr>
          <w:rFonts w:ascii="Arial" w:eastAsia="Times New Roman" w:hAnsi="Arial" w:cs="Arial"/>
          <w:noProof/>
          <w:sz w:val="20"/>
          <w:szCs w:val="20"/>
          <w:lang w:eastAsia="en-US"/>
        </w:rPr>
      </w:pPr>
    </w:p>
    <w:p w14:paraId="5ED45124" w14:textId="77777777" w:rsidR="0052698C" w:rsidRPr="007450FA" w:rsidRDefault="0052698C" w:rsidP="0052698C">
      <w:pPr>
        <w:spacing w:before="120"/>
        <w:jc w:val="both"/>
        <w:outlineLvl w:val="1"/>
        <w:rPr>
          <w:rFonts w:ascii="Arial" w:eastAsia="Times New Roman" w:hAnsi="Arial" w:cs="Arial"/>
          <w:b/>
          <w:noProof/>
          <w:sz w:val="20"/>
          <w:szCs w:val="20"/>
          <w:lang w:eastAsia="en-US"/>
        </w:rPr>
      </w:pPr>
      <w:bookmarkStart w:id="43" w:name="_Toc1450430"/>
      <w:bookmarkStart w:id="44" w:name="_Toc485986148"/>
      <w:r w:rsidRPr="007450FA">
        <w:rPr>
          <w:rFonts w:ascii="Arial" w:eastAsia="Times New Roman" w:hAnsi="Arial" w:cs="Arial"/>
          <w:b/>
          <w:noProof/>
          <w:sz w:val="20"/>
          <w:szCs w:val="20"/>
          <w:lang w:eastAsia="en-US"/>
        </w:rPr>
        <w:t>4.0  IBM Deliverables</w:t>
      </w:r>
      <w:bookmarkEnd w:id="43"/>
      <w:r w:rsidRPr="007450FA">
        <w:rPr>
          <w:rFonts w:ascii="Arial" w:eastAsia="Times New Roman" w:hAnsi="Arial" w:cs="Arial"/>
          <w:b/>
          <w:noProof/>
          <w:sz w:val="20"/>
          <w:szCs w:val="20"/>
          <w:lang w:eastAsia="en-US"/>
        </w:rPr>
        <w:t xml:space="preserve"> </w:t>
      </w:r>
      <w:r w:rsidRPr="007450FA">
        <w:rPr>
          <w:rFonts w:ascii="Arial" w:eastAsia="Times New Roman" w:hAnsi="Arial" w:cs="Times New Roman"/>
          <w:b/>
          <w:noProof/>
          <w:sz w:val="20"/>
          <w:szCs w:val="20"/>
          <w:lang w:eastAsia="en-US"/>
        </w:rPr>
        <w:t>(may include, but not limited to):</w:t>
      </w:r>
      <w:bookmarkEnd w:id="44"/>
    </w:p>
    <w:p w14:paraId="1239B7C2"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IBM will provide the following deliverables:</w:t>
      </w:r>
    </w:p>
    <w:p w14:paraId="4B4B539C" w14:textId="77777777" w:rsidR="0052698C" w:rsidRPr="007450FA" w:rsidRDefault="0052698C" w:rsidP="0052698C">
      <w:pPr>
        <w:numPr>
          <w:ilvl w:val="0"/>
          <w:numId w:val="5"/>
        </w:numPr>
        <w:tabs>
          <w:tab w:val="num" w:pos="360"/>
        </w:tabs>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A complete and functional TSM backup solution fo rthe designated client servers</w:t>
      </w:r>
    </w:p>
    <w:p w14:paraId="23D3621D" w14:textId="77777777" w:rsidR="0052698C" w:rsidRPr="007450FA" w:rsidRDefault="0052698C" w:rsidP="0052698C">
      <w:pPr>
        <w:rPr>
          <w:rFonts w:ascii="Arial" w:eastAsia="Times New Roman" w:hAnsi="Arial" w:cs="Arial"/>
          <w:noProof/>
          <w:sz w:val="20"/>
          <w:szCs w:val="20"/>
          <w:lang w:eastAsia="en-US"/>
        </w:rPr>
      </w:pPr>
    </w:p>
    <w:p w14:paraId="7F67AF39" w14:textId="77777777" w:rsidR="0052698C" w:rsidRPr="007450FA" w:rsidRDefault="0052698C" w:rsidP="0052698C">
      <w:pPr>
        <w:spacing w:before="120"/>
        <w:outlineLvl w:val="1"/>
        <w:rPr>
          <w:rFonts w:ascii="Arial" w:eastAsia="Times New Roman" w:hAnsi="Arial" w:cs="Arial"/>
          <w:b/>
          <w:noProof/>
          <w:sz w:val="20"/>
          <w:szCs w:val="20"/>
          <w:lang w:eastAsia="en-US"/>
        </w:rPr>
      </w:pPr>
      <w:bookmarkStart w:id="45" w:name="_Toc1450431"/>
      <w:bookmarkStart w:id="46" w:name="_Toc485986149"/>
      <w:r w:rsidRPr="007450FA">
        <w:rPr>
          <w:rFonts w:ascii="Arial" w:eastAsia="Times New Roman" w:hAnsi="Arial" w:cs="Arial"/>
          <w:b/>
          <w:noProof/>
          <w:sz w:val="20"/>
          <w:szCs w:val="20"/>
          <w:lang w:eastAsia="en-US"/>
        </w:rPr>
        <w:t>5.0  Estimated Schedule</w:t>
      </w:r>
      <w:bookmarkEnd w:id="45"/>
      <w:bookmarkEnd w:id="46"/>
    </w:p>
    <w:p w14:paraId="47BA22DB" w14:textId="77777777" w:rsidR="0052698C" w:rsidRPr="007450FA" w:rsidRDefault="0052698C" w:rsidP="0052698C">
      <w:pPr>
        <w:numPr>
          <w:ilvl w:val="12"/>
          <w:numId w:val="0"/>
        </w:numPr>
        <w:rPr>
          <w:rFonts w:ascii="Helvetica" w:eastAsia="Times New Roman" w:hAnsi="Helvetica" w:cs="Times New Roman"/>
          <w:b/>
          <w:noProof/>
          <w:sz w:val="20"/>
          <w:szCs w:val="20"/>
          <w:lang w:eastAsia="en-US"/>
        </w:rPr>
      </w:pPr>
      <w:r w:rsidRPr="007450FA">
        <w:rPr>
          <w:rFonts w:ascii="Helvetica" w:eastAsia="Times New Roman" w:hAnsi="Helvetica" w:cs="Times New Roman"/>
          <w:noProof/>
          <w:sz w:val="20"/>
          <w:szCs w:val="20"/>
          <w:lang w:eastAsia="en-US"/>
        </w:rPr>
        <w:t>The Services described in this proposal will be mutually agreed upon.</w:t>
      </w:r>
    </w:p>
    <w:p w14:paraId="4AD7FCDB" w14:textId="77777777" w:rsidR="0052698C" w:rsidRPr="007450FA" w:rsidRDefault="0052698C" w:rsidP="0052698C">
      <w:pPr>
        <w:numPr>
          <w:ilvl w:val="12"/>
          <w:numId w:val="0"/>
        </w:numPr>
        <w:jc w:val="both"/>
        <w:rPr>
          <w:rFonts w:ascii="Helvetica" w:eastAsia="Times New Roman" w:hAnsi="Helvetica" w:cs="Times New Roman"/>
          <w:noProof/>
          <w:sz w:val="20"/>
          <w:szCs w:val="20"/>
          <w:lang w:eastAsia="en-US"/>
        </w:rPr>
      </w:pPr>
      <w:r w:rsidRPr="007450FA">
        <w:rPr>
          <w:rFonts w:ascii="Helvetica" w:eastAsia="Times New Roman" w:hAnsi="Helvetica" w:cs="Times New Roman"/>
          <w:noProof/>
          <w:sz w:val="20"/>
          <w:szCs w:val="20"/>
          <w:lang w:eastAsia="en-US"/>
        </w:rPr>
        <w:t>The timeline of each Storage Implementation ‘project’ will be determined once all of the variables are known, including final storage configuration, connectivity requirements, project timelines etc.</w:t>
      </w:r>
    </w:p>
    <w:p w14:paraId="5B0C3A78" w14:textId="77777777" w:rsidR="0052698C" w:rsidRPr="007450FA" w:rsidRDefault="0052698C" w:rsidP="0052698C">
      <w:pPr>
        <w:numPr>
          <w:ilvl w:val="12"/>
          <w:numId w:val="0"/>
        </w:numPr>
        <w:rPr>
          <w:rFonts w:ascii="Arial" w:eastAsia="Times New Roman" w:hAnsi="Arial" w:cs="Arial"/>
          <w:noProof/>
          <w:sz w:val="20"/>
          <w:szCs w:val="20"/>
          <w:lang w:eastAsia="en-US"/>
        </w:rPr>
      </w:pPr>
    </w:p>
    <w:p w14:paraId="7F2BF06C" w14:textId="77777777" w:rsidR="0052698C" w:rsidRPr="007450FA" w:rsidRDefault="0052698C" w:rsidP="0052698C">
      <w:pPr>
        <w:numPr>
          <w:ilvl w:val="12"/>
          <w:numId w:val="0"/>
        </w:num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Changes to this schedule can be processed using the Project Change Control Procedure, described in Section 8.0.</w:t>
      </w:r>
    </w:p>
    <w:p w14:paraId="53B34F7A" w14:textId="77777777" w:rsidR="0052698C" w:rsidRPr="007450FA" w:rsidRDefault="0052698C" w:rsidP="0052698C">
      <w:pPr>
        <w:numPr>
          <w:ilvl w:val="12"/>
          <w:numId w:val="0"/>
        </w:numPr>
        <w:rPr>
          <w:rFonts w:ascii="Arial" w:eastAsia="Times New Roman" w:hAnsi="Arial" w:cs="Arial"/>
          <w:noProof/>
          <w:sz w:val="20"/>
          <w:szCs w:val="20"/>
          <w:lang w:eastAsia="en-US"/>
        </w:rPr>
      </w:pPr>
    </w:p>
    <w:p w14:paraId="20FCD90F" w14:textId="77777777" w:rsidR="0052698C" w:rsidRPr="007450FA" w:rsidRDefault="0052698C" w:rsidP="0052698C">
      <w:pPr>
        <w:spacing w:before="120"/>
        <w:jc w:val="both"/>
        <w:outlineLvl w:val="1"/>
        <w:rPr>
          <w:rFonts w:ascii="Arial" w:eastAsia="Times New Roman" w:hAnsi="Arial" w:cs="Arial"/>
          <w:b/>
          <w:noProof/>
          <w:sz w:val="20"/>
          <w:szCs w:val="20"/>
          <w:lang w:eastAsia="en-US"/>
        </w:rPr>
      </w:pPr>
      <w:bookmarkStart w:id="47" w:name="_Toc1450432"/>
      <w:bookmarkStart w:id="48" w:name="_Toc485986150"/>
      <w:r w:rsidRPr="007450FA">
        <w:rPr>
          <w:rFonts w:ascii="Arial" w:eastAsia="Times New Roman" w:hAnsi="Arial" w:cs="Arial"/>
          <w:b/>
          <w:noProof/>
          <w:sz w:val="20"/>
          <w:szCs w:val="20"/>
          <w:lang w:eastAsia="en-US"/>
        </w:rPr>
        <w:t>6.0  Estimated Charges</w:t>
      </w:r>
      <w:bookmarkEnd w:id="47"/>
      <w:bookmarkEnd w:id="48"/>
    </w:p>
    <w:p w14:paraId="1F1FD0D8"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 xml:space="preserve">The estimated number of days required to perform the TSM Implementation is 5 days. </w:t>
      </w:r>
    </w:p>
    <w:p w14:paraId="229BB162" w14:textId="77777777" w:rsidR="0052698C" w:rsidRPr="007450FA" w:rsidRDefault="0052698C" w:rsidP="0052698C">
      <w:pPr>
        <w:jc w:val="both"/>
        <w:rPr>
          <w:rFonts w:ascii="Arial" w:eastAsia="Times New Roman" w:hAnsi="Arial" w:cs="Arial"/>
          <w:noProof/>
          <w:sz w:val="20"/>
          <w:szCs w:val="20"/>
          <w:lang w:eastAsia="en-US"/>
        </w:rPr>
      </w:pPr>
    </w:p>
    <w:p w14:paraId="49F0B7F2"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The price to Livingston for Services is: $7,200 (taxes extra).</w:t>
      </w:r>
    </w:p>
    <w:p w14:paraId="32CD935C" w14:textId="77777777" w:rsidR="0052698C" w:rsidRPr="007450FA" w:rsidRDefault="0052698C" w:rsidP="0052698C">
      <w:pPr>
        <w:jc w:val="both"/>
        <w:rPr>
          <w:rFonts w:ascii="Arial" w:eastAsia="Times New Roman" w:hAnsi="Arial" w:cs="Arial"/>
          <w:noProof/>
          <w:sz w:val="20"/>
          <w:szCs w:val="20"/>
          <w:lang w:eastAsia="en-US"/>
        </w:rPr>
      </w:pPr>
    </w:p>
    <w:p w14:paraId="139AFF1A"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Services will be provided on a “time and materials” basis. You agree to pay our charges for the actual time expended. In addition to our net charges, you agree to reimburse us for all out-of-pocket expenses such as travel, lodging and meals associated with travel, courier charges, long distance telephone charges and other similar expenses.  We will request your approval before we incur expenses. Actual services charges and expenses will be invoiced monthly.  Your payment is due on receipt of our invoice.</w:t>
      </w:r>
    </w:p>
    <w:p w14:paraId="3C393148" w14:textId="77777777" w:rsidR="0052698C" w:rsidRPr="007450FA" w:rsidRDefault="0052698C" w:rsidP="0052698C">
      <w:pPr>
        <w:rPr>
          <w:rFonts w:ascii="Arial" w:eastAsia="Times New Roman" w:hAnsi="Arial" w:cs="Arial"/>
          <w:noProof/>
          <w:sz w:val="20"/>
          <w:szCs w:val="20"/>
          <w:lang w:eastAsia="en-US"/>
        </w:rPr>
      </w:pPr>
    </w:p>
    <w:p w14:paraId="792470C4"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Work will be performed during normal business hours from Monday to Friday.  Charges and expenses will be invoiced monthly.  Your payment is due on receipt of our invoice.</w:t>
      </w:r>
    </w:p>
    <w:p w14:paraId="060718B3" w14:textId="77777777" w:rsidR="0052698C" w:rsidRPr="007450FA" w:rsidRDefault="0052698C" w:rsidP="0052698C">
      <w:pPr>
        <w:jc w:val="both"/>
        <w:rPr>
          <w:rFonts w:ascii="Arial" w:eastAsia="Times New Roman" w:hAnsi="Arial" w:cs="Arial"/>
          <w:noProof/>
          <w:sz w:val="20"/>
          <w:szCs w:val="20"/>
          <w:lang w:eastAsia="en-US"/>
        </w:rPr>
      </w:pPr>
    </w:p>
    <w:p w14:paraId="594B4A7E" w14:textId="77777777" w:rsidR="0052698C" w:rsidRPr="007450FA" w:rsidRDefault="0052698C" w:rsidP="0052698C">
      <w:pPr>
        <w:spacing w:before="120"/>
        <w:jc w:val="both"/>
        <w:outlineLvl w:val="1"/>
        <w:rPr>
          <w:rFonts w:ascii="Arial" w:eastAsia="Times New Roman" w:hAnsi="Arial" w:cs="Arial"/>
          <w:b/>
          <w:noProof/>
          <w:sz w:val="20"/>
          <w:szCs w:val="20"/>
          <w:lang w:eastAsia="en-US"/>
        </w:rPr>
      </w:pPr>
      <w:bookmarkStart w:id="49" w:name="_Toc1450433"/>
      <w:bookmarkStart w:id="50" w:name="_Toc485986151"/>
      <w:r w:rsidRPr="007450FA">
        <w:rPr>
          <w:rFonts w:ascii="Arial" w:eastAsia="Times New Roman" w:hAnsi="Arial" w:cs="Arial"/>
          <w:b/>
          <w:noProof/>
          <w:sz w:val="20"/>
          <w:szCs w:val="20"/>
          <w:lang w:eastAsia="en-US"/>
        </w:rPr>
        <w:t>7.0  Completion Criteria</w:t>
      </w:r>
      <w:bookmarkEnd w:id="49"/>
      <w:bookmarkEnd w:id="50"/>
    </w:p>
    <w:p w14:paraId="387597D8"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IBM shall have fulfilled its obligations under this proposal when one of the following conditions are met:</w:t>
      </w:r>
    </w:p>
    <w:p w14:paraId="124F0BAB"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 xml:space="preserve">the End Date is reached,  or we achieve the Estimated Total Charges $7,200.00 </w:t>
      </w:r>
    </w:p>
    <w:p w14:paraId="7D7F5C8F"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described in the section titled “Charges”, or the deliverables described within this Statement of Work have been completed, whichever occurs first.</w:t>
      </w:r>
    </w:p>
    <w:p w14:paraId="1A0ED80E" w14:textId="77777777" w:rsidR="0052698C" w:rsidRPr="007450FA" w:rsidRDefault="0052698C" w:rsidP="0052698C">
      <w:pPr>
        <w:jc w:val="both"/>
        <w:rPr>
          <w:rFonts w:ascii="Arial" w:eastAsia="Times New Roman" w:hAnsi="Arial" w:cs="Arial"/>
          <w:noProof/>
          <w:sz w:val="20"/>
          <w:szCs w:val="20"/>
          <w:lang w:eastAsia="en-US"/>
        </w:rPr>
      </w:pPr>
    </w:p>
    <w:p w14:paraId="46835F89"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If we determine that the estimated total charges will be exceeded, and you request IBM to provide additional Services, we will mutually agree to extend the Services in writing.</w:t>
      </w:r>
    </w:p>
    <w:p w14:paraId="38F4EB6E" w14:textId="77777777" w:rsidR="0052698C" w:rsidRPr="007450FA" w:rsidRDefault="0052698C" w:rsidP="0052698C">
      <w:pPr>
        <w:jc w:val="both"/>
        <w:rPr>
          <w:rFonts w:ascii="Arial" w:eastAsia="Times New Roman" w:hAnsi="Arial" w:cs="Arial"/>
          <w:noProof/>
          <w:sz w:val="20"/>
          <w:szCs w:val="20"/>
          <w:lang w:eastAsia="en-US"/>
        </w:rPr>
      </w:pPr>
    </w:p>
    <w:p w14:paraId="26F89A94" w14:textId="77777777" w:rsidR="0052698C" w:rsidRPr="007450FA" w:rsidRDefault="0052698C" w:rsidP="0052698C">
      <w:pPr>
        <w:spacing w:before="120"/>
        <w:jc w:val="both"/>
        <w:outlineLvl w:val="1"/>
        <w:rPr>
          <w:rFonts w:ascii="Arial" w:eastAsia="Times New Roman" w:hAnsi="Arial" w:cs="Arial"/>
          <w:b/>
          <w:noProof/>
          <w:sz w:val="20"/>
          <w:szCs w:val="20"/>
          <w:lang w:eastAsia="en-US"/>
        </w:rPr>
      </w:pPr>
      <w:bookmarkStart w:id="51" w:name="_Toc1450434"/>
      <w:bookmarkStart w:id="52" w:name="_Toc485986152"/>
      <w:r w:rsidRPr="007450FA">
        <w:rPr>
          <w:rFonts w:ascii="Arial" w:eastAsia="Times New Roman" w:hAnsi="Arial" w:cs="Arial"/>
          <w:b/>
          <w:noProof/>
          <w:sz w:val="20"/>
          <w:szCs w:val="20"/>
          <w:lang w:eastAsia="en-US"/>
        </w:rPr>
        <w:t>8.0  Project Change Control Process</w:t>
      </w:r>
      <w:bookmarkEnd w:id="51"/>
      <w:bookmarkEnd w:id="52"/>
    </w:p>
    <w:p w14:paraId="2A4EDB69"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lastRenderedPageBreak/>
        <w:t>A Project Change Request (PCR) will be the vehicle for communicating changes to this proposal.  The PCR must describe the change, the rationale for the change and the effect the change will have on the project.  A PCR may be initiated by either party.  Changes may impact both costs and schedule.</w:t>
      </w:r>
    </w:p>
    <w:p w14:paraId="2E44151A" w14:textId="77777777" w:rsidR="0052698C" w:rsidRPr="007450FA" w:rsidRDefault="0052698C" w:rsidP="0052698C">
      <w:pPr>
        <w:jc w:val="both"/>
        <w:rPr>
          <w:rFonts w:ascii="Arial" w:eastAsia="Times New Roman" w:hAnsi="Arial" w:cs="Arial"/>
          <w:noProof/>
          <w:sz w:val="20"/>
          <w:szCs w:val="20"/>
          <w:lang w:eastAsia="en-US"/>
        </w:rPr>
      </w:pPr>
    </w:p>
    <w:p w14:paraId="04EA44A4"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sz w:val="20"/>
          <w:szCs w:val="20"/>
          <w:lang w:eastAsia="en-US"/>
        </w:rPr>
        <w:t xml:space="preserve">The Customer Project </w:t>
      </w:r>
      <w:ins w:id="53" w:author="rvroon" w:date="2004-12-15T11:28:00Z">
        <w:r w:rsidRPr="007450FA">
          <w:rPr>
            <w:rFonts w:ascii="Arial" w:eastAsia="Times New Roman" w:hAnsi="Arial" w:cs="Arial"/>
            <w:noProof/>
            <w:sz w:val="20"/>
            <w:szCs w:val="20"/>
            <w:lang w:eastAsia="en-US"/>
          </w:rPr>
          <w:t xml:space="preserve">focal point </w:t>
        </w:r>
      </w:ins>
      <w:r w:rsidRPr="007450FA">
        <w:rPr>
          <w:rFonts w:ascii="Arial" w:eastAsia="Times New Roman" w:hAnsi="Arial" w:cs="Arial"/>
          <w:noProof/>
          <w:sz w:val="20"/>
          <w:szCs w:val="20"/>
          <w:lang w:eastAsia="en-US"/>
        </w:rPr>
        <w:t xml:space="preserve">will review the proposed change and approve it for further investigation or reject it.  If the proposed change is complex or significant, IBM must first specify any charges to The Customer  for such investigation, and will not proceed until authorization is received.  If the investigation is authorized, the Project </w:t>
      </w:r>
      <w:ins w:id="54" w:author="rvroon" w:date="2004-12-15T11:28:00Z">
        <w:r w:rsidRPr="007450FA">
          <w:rPr>
            <w:rFonts w:ascii="Arial" w:eastAsia="Times New Roman" w:hAnsi="Arial" w:cs="Arial"/>
            <w:noProof/>
            <w:sz w:val="20"/>
            <w:szCs w:val="20"/>
            <w:lang w:eastAsia="en-US"/>
          </w:rPr>
          <w:t xml:space="preserve">focal point </w:t>
        </w:r>
      </w:ins>
      <w:r w:rsidRPr="007450FA">
        <w:rPr>
          <w:rFonts w:ascii="Arial" w:eastAsia="Times New Roman" w:hAnsi="Arial" w:cs="Arial"/>
          <w:noProof/>
          <w:sz w:val="20"/>
          <w:szCs w:val="20"/>
          <w:lang w:eastAsia="en-US"/>
        </w:rPr>
        <w:t>will sign the PCR, which will constitute approval for the investigation charges.  IBM will invoice The Customer for any such charges.  The investigation will determine the effect that the implementation of the PCR will have on price, schedule and other terms and conditions of the Agreement. A written Change Authorization must be signed by both parties to authorize implementation of the investigated change.</w:t>
      </w:r>
    </w:p>
    <w:p w14:paraId="2A57F1EA" w14:textId="77777777" w:rsidR="0052698C" w:rsidRPr="007450FA" w:rsidRDefault="0052698C" w:rsidP="0052698C">
      <w:pPr>
        <w:jc w:val="both"/>
        <w:rPr>
          <w:rFonts w:ascii="Arial" w:eastAsia="Times New Roman" w:hAnsi="Arial" w:cs="Arial"/>
          <w:noProof/>
          <w:sz w:val="20"/>
          <w:szCs w:val="20"/>
          <w:lang w:eastAsia="en-US"/>
        </w:rPr>
      </w:pPr>
    </w:p>
    <w:p w14:paraId="0AE8698A" w14:textId="77777777" w:rsidR="0052698C" w:rsidRPr="007450FA" w:rsidRDefault="0052698C" w:rsidP="0052698C">
      <w:pPr>
        <w:spacing w:before="120"/>
        <w:jc w:val="both"/>
        <w:outlineLvl w:val="1"/>
        <w:rPr>
          <w:rFonts w:ascii="Arial" w:eastAsia="Times New Roman" w:hAnsi="Arial" w:cs="Times New Roman"/>
          <w:b/>
          <w:noProof/>
          <w:sz w:val="20"/>
          <w:szCs w:val="20"/>
          <w:lang w:eastAsia="en-US"/>
        </w:rPr>
      </w:pPr>
      <w:bookmarkStart w:id="55" w:name="_Toc1450435"/>
      <w:bookmarkStart w:id="56" w:name="_Toc485986153"/>
      <w:r w:rsidRPr="007450FA">
        <w:rPr>
          <w:rFonts w:ascii="Arial" w:eastAsia="Times New Roman" w:hAnsi="Arial" w:cs="Times New Roman"/>
          <w:b/>
          <w:noProof/>
          <w:sz w:val="20"/>
          <w:szCs w:val="20"/>
          <w:lang w:eastAsia="en-US"/>
        </w:rPr>
        <w:t>9.0  Terms and Conditions</w:t>
      </w:r>
      <w:bookmarkEnd w:id="55"/>
      <w:r w:rsidRPr="007450FA">
        <w:rPr>
          <w:rFonts w:ascii="Arial" w:eastAsia="Times New Roman" w:hAnsi="Arial" w:cs="Times New Roman"/>
          <w:b/>
          <w:noProof/>
          <w:sz w:val="20"/>
          <w:szCs w:val="20"/>
          <w:lang w:eastAsia="en-US"/>
        </w:rPr>
        <w:t xml:space="preserve"> (may include, but not limited to):</w:t>
      </w:r>
      <w:bookmarkEnd w:id="56"/>
    </w:p>
    <w:p w14:paraId="11258A35" w14:textId="77777777" w:rsidR="0052698C" w:rsidRPr="007450FA" w:rsidRDefault="0052698C" w:rsidP="0052698C">
      <w:pPr>
        <w:jc w:val="both"/>
        <w:rPr>
          <w:rFonts w:ascii="Arial" w:eastAsia="Times New Roman" w:hAnsi="Arial" w:cs="Arial"/>
          <w:noProof/>
          <w:color w:val="000000"/>
          <w:sz w:val="20"/>
          <w:szCs w:val="20"/>
          <w:lang w:eastAsia="en-US"/>
        </w:rPr>
      </w:pPr>
      <w:r w:rsidRPr="007450FA">
        <w:rPr>
          <w:rFonts w:ascii="Arial" w:eastAsia="Times New Roman" w:hAnsi="Arial" w:cs="Arial"/>
          <w:noProof/>
          <w:color w:val="000000"/>
          <w:sz w:val="20"/>
          <w:szCs w:val="20"/>
          <w:lang w:eastAsia="en-US"/>
        </w:rPr>
        <w:t>This Statement of Work defines the scope of work for the requirement and analysis phase of your project that would be accomplished under the terms of your IBM Customer Agreement and is valid for 90 days only.</w:t>
      </w:r>
      <w:r w:rsidRPr="007450FA">
        <w:rPr>
          <w:rFonts w:ascii="Arial" w:eastAsia="Times New Roman" w:hAnsi="Arial" w:cs="Arial"/>
          <w:b/>
          <w:bCs/>
          <w:noProof/>
          <w:color w:val="000000"/>
          <w:sz w:val="20"/>
          <w:szCs w:val="20"/>
          <w:lang w:eastAsia="en-US"/>
        </w:rPr>
        <w:t xml:space="preserve"> </w:t>
      </w:r>
      <w:r w:rsidRPr="007450FA">
        <w:rPr>
          <w:rFonts w:ascii="Arial" w:eastAsia="Times New Roman" w:hAnsi="Arial" w:cs="Arial"/>
          <w:noProof/>
          <w:color w:val="000000"/>
          <w:sz w:val="20"/>
          <w:szCs w:val="20"/>
          <w:lang w:eastAsia="en-US"/>
        </w:rPr>
        <w:t>Changes to this Statement of Work will be processed as described in the Project Change Control Procedure.  The investigation and implementation of changes may result in modifications to the estimated schedule, charges, or other terms of this document.</w:t>
      </w:r>
    </w:p>
    <w:p w14:paraId="6833DA22" w14:textId="77777777" w:rsidR="0052698C" w:rsidRPr="007450FA" w:rsidRDefault="0052698C" w:rsidP="0052698C">
      <w:pPr>
        <w:jc w:val="both"/>
        <w:rPr>
          <w:rFonts w:ascii="Arial" w:eastAsia="Times New Roman" w:hAnsi="Arial" w:cs="Arial"/>
          <w:noProof/>
          <w:color w:val="000000"/>
          <w:sz w:val="20"/>
          <w:szCs w:val="20"/>
          <w:lang w:eastAsia="en-US"/>
        </w:rPr>
      </w:pPr>
    </w:p>
    <w:p w14:paraId="2844441D" w14:textId="77777777" w:rsidR="0052698C" w:rsidRPr="007450FA" w:rsidRDefault="0052698C" w:rsidP="0052698C">
      <w:pPr>
        <w:jc w:val="both"/>
        <w:rPr>
          <w:rFonts w:ascii="Arial" w:eastAsia="Times New Roman" w:hAnsi="Arial" w:cs="Arial"/>
          <w:noProof/>
          <w:color w:val="000000"/>
          <w:sz w:val="20"/>
          <w:szCs w:val="20"/>
          <w:lang w:eastAsia="en-US"/>
        </w:rPr>
      </w:pPr>
      <w:r w:rsidRPr="007450FA">
        <w:rPr>
          <w:rFonts w:ascii="Arial" w:eastAsia="Times New Roman" w:hAnsi="Arial" w:cs="Arial"/>
          <w:noProof/>
          <w:color w:val="000000"/>
          <w:sz w:val="20"/>
          <w:szCs w:val="20"/>
          <w:lang w:eastAsia="en-US"/>
        </w:rPr>
        <w:t>The information in this Statement of Work shall not be disclosed outside The Customer and shall not be duplicated in whole or in part for any purpose other than to evaluate the information provided.  Should a contract be awarded to IBM as a result of or in connection with this Statement of Work, The Customer shall have the right to duplicate, use or disclose information to the extent provided by the contract.  This restriction does not limit the right of The Customer to use information contained in the proposal if it is obtained from another source without restriction.</w:t>
      </w:r>
    </w:p>
    <w:p w14:paraId="5DF5C661" w14:textId="77777777" w:rsidR="0052698C" w:rsidRPr="007450FA" w:rsidRDefault="0052698C" w:rsidP="0052698C">
      <w:pPr>
        <w:jc w:val="both"/>
        <w:rPr>
          <w:rFonts w:ascii="Arial" w:eastAsia="Times New Roman" w:hAnsi="Arial" w:cs="Arial"/>
          <w:noProof/>
          <w:color w:val="000000"/>
          <w:sz w:val="20"/>
          <w:szCs w:val="20"/>
          <w:lang w:eastAsia="en-US"/>
        </w:rPr>
      </w:pPr>
    </w:p>
    <w:p w14:paraId="38C859C5" w14:textId="77777777" w:rsidR="0052698C" w:rsidRPr="007450FA" w:rsidRDefault="0052698C" w:rsidP="0052698C">
      <w:pPr>
        <w:jc w:val="both"/>
        <w:rPr>
          <w:rFonts w:ascii="Arial" w:eastAsia="Times New Roman" w:hAnsi="Arial" w:cs="Arial"/>
          <w:noProof/>
          <w:color w:val="000000"/>
          <w:sz w:val="20"/>
          <w:szCs w:val="20"/>
          <w:lang w:eastAsia="en-US"/>
        </w:rPr>
      </w:pPr>
      <w:r w:rsidRPr="007450FA">
        <w:rPr>
          <w:rFonts w:ascii="Arial" w:eastAsia="Times New Roman" w:hAnsi="Arial" w:cs="Arial"/>
          <w:noProof/>
          <w:color w:val="000000"/>
          <w:sz w:val="20"/>
          <w:szCs w:val="20"/>
          <w:lang w:eastAsia="en-US"/>
        </w:rPr>
        <w:t>IBM products and services are available only under the terms and conditions of the currently applicable IBM agreements. The following apply to all IBM proposals:</w:t>
      </w:r>
    </w:p>
    <w:p w14:paraId="7928AEEF" w14:textId="77777777" w:rsidR="0052698C" w:rsidRPr="007450FA" w:rsidRDefault="0052698C" w:rsidP="0052698C">
      <w:pPr>
        <w:jc w:val="both"/>
        <w:rPr>
          <w:rFonts w:ascii="Arial" w:eastAsia="Times New Roman" w:hAnsi="Arial" w:cs="Arial"/>
          <w:noProof/>
          <w:color w:val="000000"/>
          <w:sz w:val="20"/>
          <w:szCs w:val="20"/>
          <w:lang w:eastAsia="en-US"/>
        </w:rPr>
      </w:pPr>
    </w:p>
    <w:p w14:paraId="28CBF4E5" w14:textId="77777777" w:rsidR="0052698C" w:rsidRPr="007450FA" w:rsidRDefault="0052698C" w:rsidP="0052698C">
      <w:pPr>
        <w:jc w:val="both"/>
        <w:rPr>
          <w:rFonts w:ascii="Arial" w:eastAsia="Times New Roman" w:hAnsi="Arial" w:cs="Arial"/>
          <w:noProof/>
          <w:color w:val="000000"/>
          <w:sz w:val="20"/>
          <w:szCs w:val="20"/>
          <w:lang w:eastAsia="en-US"/>
        </w:rPr>
      </w:pPr>
      <w:r w:rsidRPr="007450FA">
        <w:rPr>
          <w:rFonts w:ascii="Arial" w:eastAsia="Times New Roman" w:hAnsi="Arial" w:cs="Arial"/>
          <w:i/>
          <w:iCs/>
          <w:noProof/>
          <w:color w:val="000080"/>
          <w:sz w:val="20"/>
          <w:szCs w:val="20"/>
          <w:lang w:eastAsia="en-US"/>
        </w:rPr>
        <w:t>Price Quotation</w:t>
      </w:r>
      <w:r w:rsidRPr="007450FA">
        <w:rPr>
          <w:rFonts w:ascii="Arial" w:eastAsia="Times New Roman" w:hAnsi="Arial" w:cs="Arial"/>
          <w:noProof/>
          <w:color w:val="000080"/>
          <w:sz w:val="20"/>
          <w:szCs w:val="20"/>
          <w:lang w:eastAsia="en-US"/>
        </w:rPr>
        <w:t>:</w:t>
      </w:r>
      <w:r w:rsidRPr="007450FA">
        <w:rPr>
          <w:rFonts w:ascii="Arial" w:eastAsia="Times New Roman" w:hAnsi="Arial" w:cs="Arial"/>
          <w:noProof/>
          <w:color w:val="000000"/>
          <w:sz w:val="20"/>
          <w:szCs w:val="20"/>
          <w:lang w:eastAsia="en-US"/>
        </w:rPr>
        <w:t xml:space="preserve"> All prices quoted are for your information only and are subject to change.  Prices for IBM products and services will be those currently in effect when IBM receives your order and the applicable IBM agreement has been accepted by IBM.  Prices will be subject to the terms and conditions of the Agreement. Applicable taxes are not shown.</w:t>
      </w:r>
    </w:p>
    <w:p w14:paraId="337EC896" w14:textId="77777777" w:rsidR="0052698C" w:rsidRPr="007450FA" w:rsidRDefault="0052698C" w:rsidP="0052698C">
      <w:pPr>
        <w:jc w:val="both"/>
        <w:rPr>
          <w:rFonts w:ascii="Arial" w:eastAsia="Times New Roman" w:hAnsi="Arial" w:cs="Arial"/>
          <w:noProof/>
          <w:color w:val="000080"/>
          <w:sz w:val="20"/>
          <w:szCs w:val="20"/>
          <w:lang w:eastAsia="en-US"/>
        </w:rPr>
      </w:pPr>
    </w:p>
    <w:p w14:paraId="21E202B4" w14:textId="77777777" w:rsidR="0052698C" w:rsidRPr="007450FA" w:rsidRDefault="0052698C" w:rsidP="0052698C">
      <w:pPr>
        <w:jc w:val="both"/>
        <w:rPr>
          <w:rFonts w:ascii="Arial" w:eastAsia="Times New Roman" w:hAnsi="Arial" w:cs="Arial"/>
          <w:noProof/>
          <w:color w:val="000000"/>
          <w:sz w:val="20"/>
          <w:szCs w:val="20"/>
          <w:lang w:eastAsia="en-US"/>
        </w:rPr>
      </w:pPr>
      <w:r w:rsidRPr="007450FA">
        <w:rPr>
          <w:rFonts w:ascii="Arial" w:eastAsia="Times New Roman" w:hAnsi="Arial" w:cs="Arial"/>
          <w:i/>
          <w:iCs/>
          <w:noProof/>
          <w:color w:val="000080"/>
          <w:sz w:val="20"/>
          <w:szCs w:val="20"/>
          <w:lang w:eastAsia="en-US"/>
        </w:rPr>
        <w:t>Third Parties</w:t>
      </w:r>
      <w:r w:rsidRPr="007450FA">
        <w:rPr>
          <w:rFonts w:ascii="Arial" w:eastAsia="Times New Roman" w:hAnsi="Arial" w:cs="Arial"/>
          <w:noProof/>
          <w:color w:val="000080"/>
          <w:sz w:val="20"/>
          <w:szCs w:val="20"/>
          <w:lang w:eastAsia="en-US"/>
        </w:rPr>
        <w:t>:</w:t>
      </w:r>
      <w:r w:rsidRPr="007450FA">
        <w:rPr>
          <w:rFonts w:ascii="Arial" w:eastAsia="Times New Roman" w:hAnsi="Arial" w:cs="Arial"/>
          <w:noProof/>
          <w:color w:val="000000"/>
          <w:sz w:val="20"/>
          <w:szCs w:val="20"/>
          <w:lang w:eastAsia="en-US"/>
        </w:rPr>
        <w:t xml:space="preserve"> If a third party carries out any of your responsibilities, it is your responsibility to evaluate, select, and negotiate terms of agreement for such third party.  IBM is not a party to such agreements and therefore will not be responsible for the results achieved or the schedule of completion.</w:t>
      </w:r>
    </w:p>
    <w:p w14:paraId="768E6F8E" w14:textId="77777777" w:rsidR="0052698C" w:rsidRPr="007450FA" w:rsidRDefault="0052698C" w:rsidP="0052698C">
      <w:pPr>
        <w:jc w:val="both"/>
        <w:rPr>
          <w:rFonts w:ascii="Arial" w:eastAsia="Times New Roman" w:hAnsi="Arial" w:cs="Arial"/>
          <w:noProof/>
          <w:color w:val="000000"/>
          <w:sz w:val="20"/>
          <w:szCs w:val="20"/>
          <w:lang w:eastAsia="en-US"/>
        </w:rPr>
      </w:pPr>
    </w:p>
    <w:p w14:paraId="515A9551" w14:textId="77777777" w:rsidR="0052698C" w:rsidRPr="007450FA" w:rsidRDefault="0052698C" w:rsidP="0052698C">
      <w:pPr>
        <w:jc w:val="both"/>
        <w:rPr>
          <w:rFonts w:ascii="Arial" w:eastAsia="Times New Roman" w:hAnsi="Arial" w:cs="Arial"/>
          <w:noProof/>
          <w:color w:val="000000"/>
          <w:sz w:val="20"/>
          <w:szCs w:val="20"/>
          <w:lang w:eastAsia="en-US"/>
        </w:rPr>
      </w:pPr>
      <w:r w:rsidRPr="007450FA">
        <w:rPr>
          <w:rFonts w:ascii="Arial" w:eastAsia="Times New Roman" w:hAnsi="Arial" w:cs="Arial"/>
          <w:noProof/>
          <w:color w:val="000000"/>
          <w:sz w:val="20"/>
          <w:szCs w:val="20"/>
          <w:lang w:eastAsia="en-US"/>
        </w:rPr>
        <w:t>Your contractual relationship with IBM will be governed only by the terms of written agreements between you and IBM and is independent of and unaffected by any relationship you may choose to establish with a third party.  IBM does not make warranty, express or implied, as to the quantity, completion, or fitness for the purposes intended.</w:t>
      </w:r>
    </w:p>
    <w:p w14:paraId="1B1F32A6" w14:textId="77777777" w:rsidR="0052698C" w:rsidRPr="007450FA" w:rsidRDefault="0052698C" w:rsidP="0052698C">
      <w:pPr>
        <w:jc w:val="both"/>
        <w:rPr>
          <w:rFonts w:ascii="Arial" w:eastAsia="Times New Roman" w:hAnsi="Arial" w:cs="Arial"/>
          <w:noProof/>
          <w:color w:val="000000"/>
          <w:sz w:val="20"/>
          <w:szCs w:val="20"/>
          <w:lang w:eastAsia="en-US"/>
        </w:rPr>
      </w:pPr>
    </w:p>
    <w:p w14:paraId="16E6C533" w14:textId="77777777" w:rsidR="0052698C" w:rsidRPr="007450FA" w:rsidRDefault="0052698C" w:rsidP="0052698C">
      <w:pPr>
        <w:jc w:val="both"/>
        <w:rPr>
          <w:rFonts w:ascii="Arial" w:eastAsia="Times New Roman" w:hAnsi="Arial" w:cs="Arial"/>
          <w:noProof/>
          <w:color w:val="000000"/>
          <w:sz w:val="20"/>
          <w:szCs w:val="20"/>
          <w:lang w:eastAsia="en-US"/>
        </w:rPr>
      </w:pPr>
      <w:r w:rsidRPr="007450FA">
        <w:rPr>
          <w:rFonts w:ascii="Arial" w:eastAsia="Times New Roman" w:hAnsi="Arial" w:cs="Arial"/>
          <w:noProof/>
          <w:color w:val="000000"/>
          <w:sz w:val="20"/>
          <w:szCs w:val="20"/>
          <w:lang w:eastAsia="en-US"/>
        </w:rPr>
        <w:t>IBM will not assume responsibility for any damages, which result if you fail to assume responsibilities, or from acts or omissions of non-IBM firms or individuals.</w:t>
      </w:r>
    </w:p>
    <w:p w14:paraId="2E280687" w14:textId="77777777" w:rsidR="0052698C" w:rsidRPr="007450FA" w:rsidRDefault="0052698C" w:rsidP="0052698C">
      <w:pPr>
        <w:jc w:val="both"/>
        <w:rPr>
          <w:rFonts w:ascii="Arial" w:eastAsia="Times New Roman" w:hAnsi="Arial" w:cs="Arial"/>
          <w:noProof/>
          <w:color w:val="000000"/>
          <w:sz w:val="20"/>
          <w:szCs w:val="20"/>
          <w:lang w:eastAsia="en-US"/>
        </w:rPr>
      </w:pPr>
    </w:p>
    <w:p w14:paraId="508F2A14" w14:textId="77777777" w:rsidR="0052698C" w:rsidRPr="007450FA" w:rsidRDefault="0052698C" w:rsidP="0052698C">
      <w:pPr>
        <w:jc w:val="both"/>
        <w:rPr>
          <w:rFonts w:ascii="Arial" w:eastAsia="Times New Roman" w:hAnsi="Arial" w:cs="Arial"/>
          <w:noProof/>
          <w:color w:val="000000"/>
          <w:sz w:val="20"/>
          <w:szCs w:val="20"/>
          <w:lang w:eastAsia="en-US"/>
        </w:rPr>
      </w:pPr>
      <w:r w:rsidRPr="007450FA">
        <w:rPr>
          <w:rFonts w:ascii="Arial" w:eastAsia="Times New Roman" w:hAnsi="Arial" w:cs="Arial"/>
          <w:i/>
          <w:iCs/>
          <w:noProof/>
          <w:color w:val="000080"/>
          <w:sz w:val="20"/>
          <w:szCs w:val="20"/>
          <w:lang w:eastAsia="en-US"/>
        </w:rPr>
        <w:t>Third Party Programs</w:t>
      </w:r>
      <w:r w:rsidRPr="007450FA">
        <w:rPr>
          <w:rFonts w:ascii="Arial" w:eastAsia="Times New Roman" w:hAnsi="Arial" w:cs="Arial"/>
          <w:noProof/>
          <w:color w:val="000080"/>
          <w:sz w:val="20"/>
          <w:szCs w:val="20"/>
          <w:lang w:eastAsia="en-US"/>
        </w:rPr>
        <w:t>:</w:t>
      </w:r>
      <w:r w:rsidRPr="007450FA">
        <w:rPr>
          <w:rFonts w:ascii="Arial" w:eastAsia="Times New Roman" w:hAnsi="Arial" w:cs="Arial"/>
          <w:noProof/>
          <w:color w:val="000000"/>
          <w:sz w:val="20"/>
          <w:szCs w:val="20"/>
          <w:lang w:eastAsia="en-US"/>
        </w:rPr>
        <w:t xml:space="preserve"> You are responsible to obtain any necessary permission for the use or copying of any non-IBM program materials.  If you disclose such program materials to IBM or request or permit IBM to copy or otherwise use them, you warrant that you are entitled to make such disclosure or request or to give such permission, and that you have the necessary consent, to enable IBM to copy or use the program materials without infringing any third Party’s rights.</w:t>
      </w:r>
    </w:p>
    <w:p w14:paraId="1F4E3495" w14:textId="77777777" w:rsidR="0052698C" w:rsidRPr="007450FA" w:rsidRDefault="0052698C" w:rsidP="0052698C">
      <w:pPr>
        <w:jc w:val="both"/>
        <w:rPr>
          <w:rFonts w:ascii="Arial" w:eastAsia="Times New Roman" w:hAnsi="Arial" w:cs="Arial"/>
          <w:noProof/>
          <w:color w:val="000000"/>
          <w:sz w:val="20"/>
          <w:szCs w:val="20"/>
          <w:lang w:eastAsia="en-US"/>
        </w:rPr>
      </w:pPr>
    </w:p>
    <w:p w14:paraId="16440083" w14:textId="77777777" w:rsidR="0052698C" w:rsidRPr="007450FA" w:rsidRDefault="0052698C" w:rsidP="0052698C">
      <w:pPr>
        <w:jc w:val="both"/>
        <w:rPr>
          <w:rFonts w:ascii="Arial" w:eastAsia="Times New Roman" w:hAnsi="Arial" w:cs="Arial"/>
          <w:noProof/>
          <w:sz w:val="20"/>
          <w:szCs w:val="20"/>
          <w:lang w:eastAsia="en-US"/>
        </w:rPr>
      </w:pPr>
      <w:r w:rsidRPr="007450FA">
        <w:rPr>
          <w:rFonts w:ascii="Arial" w:eastAsia="Times New Roman" w:hAnsi="Arial" w:cs="Arial"/>
          <w:noProof/>
          <w:color w:val="000000"/>
          <w:sz w:val="20"/>
          <w:szCs w:val="20"/>
          <w:lang w:eastAsia="en-US"/>
        </w:rPr>
        <w:t>You agree not to disclose the charges or terms contained in this Statement of Work to any third party without our written consent other than for financing purposes or as required by law.</w:t>
      </w:r>
    </w:p>
    <w:p w14:paraId="49D466E6" w14:textId="77777777" w:rsidR="0052698C" w:rsidRPr="007450FA" w:rsidRDefault="0052698C" w:rsidP="0052698C">
      <w:pPr>
        <w:jc w:val="both"/>
        <w:rPr>
          <w:rFonts w:ascii="Helvetica" w:eastAsia="Times New Roman" w:hAnsi="Helvetica" w:cs="Times New Roman"/>
          <w:noProof/>
          <w:sz w:val="20"/>
          <w:szCs w:val="20"/>
          <w:lang w:eastAsia="en-US"/>
        </w:rPr>
      </w:pPr>
    </w:p>
    <w:p w14:paraId="747C6011" w14:textId="77777777" w:rsidR="0052698C" w:rsidRDefault="0052698C" w:rsidP="0052698C">
      <w:pPr>
        <w:pStyle w:val="2"/>
        <w:rPr>
          <w:highlight w:val="lightGray"/>
        </w:rPr>
      </w:pPr>
    </w:p>
    <w:p w14:paraId="627E5633" w14:textId="77777777" w:rsidR="0052698C" w:rsidRPr="00BC080C" w:rsidRDefault="0052698C" w:rsidP="0052698C">
      <w:pPr>
        <w:pStyle w:val="2"/>
      </w:pPr>
      <w:bookmarkStart w:id="57" w:name="_Toc485986154"/>
      <w:r w:rsidRPr="00027A2F">
        <w:t>TSM Servers</w:t>
      </w:r>
      <w:bookmarkEnd w:id="57"/>
    </w:p>
    <w:p w14:paraId="23BDBD44"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EC3E83">
        <w:rPr>
          <w:rFonts w:ascii="Courier New" w:eastAsia="Times New Roman" w:hAnsi="Courier New" w:cs="Courier New"/>
          <w:color w:val="7030A0"/>
          <w:sz w:val="16"/>
          <w:szCs w:val="16"/>
        </w:rPr>
        <w:t>export DSMSERV_CONFIG=/usr/tivoli/tsm/server/bin/dsmsrv.opt</w:t>
      </w:r>
    </w:p>
    <w:p w14:paraId="4112B245"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EC3E83">
        <w:rPr>
          <w:rFonts w:ascii="Courier New" w:eastAsia="Times New Roman" w:hAnsi="Courier New" w:cs="Courier New"/>
          <w:color w:val="7030A0"/>
          <w:sz w:val="16"/>
          <w:szCs w:val="16"/>
        </w:rPr>
        <w:t xml:space="preserve">export DSMSERV_DIR=/usr/tivoli/tsm/server/bin </w:t>
      </w:r>
    </w:p>
    <w:p w14:paraId="054DCF5F" w14:textId="77777777" w:rsidR="0052698C" w:rsidRDefault="0052698C" w:rsidP="0052698C">
      <w:pPr>
        <w:rPr>
          <w:sz w:val="16"/>
          <w:szCs w:val="16"/>
        </w:rPr>
      </w:pPr>
    </w:p>
    <w:p w14:paraId="15191BDF" w14:textId="77777777" w:rsidR="0052698C" w:rsidRPr="00EC3E83" w:rsidRDefault="0052698C" w:rsidP="0052698C">
      <w:pPr>
        <w:rPr>
          <w:sz w:val="16"/>
          <w:szCs w:val="16"/>
        </w:rPr>
      </w:pPr>
      <w:r w:rsidRPr="00EC3E83">
        <w:rPr>
          <w:sz w:val="16"/>
          <w:szCs w:val="16"/>
        </w:rPr>
        <w:t>root@admsrv1:/admsrv/hacmp # tsm_start_now.ksh</w:t>
      </w:r>
    </w:p>
    <w:p w14:paraId="7F4F01DD"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#!/bin/ksh</w:t>
      </w:r>
    </w:p>
    <w:p w14:paraId="150782E9"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w:t>
      </w:r>
    </w:p>
    <w:p w14:paraId="5C35CF6D"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purpose: HACMP startup script for the billing application</w:t>
      </w:r>
    </w:p>
    <w:p w14:paraId="17637DF0"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name: tsm_start_now.ksh</w:t>
      </w:r>
    </w:p>
    <w:p w14:paraId="5EE324E5"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date: Feb 8, 2006</w:t>
      </w:r>
    </w:p>
    <w:p w14:paraId="4B0B54AF"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w:t>
      </w:r>
    </w:p>
    <w:p w14:paraId="0CBCA235"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3BA77C8F"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set -v</w:t>
      </w:r>
    </w:p>
    <w:p w14:paraId="2362415C"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set -x</w:t>
      </w:r>
    </w:p>
    <w:p w14:paraId="0B721DDF"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33F0B760"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logFile=/admsrv/hacmp/tsm_start_now.log</w:t>
      </w:r>
    </w:p>
    <w:p w14:paraId="34B79CAA"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030207D8"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msgLog(){</w:t>
      </w:r>
    </w:p>
    <w:p w14:paraId="7FF39406"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xml:space="preserve">  print `date` "$1" &gt;&gt; $logFile</w:t>
      </w:r>
    </w:p>
    <w:p w14:paraId="3E82B0FA"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w:t>
      </w:r>
    </w:p>
    <w:p w14:paraId="36CC4EE6"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56FB8C7E"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startTSM(){</w:t>
      </w:r>
    </w:p>
    <w:p w14:paraId="0B49ADCB"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set -v</w:t>
      </w:r>
    </w:p>
    <w:p w14:paraId="249D0D6E"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set -x</w:t>
      </w:r>
    </w:p>
    <w:p w14:paraId="3818EFC8"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xml:space="preserve">  cd /tsmha2/bin</w:t>
      </w:r>
    </w:p>
    <w:p w14:paraId="2FB395B0"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xml:space="preserve">  ./startserver</w:t>
      </w:r>
    </w:p>
    <w:p w14:paraId="17824619"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xml:space="preserve">  if [ $? -ne 0 ]; then</w:t>
      </w:r>
    </w:p>
    <w:p w14:paraId="7BC7F9A8"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xml:space="preserve">    msgLog "Error: TSM failed ..." &gt;&gt; $logFile</w:t>
      </w:r>
    </w:p>
    <w:p w14:paraId="41C1944C"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xml:space="preserve">    exit 1</w:t>
      </w:r>
    </w:p>
    <w:p w14:paraId="3A630199"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xml:space="preserve">  fi</w:t>
      </w:r>
    </w:p>
    <w:p w14:paraId="03412A32"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xml:space="preserve">  cd /usr/tivoli/tsm/client/ba/bin</w:t>
      </w:r>
    </w:p>
    <w:p w14:paraId="75FC6AF2"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xml:space="preserve">  nohup ./dsmcad -optfile=/tsmha2/tsmhacmp/dsm.opt &amp;</w:t>
      </w:r>
    </w:p>
    <w:p w14:paraId="6F9FBB40"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 xml:space="preserve">  return 0</w:t>
      </w:r>
    </w:p>
    <w:p w14:paraId="5DDF8866"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w:t>
      </w:r>
    </w:p>
    <w:p w14:paraId="63809E86"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584E62FB"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startTSM &amp;&amp; msgLog "Message: TSM is up ..." &gt;&gt; $logFile</w:t>
      </w:r>
    </w:p>
    <w:p w14:paraId="52380B07"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4B0BEF32" w14:textId="77777777" w:rsidR="0052698C" w:rsidRPr="00EC3E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EC3E83">
        <w:rPr>
          <w:rFonts w:ascii="Courier New" w:eastAsia="Times New Roman" w:hAnsi="Courier New" w:cs="Courier New"/>
          <w:sz w:val="16"/>
          <w:szCs w:val="16"/>
          <w:shd w:val="pct15" w:color="auto" w:fill="FFFFFF"/>
        </w:rPr>
        <w:t>exit 0</w:t>
      </w:r>
    </w:p>
    <w:p w14:paraId="23E44155" w14:textId="77777777" w:rsidR="0052698C" w:rsidRDefault="0052698C" w:rsidP="0052698C">
      <w:pPr>
        <w:rPr>
          <w:sz w:val="16"/>
          <w:szCs w:val="16"/>
        </w:rPr>
      </w:pPr>
    </w:p>
    <w:p w14:paraId="06AB3080" w14:textId="77777777" w:rsidR="0052698C" w:rsidRDefault="0052698C" w:rsidP="0052698C">
      <w:pPr>
        <w:rPr>
          <w:sz w:val="16"/>
          <w:szCs w:val="16"/>
        </w:rPr>
      </w:pPr>
    </w:p>
    <w:p w14:paraId="70705113" w14:textId="77777777" w:rsidR="0052698C" w:rsidRPr="00027A2F" w:rsidRDefault="0052698C" w:rsidP="0052698C">
      <w:pPr>
        <w:rPr>
          <w:sz w:val="16"/>
          <w:szCs w:val="16"/>
        </w:rPr>
      </w:pPr>
      <w:r w:rsidRPr="00027A2F">
        <w:rPr>
          <w:sz w:val="16"/>
          <w:szCs w:val="16"/>
        </w:rPr>
        <w:t>root@admsrv2# ps -ef | grep dsm</w:t>
      </w:r>
    </w:p>
    <w:p w14:paraId="1FE3370C" w14:textId="77777777" w:rsidR="0052698C" w:rsidRPr="00027A2F" w:rsidRDefault="0052698C" w:rsidP="0052698C">
      <w:pPr>
        <w:rPr>
          <w:sz w:val="16"/>
          <w:szCs w:val="16"/>
        </w:rPr>
      </w:pPr>
      <w:r w:rsidRPr="00027A2F">
        <w:rPr>
          <w:sz w:val="16"/>
          <w:szCs w:val="16"/>
        </w:rPr>
        <w:t xml:space="preserve">    root  4980772        1   0   Sep 29      -  2:04 /usr/tivoli/tsm/client/ba/bin/dsmcad </w:t>
      </w:r>
    </w:p>
    <w:p w14:paraId="6AC3859F" w14:textId="77777777" w:rsidR="0052698C" w:rsidRPr="00027A2F" w:rsidRDefault="0052698C" w:rsidP="0052698C">
      <w:pPr>
        <w:rPr>
          <w:sz w:val="16"/>
          <w:szCs w:val="16"/>
        </w:rPr>
      </w:pPr>
      <w:r w:rsidRPr="00027A2F">
        <w:rPr>
          <w:sz w:val="16"/>
          <w:szCs w:val="16"/>
        </w:rPr>
        <w:t xml:space="preserve">    root  7209022        1   0   Sep 29      -  2:05 ./dsmcad -optfile=/tsmha2/tsmhacmp/dsm.opt </w:t>
      </w:r>
    </w:p>
    <w:p w14:paraId="69EA22CA" w14:textId="77777777" w:rsidR="0052698C" w:rsidRPr="00027A2F" w:rsidRDefault="0052698C" w:rsidP="0052698C">
      <w:pPr>
        <w:rPr>
          <w:sz w:val="16"/>
          <w:szCs w:val="16"/>
        </w:rPr>
      </w:pPr>
      <w:r w:rsidRPr="00027A2F">
        <w:rPr>
          <w:sz w:val="16"/>
          <w:szCs w:val="16"/>
        </w:rPr>
        <w:t xml:space="preserve">    root 11141156        1   0   Sep 29      - 2053:02 /usr/tivoli/tsm/server/bin/dsmserv quiet</w:t>
      </w:r>
    </w:p>
    <w:p w14:paraId="56458D27" w14:textId="77777777" w:rsidR="0052698C" w:rsidRPr="00027A2F" w:rsidRDefault="0052698C" w:rsidP="0052698C">
      <w:pPr>
        <w:rPr>
          <w:sz w:val="16"/>
          <w:szCs w:val="16"/>
        </w:rPr>
      </w:pPr>
    </w:p>
    <w:p w14:paraId="4544EEFA" w14:textId="77777777" w:rsidR="0052698C" w:rsidRPr="00027A2F" w:rsidRDefault="0052698C" w:rsidP="0052698C">
      <w:pPr>
        <w:rPr>
          <w:sz w:val="16"/>
          <w:szCs w:val="16"/>
        </w:rPr>
      </w:pPr>
      <w:r w:rsidRPr="00027A2F">
        <w:rPr>
          <w:sz w:val="16"/>
          <w:szCs w:val="16"/>
        </w:rPr>
        <w:t>root@admsrv1 # ps -ef | grep dsm</w:t>
      </w:r>
    </w:p>
    <w:p w14:paraId="0090D68C" w14:textId="77777777" w:rsidR="0052698C" w:rsidRPr="00391D85"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91D85">
        <w:rPr>
          <w:sz w:val="16"/>
          <w:szCs w:val="16"/>
        </w:rPr>
        <w:t xml:space="preserve">    root 17301652        1   0   Oct 26      -  8:15 /usr/tivoli/tsm/client/ba/bin/dsmcad </w:t>
      </w:r>
    </w:p>
    <w:p w14:paraId="4F8377A6" w14:textId="77777777" w:rsidR="0052698C" w:rsidRPr="00391D85"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91D85">
        <w:rPr>
          <w:sz w:val="16"/>
          <w:szCs w:val="16"/>
        </w:rPr>
        <w:t xml:space="preserve">    root 22085668        1   0   Apr 11      -  2:13 ./dsmcad -optfile=/tsmha1/tsmhacmp/dsm.opt </w:t>
      </w:r>
    </w:p>
    <w:p w14:paraId="0191FD64" w14:textId="77777777" w:rsidR="0052698C" w:rsidRPr="004D1C7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16"/>
          <w:szCs w:val="16"/>
        </w:rPr>
      </w:pPr>
      <w:r w:rsidRPr="004D1C72">
        <w:rPr>
          <w:color w:val="FF0000"/>
          <w:sz w:val="16"/>
          <w:szCs w:val="16"/>
        </w:rPr>
        <w:t>root 24576048        1   0   May 30      -  1:44 ./dsmcad -optfile=/tsmha1/tsmdb2/dsm.opt</w:t>
      </w:r>
    </w:p>
    <w:p w14:paraId="58B29B5A"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56FEA41C"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w:t>
      </w:r>
    </w:p>
    <w:p w14:paraId="01EAB85E"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---&gt; Q STATUS </w:t>
      </w:r>
    </w:p>
    <w:p w14:paraId="24AF9ABC"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w:t>
      </w:r>
    </w:p>
    <w:p w14:paraId="7FCFD4B2"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631F9C8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Storage Management Server for AIX-RS/6000 - Version 5, Release 5, Level 1.0</w:t>
      </w:r>
    </w:p>
    <w:p w14:paraId="4EC6095E"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1E6238D0"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392A38FD"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Server Name: ADMINSERV</w:t>
      </w:r>
    </w:p>
    <w:p w14:paraId="23D908F2"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Server host name or IP address: </w:t>
      </w:r>
    </w:p>
    <w:p w14:paraId="5838E6E2"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Server TCP/IP port number: 1500</w:t>
      </w:r>
    </w:p>
    <w:p w14:paraId="19FE4412"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Server URL: </w:t>
      </w:r>
    </w:p>
    <w:p w14:paraId="4A862375"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Crossdefine: Off</w:t>
      </w:r>
    </w:p>
    <w:p w14:paraId="170B0CD5"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Server Password Set: No</w:t>
      </w:r>
    </w:p>
    <w:p w14:paraId="1DF80C3E"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Server Installation Date/Time: 01/17/06 14:16:48</w:t>
      </w:r>
    </w:p>
    <w:p w14:paraId="4FFA573A"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Server Restart Date/Time: 09/29/12 10:45:16</w:t>
      </w:r>
    </w:p>
    <w:p w14:paraId="51F12875"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Authentication: On</w:t>
      </w:r>
    </w:p>
    <w:p w14:paraId="2BA9E8EC"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Password Expiration Period: 999 Day(s)</w:t>
      </w:r>
    </w:p>
    <w:p w14:paraId="30596619"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Invalid Sign-on Attempt Limit: 0</w:t>
      </w:r>
    </w:p>
    <w:p w14:paraId="70AEA80B"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Minimum Password Length: 0</w:t>
      </w:r>
    </w:p>
    <w:p w14:paraId="77719B77"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lastRenderedPageBreak/>
        <w:t>WEB Admin Authentication Time-out (minutes): 0</w:t>
      </w:r>
    </w:p>
    <w:p w14:paraId="5C660C9B"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Registration: Closed</w:t>
      </w:r>
    </w:p>
    <w:p w14:paraId="51FE7132"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Subfile Backup: No</w:t>
      </w:r>
    </w:p>
    <w:p w14:paraId="294971AB"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Availability: Enabled</w:t>
      </w:r>
    </w:p>
    <w:p w14:paraId="019A732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Accounting: Off</w:t>
      </w:r>
    </w:p>
    <w:p w14:paraId="1D417F2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Activity Log Retention: 30 Day(s)</w:t>
      </w:r>
    </w:p>
    <w:p w14:paraId="74B8EEE3"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Activity Log Number of Records: 39842</w:t>
      </w:r>
    </w:p>
    <w:p w14:paraId="75B1645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Activity Log Size: 2 M</w:t>
      </w:r>
    </w:p>
    <w:p w14:paraId="31649A4E"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Activity Summary Retention Period: 30 Day(s)</w:t>
      </w:r>
    </w:p>
    <w:p w14:paraId="7B807DAC"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License Audit Period: 30 Day(s)</w:t>
      </w:r>
    </w:p>
    <w:p w14:paraId="0B621970"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Last License Audit: 12/25/12 09:45:21</w:t>
      </w:r>
    </w:p>
    <w:p w14:paraId="4D768B2B"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Server License Compliance: Valid</w:t>
      </w:r>
    </w:p>
    <w:p w14:paraId="57C5D446"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Central Scheduler: Active</w:t>
      </w:r>
    </w:p>
    <w:p w14:paraId="5B6D7199"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Maximum Sessions: 25</w:t>
      </w:r>
    </w:p>
    <w:p w14:paraId="10ABD134"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Maximum Scheduled Sessions: 12</w:t>
      </w:r>
    </w:p>
    <w:p w14:paraId="2A856A78"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Event Record Retention Period: 10 Day(s)</w:t>
      </w:r>
    </w:p>
    <w:p w14:paraId="5B52485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Client Action Duration: 5 Day(s)</w:t>
      </w:r>
    </w:p>
    <w:p w14:paraId="7EAF48FD"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Schedule Randomization Percentage: 10</w:t>
      </w:r>
    </w:p>
    <w:p w14:paraId="25900201"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Query Schedule Period: Client</w:t>
      </w:r>
    </w:p>
    <w:p w14:paraId="20A9B004"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Maximum Command Retries: Client</w:t>
      </w:r>
    </w:p>
    <w:p w14:paraId="28D24027"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Retry Period: Client</w:t>
      </w:r>
    </w:p>
    <w:p w14:paraId="24F3E293"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Scheduling Modes: Any</w:t>
      </w:r>
    </w:p>
    <w:p w14:paraId="3B47E30A"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Log Mode: RollForward</w:t>
      </w:r>
    </w:p>
    <w:p w14:paraId="4FDDD4F8"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Database Backup Trigger: Enabled</w:t>
      </w:r>
    </w:p>
    <w:p w14:paraId="0C3FFBD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BufPoolSize: 32,680 K</w:t>
      </w:r>
    </w:p>
    <w:p w14:paraId="0DAE6252"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Active Receivers: CONSOLE ACTLOG</w:t>
      </w:r>
    </w:p>
    <w:p w14:paraId="75FEA220"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Configuration manager?: Off</w:t>
      </w:r>
    </w:p>
    <w:p w14:paraId="449EAA9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Refresh interval: 60</w:t>
      </w:r>
    </w:p>
    <w:p w14:paraId="16047F7D"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Last refresh date/time: </w:t>
      </w:r>
    </w:p>
    <w:p w14:paraId="459B9D33"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Context Messaging: Off</w:t>
      </w:r>
    </w:p>
    <w:p w14:paraId="7DEA8F9B"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Table of Contents (TOC) Load Retention: 120 Minute(s)</w:t>
      </w:r>
    </w:p>
    <w:p w14:paraId="2A942499"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Machine Globally Unique ID: c1.bc.49.e2.86.c0.11.da.a3.19.08.6-</w:t>
      </w:r>
    </w:p>
    <w:p w14:paraId="104CBBA8"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3.c0.a8.65.d3</w:t>
      </w:r>
    </w:p>
    <w:p w14:paraId="6AC7C6BD"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Archive Retention Protection: Off</w:t>
      </w:r>
    </w:p>
    <w:p w14:paraId="0D202F08"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Encryption Strength: AES</w:t>
      </w:r>
    </w:p>
    <w:p w14:paraId="26B90ED0"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247A114A"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79F6018C"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w:t>
      </w:r>
    </w:p>
    <w:p w14:paraId="6DA64481"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---&gt; Q OPTION </w:t>
      </w:r>
    </w:p>
    <w:p w14:paraId="1E9EF164"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w:t>
      </w:r>
    </w:p>
    <w:p w14:paraId="529F4BCA"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442B62A5"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4F741AB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Server Option      Option Setting        Server Option      Option Setting      </w:t>
      </w:r>
    </w:p>
    <w:p w14:paraId="3433042E"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  -----------------  --------------------</w:t>
      </w:r>
    </w:p>
    <w:p w14:paraId="243416AE"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CommTimeOut        600                   IdleTimeOut        15                  </w:t>
      </w:r>
    </w:p>
    <w:p w14:paraId="7D56CD00"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BufPoolSize        32678                 LogPoolSize        512                 </w:t>
      </w:r>
    </w:p>
    <w:p w14:paraId="06037742"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MessageFormat      1                     Language           AMENG               </w:t>
      </w:r>
    </w:p>
    <w:p w14:paraId="4E02D500"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Alias Halt         HALT                  MaxSessions        25                  </w:t>
      </w:r>
    </w:p>
    <w:p w14:paraId="5DB2396A"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ExpInterval        0                     ExpQuiet           No                  </w:t>
      </w:r>
    </w:p>
    <w:p w14:paraId="19517E3D"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EventServer        Yes                   ReportRetrieve     No                  </w:t>
      </w:r>
    </w:p>
    <w:p w14:paraId="66649EC2"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DISPLAYLFINFO      No                    MirrorRead DB      Normal              </w:t>
      </w:r>
    </w:p>
    <w:p w14:paraId="3D2B65F3"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MirrorRead LOG     Normal                MirrorWrite DB     Sequential          </w:t>
      </w:r>
    </w:p>
    <w:p w14:paraId="44F2DD37"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MirrorWrite LOG    Parallel              TxnGroupMax        256                 </w:t>
      </w:r>
    </w:p>
    <w:p w14:paraId="341D5AD4"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MoveBatchSize      1000                  MoveSizeThresh     2048                </w:t>
      </w:r>
    </w:p>
    <w:p w14:paraId="6532344E"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RestoreInterval    1,440                 DisableScheds      No                  </w:t>
      </w:r>
    </w:p>
    <w:p w14:paraId="520D8481"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NOBUFPREfetch      No                    AuditStorage       Yes                 </w:t>
      </w:r>
    </w:p>
    <w:p w14:paraId="6BA11F7A"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REQSYSauthoutfile  Yes                   SELFTUNEBUFpools-  No                  </w:t>
      </w:r>
    </w:p>
    <w:p w14:paraId="1F418AA0"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ize                                   </w:t>
      </w:r>
    </w:p>
    <w:p w14:paraId="306FE6FB"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DBPAGEShadow       No                    DBPAGESHADOWFile   dbpgshdw.bdt        </w:t>
      </w:r>
    </w:p>
    <w:p w14:paraId="4FFCF044"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MsgStackTrace      On                    QueryAuth          None                </w:t>
      </w:r>
    </w:p>
    <w:p w14:paraId="359A4CAD"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LogWarnFullPerCe-  90                    ThroughPutDataTh-  0                   </w:t>
      </w:r>
    </w:p>
    <w:p w14:paraId="7B7C58DE"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nt                                       reshold                               </w:t>
      </w:r>
    </w:p>
    <w:p w14:paraId="6C6A3C8C"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ThroughPutTimeTh-  0                     NOPREEMPT          ( No )              </w:t>
      </w:r>
    </w:p>
    <w:p w14:paraId="42A1C976"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reshold                                                                        </w:t>
      </w:r>
    </w:p>
    <w:p w14:paraId="53BA7E6C"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Resource Timeout   60                    TEC UTF8 Events    No                  </w:t>
      </w:r>
    </w:p>
    <w:p w14:paraId="3490C4C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AdminOnClientPort  Yes                   NORETRIEVEDATE     No                  </w:t>
      </w:r>
    </w:p>
    <w:p w14:paraId="30DB0F4B"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IMPORTMERGEUsed    Yes                   DNSLOOKUP          Yes                 </w:t>
      </w:r>
    </w:p>
    <w:p w14:paraId="5EE67EC5"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NDMPControlPort    10,000                NDMPPortRange      0,0                 </w:t>
      </w:r>
    </w:p>
    <w:p w14:paraId="4B9A3331"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SHREDding          Automatic             SanRefreshTime     0                   </w:t>
      </w:r>
    </w:p>
    <w:p w14:paraId="75AAC0A7"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TCPPort            1500                  TcpAdminport       1500                </w:t>
      </w:r>
    </w:p>
    <w:p w14:paraId="32ADCF6A"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HTTPPort           1580                  TCPWindowsize      64512               </w:t>
      </w:r>
    </w:p>
    <w:p w14:paraId="50FADC04"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TCPBufsize         32768                 TCPNoDelay         Yes                 </w:t>
      </w:r>
    </w:p>
    <w:p w14:paraId="42D75C5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CommMethod         TCPIP                 CommMethod         HTTP                </w:t>
      </w:r>
    </w:p>
    <w:p w14:paraId="5AFF76F6"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lastRenderedPageBreak/>
        <w:t xml:space="preserve">MsgInterval        1                     ShmPort            1510                </w:t>
      </w:r>
    </w:p>
    <w:p w14:paraId="15839C07"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FileExit                                 UserExit                               </w:t>
      </w:r>
    </w:p>
    <w:p w14:paraId="75057827"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FileTextExit                             AssistVCRRecovery  Yes                 </w:t>
      </w:r>
    </w:p>
    <w:p w14:paraId="6DDF7889"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AcsAccessId                              AcsTimeoutX        1                   </w:t>
      </w:r>
    </w:p>
    <w:p w14:paraId="31201017"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AcsLockDrive       No                    AcsQuickInit       Yes                 </w:t>
      </w:r>
    </w:p>
    <w:p w14:paraId="3616009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SNMPSubagentPort   1521                  SNMPSubagentHost   127.0.0.1           </w:t>
      </w:r>
    </w:p>
    <w:p w14:paraId="0522AB6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SNMPHeartBeatInt   5                     TECHost                                </w:t>
      </w:r>
    </w:p>
    <w:p w14:paraId="1E17625F"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TECPort            0                     UNIQUETECevents    No                  </w:t>
      </w:r>
    </w:p>
    <w:p w14:paraId="02258DF6"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UNIQUETDPTECeven-  No                    Async I/O          No                  </w:t>
      </w:r>
    </w:p>
    <w:p w14:paraId="75C3D9BA"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ts                                                                             </w:t>
      </w:r>
    </w:p>
    <w:p w14:paraId="758499B9"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SHAREDLIBIDLE      No                    3494Shared         No                  </w:t>
      </w:r>
    </w:p>
    <w:p w14:paraId="7B0A475D"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CheckTrailerOnFr-  On                    SANdiscovery       Off                 </w:t>
      </w:r>
    </w:p>
    <w:p w14:paraId="5460B00C"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 ee                                                                             </w:t>
      </w:r>
    </w:p>
    <w:p w14:paraId="1C4EA08A"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0D5CB2">
        <w:rPr>
          <w:rFonts w:ascii="Courier New" w:eastAsia="Times New Roman" w:hAnsi="Courier New" w:cs="Courier New"/>
          <w:sz w:val="16"/>
          <w:szCs w:val="16"/>
          <w:shd w:val="pct15" w:color="auto" w:fill="FFFFFF"/>
        </w:rPr>
        <w:t xml:space="preserve">SSLTCPPort                               SSLTCPADMINPort                        </w:t>
      </w:r>
    </w:p>
    <w:p w14:paraId="0F71A25B" w14:textId="77777777" w:rsidR="0052698C" w:rsidRPr="000D5CB2"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p>
    <w:p w14:paraId="156E36D5" w14:textId="77777777" w:rsidR="0052698C" w:rsidRPr="00027A2F" w:rsidRDefault="0052698C" w:rsidP="0052698C">
      <w:pPr>
        <w:rPr>
          <w:sz w:val="16"/>
          <w:szCs w:val="16"/>
        </w:rPr>
      </w:pPr>
      <w:r w:rsidRPr="00027A2F">
        <w:rPr>
          <w:sz w:val="16"/>
          <w:szCs w:val="16"/>
        </w:rPr>
        <w:t>tsm: ADMINSERV&gt;setopt sandiscovery on</w:t>
      </w:r>
    </w:p>
    <w:p w14:paraId="403A3E94" w14:textId="77777777" w:rsidR="0052698C" w:rsidRPr="00027A2F" w:rsidRDefault="0052698C" w:rsidP="0052698C">
      <w:pPr>
        <w:rPr>
          <w:sz w:val="16"/>
          <w:szCs w:val="16"/>
        </w:rPr>
      </w:pPr>
    </w:p>
    <w:p w14:paraId="157F8C42" w14:textId="77777777" w:rsidR="0052698C" w:rsidRPr="00027A2F" w:rsidRDefault="0052698C" w:rsidP="0052698C">
      <w:pPr>
        <w:rPr>
          <w:sz w:val="16"/>
          <w:szCs w:val="16"/>
        </w:rPr>
      </w:pPr>
      <w:r w:rsidRPr="00027A2F">
        <w:rPr>
          <w:sz w:val="16"/>
          <w:szCs w:val="16"/>
        </w:rPr>
        <w:t>Do you wish to proceed? (Yes (Y)/No (N)) y</w:t>
      </w:r>
    </w:p>
    <w:p w14:paraId="5934874F" w14:textId="77777777" w:rsidR="0052698C" w:rsidRPr="00027A2F" w:rsidRDefault="0052698C" w:rsidP="0052698C">
      <w:pPr>
        <w:rPr>
          <w:sz w:val="16"/>
          <w:szCs w:val="16"/>
        </w:rPr>
      </w:pPr>
      <w:r w:rsidRPr="00027A2F">
        <w:rPr>
          <w:sz w:val="16"/>
          <w:szCs w:val="16"/>
        </w:rPr>
        <w:t>ANR2119I The SANDISCOVERY option has been changed in the options file.</w:t>
      </w:r>
    </w:p>
    <w:p w14:paraId="4F37B88A" w14:textId="77777777" w:rsidR="0052698C" w:rsidRPr="00027A2F" w:rsidRDefault="0052698C" w:rsidP="0052698C">
      <w:pPr>
        <w:rPr>
          <w:sz w:val="16"/>
          <w:szCs w:val="16"/>
        </w:rPr>
      </w:pPr>
    </w:p>
    <w:p w14:paraId="27AF73FB" w14:textId="77777777" w:rsidR="0052698C" w:rsidRPr="00027A2F" w:rsidRDefault="0052698C" w:rsidP="0052698C">
      <w:pPr>
        <w:rPr>
          <w:sz w:val="16"/>
          <w:szCs w:val="16"/>
        </w:rPr>
      </w:pPr>
      <w:r w:rsidRPr="00027A2F">
        <w:rPr>
          <w:sz w:val="16"/>
          <w:szCs w:val="16"/>
        </w:rPr>
        <w:t>tsm: ADMINSERV&gt;q san</w:t>
      </w:r>
    </w:p>
    <w:p w14:paraId="1101229A" w14:textId="77777777" w:rsidR="0052698C" w:rsidRPr="00027A2F" w:rsidRDefault="0052698C" w:rsidP="0052698C">
      <w:pPr>
        <w:rPr>
          <w:sz w:val="16"/>
          <w:szCs w:val="16"/>
        </w:rPr>
      </w:pPr>
    </w:p>
    <w:p w14:paraId="73992D2F" w14:textId="77777777" w:rsidR="0052698C" w:rsidRPr="00027A2F" w:rsidRDefault="0052698C" w:rsidP="0052698C">
      <w:pPr>
        <w:rPr>
          <w:color w:val="FF0000"/>
          <w:sz w:val="16"/>
          <w:szCs w:val="16"/>
        </w:rPr>
      </w:pPr>
      <w:r w:rsidRPr="00027A2F">
        <w:rPr>
          <w:color w:val="FF0000"/>
          <w:sz w:val="16"/>
          <w:szCs w:val="16"/>
        </w:rPr>
        <w:t xml:space="preserve">Device       Vendor       Product              Serial Number        Device            </w:t>
      </w:r>
    </w:p>
    <w:p w14:paraId="5667499A" w14:textId="77777777" w:rsidR="0052698C" w:rsidRPr="00027A2F" w:rsidRDefault="0052698C" w:rsidP="0052698C">
      <w:pPr>
        <w:rPr>
          <w:color w:val="FF0000"/>
          <w:sz w:val="16"/>
          <w:szCs w:val="16"/>
        </w:rPr>
      </w:pPr>
      <w:r w:rsidRPr="00027A2F">
        <w:rPr>
          <w:color w:val="FF0000"/>
          <w:sz w:val="16"/>
          <w:szCs w:val="16"/>
        </w:rPr>
        <w:t xml:space="preserve">Type                                                                </w:t>
      </w:r>
    </w:p>
    <w:p w14:paraId="537F7794" w14:textId="77777777" w:rsidR="0052698C" w:rsidRPr="00027A2F" w:rsidRDefault="0052698C" w:rsidP="0052698C">
      <w:pPr>
        <w:rPr>
          <w:color w:val="FF0000"/>
          <w:sz w:val="16"/>
          <w:szCs w:val="16"/>
        </w:rPr>
      </w:pPr>
      <w:r w:rsidRPr="00027A2F">
        <w:rPr>
          <w:color w:val="FF0000"/>
          <w:sz w:val="16"/>
          <w:szCs w:val="16"/>
        </w:rPr>
        <w:t>--------     --------     ----------------     ----------------     ------------------</w:t>
      </w:r>
    </w:p>
    <w:p w14:paraId="5C1B526A" w14:textId="77777777" w:rsidR="0052698C" w:rsidRPr="00027A2F" w:rsidRDefault="0052698C" w:rsidP="0052698C">
      <w:pPr>
        <w:rPr>
          <w:color w:val="FF0000"/>
          <w:sz w:val="16"/>
          <w:szCs w:val="16"/>
        </w:rPr>
      </w:pPr>
      <w:r w:rsidRPr="00027A2F">
        <w:rPr>
          <w:color w:val="FF0000"/>
          <w:sz w:val="16"/>
          <w:szCs w:val="16"/>
        </w:rPr>
        <w:t xml:space="preserve">DRIVE        IBM          ULT3580-TD3          1210047758           /dev/rmt1         </w:t>
      </w:r>
    </w:p>
    <w:p w14:paraId="1F358AB2" w14:textId="77777777" w:rsidR="0052698C" w:rsidRPr="00027A2F" w:rsidRDefault="0052698C" w:rsidP="0052698C">
      <w:pPr>
        <w:rPr>
          <w:color w:val="FF0000"/>
          <w:sz w:val="16"/>
          <w:szCs w:val="16"/>
        </w:rPr>
      </w:pPr>
      <w:r w:rsidRPr="00027A2F">
        <w:rPr>
          <w:color w:val="FF0000"/>
          <w:sz w:val="16"/>
          <w:szCs w:val="16"/>
        </w:rPr>
        <w:t xml:space="preserve">DRIVE        IBM          ULT3580-TD3          9210042579           /dev/rmt2         </w:t>
      </w:r>
    </w:p>
    <w:p w14:paraId="64168E80" w14:textId="77777777" w:rsidR="0052698C" w:rsidRPr="00027A2F" w:rsidRDefault="0052698C" w:rsidP="0052698C">
      <w:pPr>
        <w:rPr>
          <w:color w:val="FF0000"/>
          <w:sz w:val="16"/>
          <w:szCs w:val="16"/>
        </w:rPr>
      </w:pPr>
      <w:r w:rsidRPr="00027A2F">
        <w:rPr>
          <w:color w:val="FF0000"/>
          <w:sz w:val="16"/>
          <w:szCs w:val="16"/>
        </w:rPr>
        <w:t xml:space="preserve">LIBRARY      IBM          ULT3582-TL           0000013364441000     /dev/smc0  </w:t>
      </w:r>
    </w:p>
    <w:p w14:paraId="5065BB69" w14:textId="77777777" w:rsidR="0052698C" w:rsidRDefault="0052698C" w:rsidP="0052698C">
      <w:pPr>
        <w:pStyle w:val="2"/>
      </w:pPr>
      <w:bookmarkStart w:id="58" w:name="_Toc485986155"/>
      <w:r>
        <w:t>TSM Clients</w:t>
      </w:r>
      <w:bookmarkEnd w:id="58"/>
    </w:p>
    <w:p w14:paraId="69D38F19" w14:textId="77777777" w:rsidR="0052698C" w:rsidRDefault="0052698C" w:rsidP="0052698C">
      <w:pPr>
        <w:pStyle w:val="shortdesc"/>
        <w:rPr>
          <w:rFonts w:ascii="Arial" w:hAnsi="Arial" w:cs="Arial"/>
          <w:color w:val="000000"/>
          <w:sz w:val="19"/>
          <w:szCs w:val="19"/>
        </w:rPr>
      </w:pPr>
      <w:r>
        <w:rPr>
          <w:rFonts w:ascii="Arial" w:hAnsi="Arial" w:cs="Arial"/>
          <w:color w:val="000000"/>
          <w:sz w:val="19"/>
          <w:szCs w:val="19"/>
        </w:rPr>
        <w:t>Each client is given a node name when it is registered with the server. The server views its registered nodes as clients that require services and resources from the server.</w:t>
      </w:r>
    </w:p>
    <w:p w14:paraId="742597C2" w14:textId="77777777" w:rsidR="0052698C" w:rsidRDefault="0052698C" w:rsidP="0052698C">
      <w:pPr>
        <w:pStyle w:val="p"/>
        <w:rPr>
          <w:rFonts w:ascii="Arial" w:hAnsi="Arial" w:cs="Arial"/>
          <w:color w:val="000000"/>
          <w:sz w:val="19"/>
          <w:szCs w:val="19"/>
        </w:rPr>
      </w:pPr>
      <w:r>
        <w:rPr>
          <w:rFonts w:ascii="Arial" w:hAnsi="Arial" w:cs="Arial"/>
          <w:color w:val="000000"/>
          <w:sz w:val="19"/>
          <w:szCs w:val="19"/>
        </w:rPr>
        <w:t>Typically, a node is equivalent to a computer as in the case of a backup-archive client installed on a user's computer for file system backups. However, multiple nodes can exist on a single computer as in the case of a SQL server containing both an application client for SQL database and transaction log backups, and a backup-archive client for file system backups.</w:t>
      </w:r>
    </w:p>
    <w:p w14:paraId="613BD9F9" w14:textId="77777777" w:rsidR="0052698C" w:rsidRPr="00631096" w:rsidRDefault="0052698C" w:rsidP="0052698C">
      <w:pPr>
        <w:pStyle w:val="p"/>
        <w:rPr>
          <w:rFonts w:ascii="Arial" w:hAnsi="Arial" w:cs="Arial"/>
          <w:color w:val="000000"/>
          <w:sz w:val="19"/>
          <w:szCs w:val="19"/>
        </w:rPr>
      </w:pPr>
      <w:r>
        <w:rPr>
          <w:rFonts w:ascii="Arial" w:hAnsi="Arial" w:cs="Arial"/>
          <w:color w:val="000000"/>
          <w:sz w:val="19"/>
          <w:szCs w:val="19"/>
        </w:rPr>
        <w:t xml:space="preserve">Typically, each client file system is represented on the server as a unique file space that belongs to each client node. Therefore, the number of file spaces a node has depends on the number of file systems on the client computer. </w:t>
      </w:r>
    </w:p>
    <w:tbl>
      <w:tblPr>
        <w:tblStyle w:val="ac"/>
        <w:tblW w:w="10528" w:type="dxa"/>
        <w:tblLook w:val="04A0" w:firstRow="1" w:lastRow="0" w:firstColumn="1" w:lastColumn="0" w:noHBand="0" w:noVBand="1"/>
      </w:tblPr>
      <w:tblGrid>
        <w:gridCol w:w="3078"/>
        <w:gridCol w:w="1350"/>
        <w:gridCol w:w="1260"/>
        <w:gridCol w:w="1350"/>
        <w:gridCol w:w="1260"/>
        <w:gridCol w:w="1329"/>
        <w:gridCol w:w="901"/>
      </w:tblGrid>
      <w:tr w:rsidR="0052698C" w:rsidRPr="001231FA" w14:paraId="2C6519B5" w14:textId="77777777" w:rsidTr="003C20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98" w:type="dxa"/>
            <w:gridSpan w:val="5"/>
            <w:noWrap/>
            <w:hideMark/>
          </w:tcPr>
          <w:p w14:paraId="5025FFE5" w14:textId="77777777" w:rsidR="0052698C" w:rsidRPr="001231FA" w:rsidRDefault="0052698C" w:rsidP="003C2050">
            <w:pPr>
              <w:rPr>
                <w:rFonts w:eastAsia="Times New Roman"/>
                <w:color w:val="000000"/>
              </w:rPr>
            </w:pPr>
            <w:r w:rsidRPr="001231FA">
              <w:rPr>
                <w:rFonts w:eastAsia="Times New Roman"/>
                <w:color w:val="000000"/>
              </w:rPr>
              <w:t>Client requirements worksheet</w:t>
            </w:r>
          </w:p>
        </w:tc>
        <w:tc>
          <w:tcPr>
            <w:tcW w:w="1329" w:type="dxa"/>
          </w:tcPr>
          <w:p w14:paraId="5CD6D73F" w14:textId="77777777" w:rsidR="0052698C" w:rsidRPr="001231FA" w:rsidRDefault="0052698C" w:rsidP="003C2050">
            <w:pPr>
              <w:cnfStyle w:val="100000000000" w:firstRow="1" w:lastRow="0" w:firstColumn="0" w:lastColumn="0" w:oddVBand="0" w:evenVBand="0" w:oddHBand="0" w:evenHBand="0" w:firstRowFirstColumn="0" w:firstRowLastColumn="0" w:lastRowFirstColumn="0" w:lastRowLastColumn="0"/>
              <w:rPr>
                <w:rFonts w:eastAsia="Times New Roman"/>
                <w:color w:val="000000"/>
              </w:rPr>
            </w:pPr>
          </w:p>
        </w:tc>
        <w:tc>
          <w:tcPr>
            <w:tcW w:w="901" w:type="dxa"/>
          </w:tcPr>
          <w:p w14:paraId="390C6AAC" w14:textId="77777777" w:rsidR="0052698C" w:rsidRPr="001231FA" w:rsidRDefault="0052698C" w:rsidP="003C2050">
            <w:pPr>
              <w:cnfStyle w:val="100000000000" w:firstRow="1"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38BB27E0"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3D980AB2" w14:textId="77777777" w:rsidR="0052698C" w:rsidRPr="001231FA" w:rsidRDefault="0052698C" w:rsidP="003C2050">
            <w:pPr>
              <w:rPr>
                <w:rFonts w:eastAsia="Times New Roman"/>
                <w:color w:val="000000"/>
              </w:rPr>
            </w:pPr>
          </w:p>
        </w:tc>
        <w:tc>
          <w:tcPr>
            <w:tcW w:w="1350" w:type="dxa"/>
            <w:noWrap/>
            <w:hideMark/>
          </w:tcPr>
          <w:p w14:paraId="0CDF359E"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6A18B7E7"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50" w:type="dxa"/>
            <w:noWrap/>
            <w:hideMark/>
          </w:tcPr>
          <w:p w14:paraId="5153FA06"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1DABA19B"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29" w:type="dxa"/>
          </w:tcPr>
          <w:p w14:paraId="5C638096"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7048ED0E"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52698C" w:rsidRPr="001231FA" w14:paraId="564994E1"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7EF58487"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Node name</w:t>
            </w:r>
          </w:p>
        </w:tc>
        <w:tc>
          <w:tcPr>
            <w:tcW w:w="1350" w:type="dxa"/>
            <w:noWrap/>
            <w:hideMark/>
          </w:tcPr>
          <w:p w14:paraId="2BEA2C2D"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BANODE1</w:t>
            </w:r>
            <w:r w:rsidRPr="001231FA">
              <w:rPr>
                <w:rFonts w:eastAsia="Times New Roman"/>
                <w:color w:val="000000"/>
              </w:rPr>
              <w:t xml:space="preserve"> </w:t>
            </w:r>
          </w:p>
        </w:tc>
        <w:tc>
          <w:tcPr>
            <w:tcW w:w="1260" w:type="dxa"/>
            <w:noWrap/>
            <w:hideMark/>
          </w:tcPr>
          <w:p w14:paraId="51AD7B03"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BANODE2</w:t>
            </w:r>
          </w:p>
        </w:tc>
        <w:tc>
          <w:tcPr>
            <w:tcW w:w="1350" w:type="dxa"/>
            <w:noWrap/>
            <w:hideMark/>
          </w:tcPr>
          <w:p w14:paraId="0754F291"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231FA">
              <w:rPr>
                <w:rFonts w:eastAsia="Times New Roman"/>
                <w:color w:val="000000"/>
              </w:rPr>
              <w:t xml:space="preserve"> </w:t>
            </w:r>
            <w:r>
              <w:rPr>
                <w:rFonts w:eastAsia="Times New Roman"/>
                <w:color w:val="000000"/>
              </w:rPr>
              <w:t>HANODE1</w:t>
            </w:r>
          </w:p>
        </w:tc>
        <w:tc>
          <w:tcPr>
            <w:tcW w:w="1260" w:type="dxa"/>
            <w:noWrap/>
            <w:hideMark/>
          </w:tcPr>
          <w:p w14:paraId="60EA5B4C"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HANODE2</w:t>
            </w:r>
          </w:p>
        </w:tc>
        <w:tc>
          <w:tcPr>
            <w:tcW w:w="1329" w:type="dxa"/>
          </w:tcPr>
          <w:p w14:paraId="19BD5C69"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DB2NODE</w:t>
            </w:r>
          </w:p>
        </w:tc>
        <w:tc>
          <w:tcPr>
            <w:tcW w:w="901" w:type="dxa"/>
          </w:tcPr>
          <w:p w14:paraId="108EEDE8"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51D9DD50"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5FE14D09"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Contact information</w:t>
            </w:r>
          </w:p>
        </w:tc>
        <w:tc>
          <w:tcPr>
            <w:tcW w:w="1350" w:type="dxa"/>
            <w:noWrap/>
          </w:tcPr>
          <w:p w14:paraId="61552F2E"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tcPr>
          <w:p w14:paraId="1BFFDA8B"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50" w:type="dxa"/>
            <w:noWrap/>
          </w:tcPr>
          <w:p w14:paraId="416FD060"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tcPr>
          <w:p w14:paraId="7999D075"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29" w:type="dxa"/>
          </w:tcPr>
          <w:p w14:paraId="1CDF13B0"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35031217"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52698C" w:rsidRPr="001231FA" w14:paraId="449FF0BD"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2E0C218D"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Operating system</w:t>
            </w:r>
          </w:p>
        </w:tc>
        <w:tc>
          <w:tcPr>
            <w:tcW w:w="1350" w:type="dxa"/>
            <w:noWrap/>
            <w:hideMark/>
          </w:tcPr>
          <w:p w14:paraId="226FEFBF"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AIX</w:t>
            </w:r>
          </w:p>
        </w:tc>
        <w:tc>
          <w:tcPr>
            <w:tcW w:w="1260" w:type="dxa"/>
            <w:noWrap/>
            <w:hideMark/>
          </w:tcPr>
          <w:p w14:paraId="3B4D3DD7"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AIX</w:t>
            </w:r>
          </w:p>
        </w:tc>
        <w:tc>
          <w:tcPr>
            <w:tcW w:w="1350" w:type="dxa"/>
            <w:noWrap/>
            <w:hideMark/>
          </w:tcPr>
          <w:p w14:paraId="1D4A3793"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AIX</w:t>
            </w:r>
          </w:p>
        </w:tc>
        <w:tc>
          <w:tcPr>
            <w:tcW w:w="1260" w:type="dxa"/>
            <w:noWrap/>
            <w:hideMark/>
          </w:tcPr>
          <w:p w14:paraId="4342CD68"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AIX</w:t>
            </w:r>
          </w:p>
        </w:tc>
        <w:tc>
          <w:tcPr>
            <w:tcW w:w="1329" w:type="dxa"/>
          </w:tcPr>
          <w:p w14:paraId="74CEE1CD"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BD2</w:t>
            </w:r>
          </w:p>
        </w:tc>
        <w:tc>
          <w:tcPr>
            <w:tcW w:w="901" w:type="dxa"/>
          </w:tcPr>
          <w:p w14:paraId="3FB95934" w14:textId="77777777" w:rsidR="0052698C"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526FDBC8" w14:textId="77777777" w:rsidTr="003C2050">
        <w:trPr>
          <w:cnfStyle w:val="000000100000" w:firstRow="0" w:lastRow="0" w:firstColumn="0" w:lastColumn="0" w:oddVBand="0" w:evenVBand="0" w:oddHBand="1" w:evenHBand="0" w:firstRowFirstColumn="0" w:firstRowLastColumn="0" w:lastRowFirstColumn="0" w:lastRowLastColumn="0"/>
          <w:trHeight w:val="4134"/>
        </w:trPr>
        <w:tc>
          <w:tcPr>
            <w:cnfStyle w:val="001000000000" w:firstRow="0" w:lastRow="0" w:firstColumn="1" w:lastColumn="0" w:oddVBand="0" w:evenVBand="0" w:oddHBand="0" w:evenHBand="0" w:firstRowFirstColumn="0" w:firstRowLastColumn="0" w:lastRowFirstColumn="0" w:lastRowLastColumn="0"/>
            <w:tcW w:w="3078" w:type="dxa"/>
            <w:noWrap/>
            <w:hideMark/>
          </w:tcPr>
          <w:p w14:paraId="46E35C20"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lastRenderedPageBreak/>
              <w:t>File space Name</w:t>
            </w:r>
          </w:p>
        </w:tc>
        <w:tc>
          <w:tcPr>
            <w:tcW w:w="1350" w:type="dxa"/>
            <w:noWrap/>
            <w:hideMark/>
          </w:tcPr>
          <w:p w14:paraId="1B520CD2"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  </w:t>
            </w:r>
          </w:p>
          <w:p w14:paraId="35C29BEC"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/admsrv </w:t>
            </w:r>
          </w:p>
          <w:p w14:paraId="05E47917"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/home </w:t>
            </w:r>
          </w:p>
          <w:p w14:paraId="29061E5B"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/ibm </w:t>
            </w:r>
          </w:p>
          <w:p w14:paraId="6AC748F8"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/opt </w:t>
            </w:r>
          </w:p>
          <w:p w14:paraId="7A474FF8"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/tmp </w:t>
            </w:r>
          </w:p>
          <w:p w14:paraId="1CD3E34B"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/usr </w:t>
            </w:r>
          </w:p>
          <w:p w14:paraId="07C37404"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/var </w:t>
            </w:r>
          </w:p>
        </w:tc>
        <w:tc>
          <w:tcPr>
            <w:tcW w:w="1260" w:type="dxa"/>
            <w:noWrap/>
            <w:hideMark/>
          </w:tcPr>
          <w:p w14:paraId="704660AB"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  </w:t>
            </w:r>
          </w:p>
          <w:p w14:paraId="56F76832"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/admsrv </w:t>
            </w:r>
          </w:p>
          <w:p w14:paraId="6C652B8A"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/home </w:t>
            </w:r>
          </w:p>
          <w:p w14:paraId="00444420"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/ibm </w:t>
            </w:r>
          </w:p>
          <w:p w14:paraId="55F61DD2"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/opt </w:t>
            </w:r>
          </w:p>
          <w:p w14:paraId="5DE2E2D8"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/tmp </w:t>
            </w:r>
          </w:p>
          <w:p w14:paraId="642573B9"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 xml:space="preserve">/usr </w:t>
            </w:r>
          </w:p>
          <w:p w14:paraId="0BD578B2" w14:textId="77777777" w:rsidR="0052698C" w:rsidRPr="009D08E0"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Pr>
                <w:rFonts w:eastAsia="Times New Roman"/>
                <w:color w:val="000000"/>
                <w:sz w:val="16"/>
                <w:szCs w:val="16"/>
              </w:rPr>
              <w:t>/var</w:t>
            </w:r>
          </w:p>
        </w:tc>
        <w:tc>
          <w:tcPr>
            <w:tcW w:w="1350" w:type="dxa"/>
            <w:noWrap/>
            <w:hideMark/>
          </w:tcPr>
          <w:p w14:paraId="1783FB24"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634D12">
              <w:rPr>
                <w:sz w:val="16"/>
                <w:szCs w:val="16"/>
              </w:rPr>
              <w:t xml:space="preserve">/arstmp  </w:t>
            </w:r>
          </w:p>
          <w:p w14:paraId="3D464994"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634D12">
              <w:rPr>
                <w:sz w:val="16"/>
                <w:szCs w:val="16"/>
              </w:rPr>
              <w:t xml:space="preserve">/cmapp  </w:t>
            </w:r>
          </w:p>
          <w:p w14:paraId="4C8180C4"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634D12">
              <w:rPr>
                <w:sz w:val="16"/>
                <w:szCs w:val="16"/>
              </w:rPr>
              <w:t xml:space="preserve">/db2lslogging  </w:t>
            </w:r>
          </w:p>
          <w:p w14:paraId="1F35BC6B"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634D12">
              <w:rPr>
                <w:sz w:val="16"/>
                <w:szCs w:val="16"/>
              </w:rPr>
              <w:t xml:space="preserve">/db2rmlogging  </w:t>
            </w:r>
          </w:p>
          <w:p w14:paraId="6B8A06D9"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/home/db2fenc1 </w:t>
            </w:r>
          </w:p>
          <w:p w14:paraId="29359298"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/home/db2fenc2</w:t>
            </w:r>
            <w:r w:rsidRPr="00634D12">
              <w:rPr>
                <w:sz w:val="16"/>
                <w:szCs w:val="16"/>
              </w:rPr>
              <w:t xml:space="preserve">  </w:t>
            </w:r>
          </w:p>
          <w:p w14:paraId="07458A18"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634D12">
              <w:rPr>
                <w:sz w:val="16"/>
                <w:szCs w:val="16"/>
              </w:rPr>
              <w:t xml:space="preserve"> /home/db2inst1  </w:t>
            </w:r>
          </w:p>
          <w:p w14:paraId="11CF6907"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634D12">
              <w:rPr>
                <w:sz w:val="16"/>
                <w:szCs w:val="16"/>
              </w:rPr>
              <w:t xml:space="preserve">/home/db2inst2  </w:t>
            </w:r>
          </w:p>
          <w:p w14:paraId="5CFCEEC2"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/lbosdata01</w:t>
            </w:r>
          </w:p>
          <w:p w14:paraId="6E6071AC"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634D12">
              <w:rPr>
                <w:sz w:val="16"/>
                <w:szCs w:val="16"/>
              </w:rPr>
              <w:t>/lbosdat</w:t>
            </w:r>
            <w:r>
              <w:rPr>
                <w:sz w:val="16"/>
                <w:szCs w:val="16"/>
              </w:rPr>
              <w:t>a02</w:t>
            </w:r>
          </w:p>
          <w:p w14:paraId="04F5D497"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/lbosdata03</w:t>
            </w:r>
          </w:p>
          <w:p w14:paraId="65E95721"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/lbosdata04</w:t>
            </w:r>
          </w:p>
          <w:p w14:paraId="43C0889F"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/lbosdata05</w:t>
            </w:r>
          </w:p>
          <w:p w14:paraId="4C460A5C"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/lbosdata06  </w:t>
            </w:r>
          </w:p>
          <w:p w14:paraId="36085A04"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/lbosdata07</w:t>
            </w:r>
          </w:p>
          <w:p w14:paraId="7972292F"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/lbosdata08  </w:t>
            </w:r>
          </w:p>
          <w:p w14:paraId="2BA2F932"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/lbosdata09 </w:t>
            </w:r>
            <w:r w:rsidRPr="00634D12">
              <w:rPr>
                <w:sz w:val="16"/>
                <w:szCs w:val="16"/>
              </w:rPr>
              <w:t xml:space="preserve"> </w:t>
            </w:r>
          </w:p>
          <w:p w14:paraId="263EB63A"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/lbosdata10 </w:t>
            </w:r>
          </w:p>
          <w:p w14:paraId="4EE19859"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634D12">
              <w:rPr>
                <w:sz w:val="16"/>
                <w:szCs w:val="16"/>
              </w:rPr>
              <w:t>/lb</w:t>
            </w:r>
            <w:r>
              <w:rPr>
                <w:sz w:val="16"/>
                <w:szCs w:val="16"/>
              </w:rPr>
              <w:t xml:space="preserve">osdata11 </w:t>
            </w:r>
          </w:p>
          <w:p w14:paraId="3F9E80E6"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/lbosdata12  </w:t>
            </w:r>
          </w:p>
          <w:p w14:paraId="3EC3C6FB"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/lbosdata13 </w:t>
            </w:r>
          </w:p>
          <w:p w14:paraId="77B55356"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/lbosdata14 </w:t>
            </w:r>
            <w:r w:rsidRPr="00634D12">
              <w:rPr>
                <w:sz w:val="16"/>
                <w:szCs w:val="16"/>
              </w:rPr>
              <w:t xml:space="preserve"> </w:t>
            </w:r>
          </w:p>
          <w:p w14:paraId="024B0760"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/lbosdata15 </w:t>
            </w:r>
          </w:p>
          <w:p w14:paraId="1366AE8B"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/lbosdata16 </w:t>
            </w:r>
          </w:p>
          <w:p w14:paraId="6542B49B"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/lbosdata17 </w:t>
            </w:r>
          </w:p>
          <w:p w14:paraId="4B17924C"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/lbosdata18  </w:t>
            </w:r>
          </w:p>
          <w:p w14:paraId="62544E57"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/lbosdata19 </w:t>
            </w:r>
            <w:r w:rsidRPr="00634D12">
              <w:rPr>
                <w:sz w:val="16"/>
                <w:szCs w:val="16"/>
              </w:rPr>
              <w:t xml:space="preserve"> </w:t>
            </w:r>
          </w:p>
          <w:p w14:paraId="574E4C8D"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/lbosdata20  </w:t>
            </w:r>
          </w:p>
          <w:p w14:paraId="71DB9B1B"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/lbosdata21 </w:t>
            </w:r>
            <w:r w:rsidRPr="00634D12">
              <w:rPr>
                <w:sz w:val="16"/>
                <w:szCs w:val="16"/>
              </w:rPr>
              <w:t xml:space="preserve">  </w:t>
            </w:r>
          </w:p>
          <w:p w14:paraId="10DA4B81"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/lbosdata22  </w:t>
            </w:r>
          </w:p>
          <w:p w14:paraId="218F4E89"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/lbosdata23  </w:t>
            </w:r>
          </w:p>
          <w:p w14:paraId="11C499DD"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/lbosdata24 </w:t>
            </w:r>
          </w:p>
          <w:p w14:paraId="3E4F80B0"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/lbosdata25 </w:t>
            </w:r>
          </w:p>
          <w:p w14:paraId="0B08ABC5" w14:textId="77777777" w:rsidR="0052698C"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/lbosdata26</w:t>
            </w:r>
          </w:p>
          <w:p w14:paraId="66B25126"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p>
          <w:p w14:paraId="61DFFB90"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/tsmha1 </w:t>
            </w:r>
          </w:p>
          <w:p w14:paraId="68C2BE91"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/ubosstg </w:t>
            </w:r>
          </w:p>
        </w:tc>
        <w:tc>
          <w:tcPr>
            <w:tcW w:w="1260" w:type="dxa"/>
            <w:noWrap/>
            <w:hideMark/>
          </w:tcPr>
          <w:p w14:paraId="1215B92A"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634D12">
              <w:rPr>
                <w:sz w:val="16"/>
                <w:szCs w:val="16"/>
              </w:rPr>
              <w:t xml:space="preserve">/tsmha2 </w:t>
            </w:r>
          </w:p>
        </w:tc>
        <w:tc>
          <w:tcPr>
            <w:tcW w:w="1329" w:type="dxa"/>
          </w:tcPr>
          <w:p w14:paraId="666D36BB" w14:textId="77777777" w:rsidR="0052698C" w:rsidRPr="00855B4B" w:rsidRDefault="0052698C" w:rsidP="003C2050">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855B4B">
              <w:rPr>
                <w:color w:val="FF0000"/>
                <w:sz w:val="16"/>
                <w:szCs w:val="16"/>
              </w:rPr>
              <w:t xml:space="preserve">/ICMNLSDB  </w:t>
            </w:r>
          </w:p>
          <w:p w14:paraId="06D97FCD" w14:textId="77777777" w:rsidR="0052698C" w:rsidRPr="00855B4B" w:rsidRDefault="0052698C" w:rsidP="003C2050">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855B4B">
              <w:rPr>
                <w:color w:val="FF0000"/>
                <w:sz w:val="16"/>
                <w:szCs w:val="16"/>
              </w:rPr>
              <w:t xml:space="preserve">/RMDB  </w:t>
            </w:r>
          </w:p>
          <w:p w14:paraId="6108831C" w14:textId="77777777" w:rsidR="0052698C" w:rsidRPr="005304F7" w:rsidRDefault="0052698C" w:rsidP="003C2050">
            <w:pPr>
              <w:cnfStyle w:val="000000100000" w:firstRow="0" w:lastRow="0" w:firstColumn="0" w:lastColumn="0" w:oddVBand="0" w:evenVBand="0" w:oddHBand="1" w:evenHBand="0" w:firstRowFirstColumn="0" w:firstRowLastColumn="0" w:lastRowFirstColumn="0" w:lastRowLastColumn="0"/>
              <w:rPr>
                <w:color w:val="00B050"/>
                <w:sz w:val="16"/>
                <w:szCs w:val="16"/>
              </w:rPr>
            </w:pPr>
            <w:r w:rsidRPr="005304F7">
              <w:rPr>
                <w:color w:val="00B050"/>
                <w:sz w:val="16"/>
                <w:szCs w:val="16"/>
              </w:rPr>
              <w:t xml:space="preserve">/RMDBLB  </w:t>
            </w:r>
          </w:p>
          <w:p w14:paraId="1E9AA663" w14:textId="77777777" w:rsidR="0052698C" w:rsidRPr="005304F7" w:rsidRDefault="0052698C" w:rsidP="003C2050">
            <w:pPr>
              <w:cnfStyle w:val="000000100000" w:firstRow="0" w:lastRow="0" w:firstColumn="0" w:lastColumn="0" w:oddVBand="0" w:evenVBand="0" w:oddHBand="1" w:evenHBand="0" w:firstRowFirstColumn="0" w:firstRowLastColumn="0" w:lastRowFirstColumn="0" w:lastRowLastColumn="0"/>
              <w:rPr>
                <w:color w:val="00B050"/>
                <w:sz w:val="16"/>
                <w:szCs w:val="16"/>
              </w:rPr>
            </w:pPr>
            <w:r w:rsidRPr="005304F7">
              <w:rPr>
                <w:color w:val="00B050"/>
                <w:sz w:val="16"/>
                <w:szCs w:val="16"/>
              </w:rPr>
              <w:t>/TOOLSDB</w:t>
            </w:r>
          </w:p>
          <w:p w14:paraId="2DEDD5F2" w14:textId="77777777" w:rsidR="0052698C" w:rsidRPr="00634D12"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
        </w:tc>
        <w:tc>
          <w:tcPr>
            <w:tcW w:w="901" w:type="dxa"/>
          </w:tcPr>
          <w:p w14:paraId="18355E50" w14:textId="77777777" w:rsidR="0052698C" w:rsidRPr="00855B4B" w:rsidRDefault="0052698C" w:rsidP="003C2050">
            <w:pPr>
              <w:cnfStyle w:val="000000100000" w:firstRow="0" w:lastRow="0" w:firstColumn="0" w:lastColumn="0" w:oddVBand="0" w:evenVBand="0" w:oddHBand="1" w:evenHBand="0" w:firstRowFirstColumn="0" w:firstRowLastColumn="0" w:lastRowFirstColumn="0" w:lastRowLastColumn="0"/>
              <w:rPr>
                <w:color w:val="FF0000"/>
                <w:sz w:val="16"/>
                <w:szCs w:val="16"/>
              </w:rPr>
            </w:pPr>
          </w:p>
        </w:tc>
      </w:tr>
      <w:tr w:rsidR="0052698C" w:rsidRPr="001231FA" w14:paraId="18C8D6EF" w14:textId="77777777" w:rsidTr="003C2050">
        <w:trPr>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284F74C1"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Total storage used</w:t>
            </w:r>
          </w:p>
        </w:tc>
        <w:tc>
          <w:tcPr>
            <w:tcW w:w="1350" w:type="dxa"/>
            <w:noWrap/>
            <w:hideMark/>
          </w:tcPr>
          <w:p w14:paraId="0B3ED593"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04942A7E"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50" w:type="dxa"/>
            <w:noWrap/>
            <w:hideMark/>
          </w:tcPr>
          <w:p w14:paraId="432EDF31"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78353636"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29" w:type="dxa"/>
          </w:tcPr>
          <w:p w14:paraId="2C6DA689"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901" w:type="dxa"/>
          </w:tcPr>
          <w:p w14:paraId="059AA56C"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32DA1345" w14:textId="77777777" w:rsidTr="003C205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6BEA593A"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GB changed per backup</w:t>
            </w:r>
          </w:p>
        </w:tc>
        <w:tc>
          <w:tcPr>
            <w:tcW w:w="1350" w:type="dxa"/>
            <w:noWrap/>
            <w:hideMark/>
          </w:tcPr>
          <w:p w14:paraId="186DEE13"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6.0</w:t>
            </w:r>
          </w:p>
        </w:tc>
        <w:tc>
          <w:tcPr>
            <w:tcW w:w="1260" w:type="dxa"/>
            <w:noWrap/>
            <w:hideMark/>
          </w:tcPr>
          <w:p w14:paraId="4C5306E0"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1.5</w:t>
            </w:r>
          </w:p>
        </w:tc>
        <w:tc>
          <w:tcPr>
            <w:tcW w:w="1350" w:type="dxa"/>
            <w:noWrap/>
            <w:hideMark/>
          </w:tcPr>
          <w:p w14:paraId="283B8D27"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217</w:t>
            </w:r>
          </w:p>
        </w:tc>
        <w:tc>
          <w:tcPr>
            <w:tcW w:w="1260" w:type="dxa"/>
            <w:noWrap/>
            <w:hideMark/>
          </w:tcPr>
          <w:p w14:paraId="0FA2D97A"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0.31</w:t>
            </w:r>
          </w:p>
        </w:tc>
        <w:tc>
          <w:tcPr>
            <w:tcW w:w="1329" w:type="dxa"/>
          </w:tcPr>
          <w:p w14:paraId="757DDBA8"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7860C107"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52698C" w:rsidRPr="001231FA" w14:paraId="767EEC4C" w14:textId="77777777" w:rsidTr="003C2050">
        <w:trPr>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7321FCEE"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Number of files backed up</w:t>
            </w:r>
          </w:p>
        </w:tc>
        <w:tc>
          <w:tcPr>
            <w:tcW w:w="1350" w:type="dxa"/>
            <w:noWrap/>
            <w:hideMark/>
          </w:tcPr>
          <w:p w14:paraId="79F11F82"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3252B18B"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50" w:type="dxa"/>
            <w:noWrap/>
            <w:hideMark/>
          </w:tcPr>
          <w:p w14:paraId="2971E9F4"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122901EC"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29" w:type="dxa"/>
          </w:tcPr>
          <w:p w14:paraId="4A3B6AC3"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901" w:type="dxa"/>
          </w:tcPr>
          <w:p w14:paraId="647BA53C"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76069161" w14:textId="77777777" w:rsidTr="003C205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7E3C2953"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Data compression</w:t>
            </w:r>
          </w:p>
        </w:tc>
        <w:tc>
          <w:tcPr>
            <w:tcW w:w="1350" w:type="dxa"/>
            <w:noWrap/>
            <w:hideMark/>
          </w:tcPr>
          <w:p w14:paraId="650A4FF5"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57AA5F1E"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50" w:type="dxa"/>
            <w:noWrap/>
            <w:hideMark/>
          </w:tcPr>
          <w:p w14:paraId="3E0FD811"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00E0D9AC"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29" w:type="dxa"/>
          </w:tcPr>
          <w:p w14:paraId="4D0B58A0"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4753D45B"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52698C" w:rsidRPr="001231FA" w14:paraId="7D3F23CF"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75042CC6"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Backup window times(min)</w:t>
            </w:r>
          </w:p>
        </w:tc>
        <w:tc>
          <w:tcPr>
            <w:tcW w:w="1350" w:type="dxa"/>
            <w:noWrap/>
            <w:hideMark/>
          </w:tcPr>
          <w:p w14:paraId="3C368F8E"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142E1C85"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50" w:type="dxa"/>
            <w:noWrap/>
            <w:hideMark/>
          </w:tcPr>
          <w:p w14:paraId="4808DD4D"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171EBBA6"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29" w:type="dxa"/>
          </w:tcPr>
          <w:p w14:paraId="11119FA2"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901" w:type="dxa"/>
          </w:tcPr>
          <w:p w14:paraId="6C25B289"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5D6AE94E" w14:textId="77777777" w:rsidTr="003C205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7A4DA7B8"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Backup number of minutes</w:t>
            </w:r>
          </w:p>
        </w:tc>
        <w:tc>
          <w:tcPr>
            <w:tcW w:w="1350" w:type="dxa"/>
            <w:noWrap/>
            <w:hideMark/>
          </w:tcPr>
          <w:p w14:paraId="102830DD"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10</w:t>
            </w:r>
          </w:p>
        </w:tc>
        <w:tc>
          <w:tcPr>
            <w:tcW w:w="1260" w:type="dxa"/>
            <w:noWrap/>
            <w:hideMark/>
          </w:tcPr>
          <w:p w14:paraId="70E73ADD"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2.5</w:t>
            </w:r>
          </w:p>
        </w:tc>
        <w:tc>
          <w:tcPr>
            <w:tcW w:w="1350" w:type="dxa"/>
            <w:noWrap/>
            <w:hideMark/>
          </w:tcPr>
          <w:p w14:paraId="71CA3368"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188</w:t>
            </w:r>
          </w:p>
        </w:tc>
        <w:tc>
          <w:tcPr>
            <w:tcW w:w="1260" w:type="dxa"/>
            <w:noWrap/>
            <w:hideMark/>
          </w:tcPr>
          <w:p w14:paraId="7523182F"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0.1</w:t>
            </w:r>
          </w:p>
        </w:tc>
        <w:tc>
          <w:tcPr>
            <w:tcW w:w="1329" w:type="dxa"/>
          </w:tcPr>
          <w:p w14:paraId="5E63C992"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3538C1AD"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52698C" w:rsidRPr="001231FA" w14:paraId="79C7D755" w14:textId="77777777" w:rsidTr="003C2050">
        <w:trPr>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69853EE8"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Required recovery time</w:t>
            </w:r>
          </w:p>
        </w:tc>
        <w:tc>
          <w:tcPr>
            <w:tcW w:w="1350" w:type="dxa"/>
            <w:noWrap/>
            <w:hideMark/>
          </w:tcPr>
          <w:p w14:paraId="37CB47DD"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0C90AD40"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50" w:type="dxa"/>
            <w:noWrap/>
            <w:hideMark/>
          </w:tcPr>
          <w:p w14:paraId="25531A10"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001B98EE"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29" w:type="dxa"/>
          </w:tcPr>
          <w:p w14:paraId="3DC69005"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901" w:type="dxa"/>
          </w:tcPr>
          <w:p w14:paraId="058FD415"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64B48268" w14:textId="77777777" w:rsidTr="003C205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029CD071"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recovery time</w:t>
            </w:r>
          </w:p>
        </w:tc>
        <w:tc>
          <w:tcPr>
            <w:tcW w:w="1350" w:type="dxa"/>
            <w:noWrap/>
            <w:hideMark/>
          </w:tcPr>
          <w:p w14:paraId="54F53C91"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5F216563"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50" w:type="dxa"/>
            <w:noWrap/>
            <w:hideMark/>
          </w:tcPr>
          <w:p w14:paraId="1F3B6839"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451A23B4"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29" w:type="dxa"/>
          </w:tcPr>
          <w:p w14:paraId="16D897CB"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0E4413B3"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52698C" w:rsidRPr="001231FA" w14:paraId="32841A8C" w14:textId="77777777" w:rsidTr="003C2050">
        <w:trPr>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7BFBBB73"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GB copied per archive</w:t>
            </w:r>
          </w:p>
        </w:tc>
        <w:tc>
          <w:tcPr>
            <w:tcW w:w="1350" w:type="dxa"/>
            <w:noWrap/>
            <w:hideMark/>
          </w:tcPr>
          <w:p w14:paraId="03532BA8"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28BE8FB1"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50" w:type="dxa"/>
            <w:noWrap/>
            <w:hideMark/>
          </w:tcPr>
          <w:p w14:paraId="319B53F8"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2EF11355"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29" w:type="dxa"/>
          </w:tcPr>
          <w:p w14:paraId="717F6D3B"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901" w:type="dxa"/>
          </w:tcPr>
          <w:p w14:paraId="408E69F8"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1C1CD18D" w14:textId="77777777" w:rsidTr="003C205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10FB4354"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Number of files archived</w:t>
            </w:r>
          </w:p>
        </w:tc>
        <w:tc>
          <w:tcPr>
            <w:tcW w:w="1350" w:type="dxa"/>
            <w:noWrap/>
            <w:hideMark/>
          </w:tcPr>
          <w:p w14:paraId="1252B886"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0A7D9957"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50" w:type="dxa"/>
            <w:noWrap/>
            <w:hideMark/>
          </w:tcPr>
          <w:p w14:paraId="0F705BFA"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6485303A"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29" w:type="dxa"/>
          </w:tcPr>
          <w:p w14:paraId="649819EE"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3A2798C7"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52698C" w:rsidRPr="001231FA" w14:paraId="50864FF2" w14:textId="77777777" w:rsidTr="003C2050">
        <w:trPr>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189FDE19"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Number of archives kept</w:t>
            </w:r>
          </w:p>
        </w:tc>
        <w:tc>
          <w:tcPr>
            <w:tcW w:w="1350" w:type="dxa"/>
            <w:noWrap/>
            <w:hideMark/>
          </w:tcPr>
          <w:p w14:paraId="481830AF"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63108DFA"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50" w:type="dxa"/>
            <w:noWrap/>
            <w:hideMark/>
          </w:tcPr>
          <w:p w14:paraId="0D2398F3"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29AF4FB0"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29" w:type="dxa"/>
          </w:tcPr>
          <w:p w14:paraId="4590C943"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901" w:type="dxa"/>
          </w:tcPr>
          <w:p w14:paraId="5E85DD44"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37EA808C" w14:textId="77777777" w:rsidTr="003C205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4BB5D360"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Archive frequency</w:t>
            </w:r>
          </w:p>
        </w:tc>
        <w:tc>
          <w:tcPr>
            <w:tcW w:w="1350" w:type="dxa"/>
            <w:noWrap/>
            <w:hideMark/>
          </w:tcPr>
          <w:p w14:paraId="197AE943"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1B536B96"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50" w:type="dxa"/>
            <w:noWrap/>
            <w:hideMark/>
          </w:tcPr>
          <w:p w14:paraId="6A530E77"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0F5ED52F"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29" w:type="dxa"/>
          </w:tcPr>
          <w:p w14:paraId="44251968"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5E4C807F"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52698C" w:rsidRPr="001231FA" w14:paraId="7999BE69" w14:textId="77777777" w:rsidTr="003C2050">
        <w:trPr>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3A5250BA"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Archive window times</w:t>
            </w:r>
          </w:p>
        </w:tc>
        <w:tc>
          <w:tcPr>
            <w:tcW w:w="1350" w:type="dxa"/>
            <w:noWrap/>
            <w:hideMark/>
          </w:tcPr>
          <w:p w14:paraId="02EFCF8F"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44FA4836"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50" w:type="dxa"/>
            <w:noWrap/>
            <w:hideMark/>
          </w:tcPr>
          <w:p w14:paraId="50B1205A"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3632FA48"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29" w:type="dxa"/>
          </w:tcPr>
          <w:p w14:paraId="5CB870F9"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901" w:type="dxa"/>
          </w:tcPr>
          <w:p w14:paraId="2AD2F1FA"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0D59322C" w14:textId="77777777" w:rsidTr="003C205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1A2AC3FF"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Archive number of hours</w:t>
            </w:r>
          </w:p>
        </w:tc>
        <w:tc>
          <w:tcPr>
            <w:tcW w:w="1350" w:type="dxa"/>
            <w:noWrap/>
            <w:hideMark/>
          </w:tcPr>
          <w:p w14:paraId="75ADDF3B"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2A59D338"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50" w:type="dxa"/>
            <w:noWrap/>
            <w:hideMark/>
          </w:tcPr>
          <w:p w14:paraId="5308DDB0"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162D9AAE"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29" w:type="dxa"/>
          </w:tcPr>
          <w:p w14:paraId="6E93D4B5"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3854193E"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52698C" w:rsidRPr="001231FA" w14:paraId="307F9B9F" w14:textId="77777777" w:rsidTr="003C2050">
        <w:trPr>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31E682E0"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Number of image backups</w:t>
            </w:r>
          </w:p>
        </w:tc>
        <w:tc>
          <w:tcPr>
            <w:tcW w:w="1350" w:type="dxa"/>
            <w:noWrap/>
            <w:hideMark/>
          </w:tcPr>
          <w:p w14:paraId="73378A63"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34C4EEF4"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50" w:type="dxa"/>
            <w:noWrap/>
            <w:hideMark/>
          </w:tcPr>
          <w:p w14:paraId="020FCB34"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32F34516"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29" w:type="dxa"/>
          </w:tcPr>
          <w:p w14:paraId="39AE2381"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901" w:type="dxa"/>
          </w:tcPr>
          <w:p w14:paraId="6894D36B"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33727991" w14:textId="77777777" w:rsidTr="003C205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2A81DDE2"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Image backup frequency</w:t>
            </w:r>
          </w:p>
        </w:tc>
        <w:tc>
          <w:tcPr>
            <w:tcW w:w="1350" w:type="dxa"/>
            <w:noWrap/>
            <w:hideMark/>
          </w:tcPr>
          <w:p w14:paraId="5329E6A4"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0981FC9F"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50" w:type="dxa"/>
            <w:noWrap/>
            <w:hideMark/>
          </w:tcPr>
          <w:p w14:paraId="5AC50779"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53BC9123"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29" w:type="dxa"/>
          </w:tcPr>
          <w:p w14:paraId="0418BFF0"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448813F5"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52698C" w:rsidRPr="001231FA" w14:paraId="557612EA" w14:textId="77777777" w:rsidTr="003C2050">
        <w:trPr>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49AE882A"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Number of backup sets</w:t>
            </w:r>
          </w:p>
        </w:tc>
        <w:tc>
          <w:tcPr>
            <w:tcW w:w="1350" w:type="dxa"/>
            <w:noWrap/>
            <w:hideMark/>
          </w:tcPr>
          <w:p w14:paraId="47AAA0F4"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77ED877B"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50" w:type="dxa"/>
            <w:noWrap/>
            <w:hideMark/>
          </w:tcPr>
          <w:p w14:paraId="6E736787"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5C578AF8"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29" w:type="dxa"/>
          </w:tcPr>
          <w:p w14:paraId="257B3FB6"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901" w:type="dxa"/>
          </w:tcPr>
          <w:p w14:paraId="0447E703"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2D0F50FA" w14:textId="77777777" w:rsidTr="003C205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2DC07705"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Backupset frequency</w:t>
            </w:r>
          </w:p>
        </w:tc>
        <w:tc>
          <w:tcPr>
            <w:tcW w:w="1350" w:type="dxa"/>
            <w:noWrap/>
            <w:hideMark/>
          </w:tcPr>
          <w:p w14:paraId="4BA2D6C1"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41157F15"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50" w:type="dxa"/>
            <w:noWrap/>
            <w:hideMark/>
          </w:tcPr>
          <w:p w14:paraId="70B921B7"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094F6890"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29" w:type="dxa"/>
          </w:tcPr>
          <w:p w14:paraId="466B1230"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14A585EB"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r w:rsidR="0052698C" w:rsidRPr="001231FA" w14:paraId="0AE4A2E3" w14:textId="77777777" w:rsidTr="003C2050">
        <w:trPr>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3FA26109"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Policy domain</w:t>
            </w:r>
          </w:p>
        </w:tc>
        <w:tc>
          <w:tcPr>
            <w:tcW w:w="1350" w:type="dxa"/>
            <w:noWrap/>
            <w:hideMark/>
          </w:tcPr>
          <w:p w14:paraId="5371646B"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40264805"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50" w:type="dxa"/>
            <w:noWrap/>
            <w:hideMark/>
          </w:tcPr>
          <w:p w14:paraId="17A5B7EB"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260" w:type="dxa"/>
            <w:noWrap/>
            <w:hideMark/>
          </w:tcPr>
          <w:p w14:paraId="4B8D6C84"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1329" w:type="dxa"/>
          </w:tcPr>
          <w:p w14:paraId="0B88DBFF"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c>
          <w:tcPr>
            <w:tcW w:w="901" w:type="dxa"/>
          </w:tcPr>
          <w:p w14:paraId="1C6C8986" w14:textId="77777777" w:rsidR="0052698C" w:rsidRPr="001231F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rPr>
            </w:pPr>
          </w:p>
        </w:tc>
      </w:tr>
      <w:tr w:rsidR="0052698C" w:rsidRPr="001231FA" w14:paraId="1BA722CD" w14:textId="77777777" w:rsidTr="003C205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8" w:type="dxa"/>
            <w:noWrap/>
            <w:hideMark/>
          </w:tcPr>
          <w:p w14:paraId="0049A3B4" w14:textId="77777777" w:rsidR="0052698C" w:rsidRPr="00F81168" w:rsidRDefault="0052698C" w:rsidP="003C2050">
            <w:pPr>
              <w:rPr>
                <w:rFonts w:eastAsia="Times New Roman"/>
                <w:color w:val="000000"/>
                <w:sz w:val="18"/>
                <w:szCs w:val="18"/>
              </w:rPr>
            </w:pPr>
            <w:r w:rsidRPr="00F81168">
              <w:rPr>
                <w:rFonts w:eastAsia="Times New Roman"/>
                <w:color w:val="000000"/>
                <w:sz w:val="18"/>
                <w:szCs w:val="18"/>
              </w:rPr>
              <w:t>Client option set</w:t>
            </w:r>
          </w:p>
        </w:tc>
        <w:tc>
          <w:tcPr>
            <w:tcW w:w="1350" w:type="dxa"/>
            <w:noWrap/>
            <w:hideMark/>
          </w:tcPr>
          <w:p w14:paraId="2419DD93"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0F561830"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50" w:type="dxa"/>
            <w:noWrap/>
            <w:hideMark/>
          </w:tcPr>
          <w:p w14:paraId="74EAABBF"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260" w:type="dxa"/>
            <w:noWrap/>
            <w:hideMark/>
          </w:tcPr>
          <w:p w14:paraId="69CBB512"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1329" w:type="dxa"/>
          </w:tcPr>
          <w:p w14:paraId="46EE68F4"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c>
          <w:tcPr>
            <w:tcW w:w="901" w:type="dxa"/>
          </w:tcPr>
          <w:p w14:paraId="433D2451" w14:textId="77777777" w:rsidR="0052698C" w:rsidRPr="001231F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rPr>
            </w:pPr>
          </w:p>
        </w:tc>
      </w:tr>
    </w:tbl>
    <w:p w14:paraId="75EED11C"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color w:val="0070C0"/>
        </w:rPr>
      </w:pPr>
    </w:p>
    <w:p w14:paraId="65D919AD" w14:textId="77777777" w:rsidR="0052698C" w:rsidRPr="006069C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color w:val="0070C0"/>
        </w:rPr>
      </w:pPr>
      <w:r w:rsidRPr="006069CF">
        <w:rPr>
          <w:rFonts w:ascii="Courier New" w:eastAsia="Times New Roman" w:hAnsi="Courier New" w:cs="Courier New"/>
          <w:b/>
          <w:i/>
          <w:color w:val="0070C0"/>
        </w:rPr>
        <w:t>query user ( query admin)</w:t>
      </w:r>
    </w:p>
    <w:p w14:paraId="54BB0173"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Administrator     Days Since    Days Since   Locked?    Privilege Classes      </w:t>
      </w:r>
    </w:p>
    <w:p w14:paraId="25337F6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lastRenderedPageBreak/>
        <w:t xml:space="preserve">Name              Last Access   Password Set              </w:t>
      </w:r>
    </w:p>
    <w:p w14:paraId="43AC72F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  ------------  ----------  -----------------------</w:t>
      </w:r>
    </w:p>
    <w:p w14:paraId="49C2EC3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ADMIN                      1           935      No      System                 </w:t>
      </w:r>
    </w:p>
    <w:p w14:paraId="55ED7B5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ADMIN_CENTER              64            64      No                             </w:t>
      </w:r>
    </w:p>
    <w:p w14:paraId="12A24FC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BANODE1                1,493         2,653      No      Client Owner           </w:t>
      </w:r>
    </w:p>
    <w:p w14:paraId="77DBCA47"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BANODE2                1,493         2,653      No      Client Owner           </w:t>
      </w:r>
    </w:p>
    <w:p w14:paraId="45EBF41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DB2NODE                2,636         2,636      No      Client Owner           </w:t>
      </w:r>
    </w:p>
    <w:p w14:paraId="07FFD839"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HANODE1                  588         2,601      No      Client Owner           </w:t>
      </w:r>
    </w:p>
    <w:p w14:paraId="7D16A937"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HANODE2                1,493         2,653      No      Client Owner           </w:t>
      </w:r>
    </w:p>
    <w:p w14:paraId="6966B11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SERVER_CONSOLE                                  No      System                 </w:t>
      </w:r>
    </w:p>
    <w:p w14:paraId="23A5BBC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TSMSTG                    &lt;1         2,597      No      Storage Operator       </w:t>
      </w:r>
    </w:p>
    <w:p w14:paraId="28212F50"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TSMTAPE                   &lt;1           602      No                             </w:t>
      </w:r>
    </w:p>
    <w:p w14:paraId="1C20D320"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32503BE8" w14:textId="77777777" w:rsidR="0052698C" w:rsidRPr="006069C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color w:val="0070C0"/>
        </w:rPr>
      </w:pPr>
      <w:r w:rsidRPr="006069CF">
        <w:rPr>
          <w:rFonts w:ascii="Courier New" w:eastAsia="Times New Roman" w:hAnsi="Courier New" w:cs="Courier New"/>
          <w:b/>
          <w:i/>
          <w:color w:val="0070C0"/>
        </w:rPr>
        <w:t>query node</w:t>
      </w:r>
    </w:p>
    <w:p w14:paraId="4B16FF7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Node Name                 Platform Policy Domain  Days Since Days Since Locked?</w:t>
      </w:r>
    </w:p>
    <w:p w14:paraId="4C540778"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                                   Name                 Last   Password </w:t>
      </w:r>
    </w:p>
    <w:p w14:paraId="4EAF751D"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                                                      Access        Set </w:t>
      </w:r>
    </w:p>
    <w:p w14:paraId="3C2CB04D"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 -------------- ---------- ---------- -------</w:t>
      </w:r>
    </w:p>
    <w:p w14:paraId="197460DA"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BANODE1                   AIX      BA                     &lt;1        494   No   </w:t>
      </w:r>
    </w:p>
    <w:p w14:paraId="20B44DB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BANODE2                   AIX      BA                     &lt;1        494   No   </w:t>
      </w:r>
    </w:p>
    <w:p w14:paraId="4016E429"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DB2NODE                   DB2      DB2                    &lt;1        607   No   </w:t>
      </w:r>
    </w:p>
    <w:p w14:paraId="493BE1F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HANODE1                   AIX      BA                     &lt;1        494   No   </w:t>
      </w:r>
    </w:p>
    <w:p w14:paraId="1957CDB8"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HANODE2                   AIX      BA                     &lt;1        494   No   </w:t>
      </w:r>
    </w:p>
    <w:p w14:paraId="587BC649"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1F72D270"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color w:val="0070C0"/>
          <w:sz w:val="16"/>
          <w:szCs w:val="16"/>
        </w:rPr>
      </w:pPr>
    </w:p>
    <w:p w14:paraId="12FFC617"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Pr>
          <w:rFonts w:ascii="Courier New" w:eastAsia="Times New Roman" w:hAnsi="Courier New" w:cs="Courier New"/>
          <w:sz w:val="16"/>
          <w:szCs w:val="16"/>
        </w:rPr>
        <w:t>Example:</w:t>
      </w:r>
    </w:p>
    <w:p w14:paraId="795F2B0E" w14:textId="77777777" w:rsidR="0052698C" w:rsidRPr="00631096"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shd w:val="pct15" w:color="auto" w:fill="FFFFFF"/>
        </w:rPr>
      </w:pPr>
      <w:r w:rsidRPr="00631096">
        <w:rPr>
          <w:rFonts w:ascii="Courier New" w:eastAsia="Times New Roman" w:hAnsi="Courier New" w:cs="Courier New"/>
          <w:color w:val="0070C0"/>
          <w:sz w:val="16"/>
          <w:szCs w:val="16"/>
          <w:shd w:val="pct15" w:color="auto" w:fill="FFFFFF"/>
        </w:rPr>
        <w:t xml:space="preserve">REGISTER NODE db2bkup db2bkup DOMAIN=DB2 COMPRESSION=CLIENT AUTOFSRENAME=NO ARCHDELETE=YES BACKDELETE=NO FORCEPWRESET=NO TYPE=CLIENT KEEPMP=NO MAXNUMMP=2 URL=http:// admsrv2_svc.livingstonintl.com:1585 VALIDATEPROTOCOL=NO TXNGROUPMAX=0 DATAWRITEPATH=ANY DATAREADPATH=ANY SESSIONINIT=CLIENTORSERVER  </w:t>
      </w:r>
    </w:p>
    <w:p w14:paraId="5303BBF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514E9A38" w14:textId="77777777" w:rsidR="0052698C" w:rsidRPr="006069C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color w:val="0070C0"/>
        </w:rPr>
      </w:pPr>
      <w:r w:rsidRPr="006069CF">
        <w:rPr>
          <w:rFonts w:ascii="Courier New" w:eastAsia="Times New Roman" w:hAnsi="Courier New" w:cs="Courier New"/>
          <w:b/>
          <w:i/>
          <w:color w:val="0070C0"/>
        </w:rPr>
        <w:t>query auditoccupancy</w:t>
      </w:r>
    </w:p>
    <w:p w14:paraId="4F7F259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License information as of last audit on 04/25/13 at 11:38:21.</w:t>
      </w:r>
    </w:p>
    <w:p w14:paraId="5BD2FEF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488CC231"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Node Name                              Backup   Archive Space-Managed     Total</w:t>
      </w:r>
    </w:p>
    <w:p w14:paraId="5B02B7ED"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                                      Storage   Storage  Storage Used   Storage</w:t>
      </w:r>
    </w:p>
    <w:p w14:paraId="1256EF0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                                    Used (MB) Used (MB)          (MB) Used (MB)</w:t>
      </w:r>
    </w:p>
    <w:p w14:paraId="2C1D3AB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 --------- ------------- ---------</w:t>
      </w:r>
    </w:p>
    <w:p w14:paraId="7862170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130,208         0             0   130,208</w:t>
      </w:r>
    </w:p>
    <w:p w14:paraId="661B641A"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57,148         0             0    57,148</w:t>
      </w:r>
    </w:p>
    <w:p w14:paraId="43DC2890"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4,832,751         0             0 4,832,751</w:t>
      </w:r>
    </w:p>
    <w:p w14:paraId="700D047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HANODE2                                    68         0             0        68</w:t>
      </w:r>
    </w:p>
    <w:p w14:paraId="3E710F2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2,199,774 1,155,691             0 3,355,465</w:t>
      </w:r>
    </w:p>
    <w:p w14:paraId="125E9DB1"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ab/>
      </w:r>
      <w:r w:rsidRPr="0013059C">
        <w:rPr>
          <w:rFonts w:ascii="Courier New" w:eastAsia="Times New Roman" w:hAnsi="Courier New" w:cs="Courier New"/>
          <w:sz w:val="16"/>
          <w:szCs w:val="16"/>
        </w:rPr>
        <w:tab/>
      </w:r>
      <w:r w:rsidRPr="0013059C">
        <w:rPr>
          <w:rFonts w:ascii="Courier New" w:eastAsia="Times New Roman" w:hAnsi="Courier New" w:cs="Courier New"/>
          <w:sz w:val="16"/>
          <w:szCs w:val="16"/>
        </w:rPr>
        <w:tab/>
      </w:r>
      <w:r w:rsidRPr="0013059C">
        <w:rPr>
          <w:rFonts w:ascii="Courier New" w:eastAsia="Times New Roman" w:hAnsi="Courier New" w:cs="Courier New"/>
          <w:sz w:val="16"/>
          <w:szCs w:val="16"/>
        </w:rPr>
        <w:tab/>
      </w:r>
      <w:r w:rsidRPr="0013059C">
        <w:rPr>
          <w:rFonts w:ascii="Courier New" w:eastAsia="Times New Roman" w:hAnsi="Courier New" w:cs="Courier New"/>
          <w:sz w:val="16"/>
          <w:szCs w:val="16"/>
        </w:rPr>
        <w:tab/>
      </w:r>
      <w:r w:rsidRPr="0013059C">
        <w:rPr>
          <w:rFonts w:ascii="Courier New" w:eastAsia="Times New Roman" w:hAnsi="Courier New" w:cs="Courier New"/>
          <w:sz w:val="16"/>
          <w:szCs w:val="16"/>
        </w:rPr>
        <w:tab/>
      </w:r>
      <w:r w:rsidRPr="0013059C">
        <w:rPr>
          <w:rFonts w:ascii="Courier New" w:eastAsia="Times New Roman" w:hAnsi="Courier New" w:cs="Courier New"/>
          <w:sz w:val="16"/>
          <w:szCs w:val="16"/>
        </w:rPr>
        <w:tab/>
      </w:r>
      <w:r w:rsidRPr="0013059C">
        <w:rPr>
          <w:rFonts w:ascii="Courier New" w:eastAsia="Times New Roman" w:hAnsi="Courier New" w:cs="Courier New"/>
          <w:sz w:val="16"/>
          <w:szCs w:val="16"/>
        </w:rPr>
        <w:tab/>
        <w:t xml:space="preserve">  (8.5TB)</w:t>
      </w:r>
    </w:p>
    <w:p w14:paraId="52D438F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Tips: if you want to know more detailed information like all these nodes data located (occupy) on which volumes:  </w:t>
      </w:r>
      <w:r w:rsidRPr="0013059C">
        <w:rPr>
          <w:rFonts w:ascii="Courier New" w:eastAsia="Times New Roman" w:hAnsi="Courier New" w:cs="Courier New"/>
          <w:b/>
          <w:i/>
          <w:color w:val="0070C0"/>
          <w:sz w:val="16"/>
          <w:szCs w:val="16"/>
        </w:rPr>
        <w:t>query nodedata &lt;nodename&gt;</w:t>
      </w:r>
    </w:p>
    <w:p w14:paraId="329A0EE8"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color w:val="0070C0"/>
          <w:sz w:val="16"/>
          <w:szCs w:val="16"/>
        </w:rPr>
      </w:pPr>
    </w:p>
    <w:p w14:paraId="5B3AB671" w14:textId="77777777" w:rsidR="0052698C" w:rsidRPr="006069C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color w:val="0070C0"/>
        </w:rPr>
      </w:pPr>
      <w:r w:rsidRPr="006069CF">
        <w:rPr>
          <w:rFonts w:ascii="Courier New" w:eastAsia="Times New Roman" w:hAnsi="Courier New" w:cs="Courier New"/>
          <w:b/>
          <w:i/>
          <w:color w:val="0070C0"/>
        </w:rPr>
        <w:t>query filespace</w:t>
      </w:r>
    </w:p>
    <w:p w14:paraId="7675F6EC"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Node Name       Filespace   FSID Platform Filespace    Is        Capacity   Pct</w:t>
      </w:r>
    </w:p>
    <w:p w14:paraId="268EAED3"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 xml:space="preserve">                Name                      Type      Filespace        (MB)  Util</w:t>
      </w:r>
    </w:p>
    <w:p w14:paraId="4AD5AE7E"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 xml:space="preserve">                                                    Unicode?              </w:t>
      </w:r>
    </w:p>
    <w:p w14:paraId="0293E973"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 ----------- ---- -------- --------- --------- ----------- -----</w:t>
      </w:r>
    </w:p>
    <w:p w14:paraId="7F6F93CD"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BANODE1         /tmp           1 AIX      JFS2         No         2,048.0  11.4</w:t>
      </w:r>
    </w:p>
    <w:p w14:paraId="7686140F"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BANODE1         /              2 AIX      JFS2         No         2,304.0   4.2</w:t>
      </w:r>
    </w:p>
    <w:p w14:paraId="10BC8CA5"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BANODE1         /usr           3 AIX      JFS2         No        20,736.0  48.6</w:t>
      </w:r>
    </w:p>
    <w:p w14:paraId="2C6C5FE6"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BANODE1         /var           4 AIX      JFS2         No         2,048.0  64.3</w:t>
      </w:r>
    </w:p>
    <w:p w14:paraId="54A7B8BF"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BANODE1         /home          5 AIX      JFS2         No         4,096.0  41.5</w:t>
      </w:r>
    </w:p>
    <w:p w14:paraId="41674816"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BANODE1         /opt           6 AIX      JFS2         No        10,240.0  61.2</w:t>
      </w:r>
    </w:p>
    <w:p w14:paraId="32453F85"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BANODE1         /ibm           7 AIX      JFS2         No        20,480.0  37.6</w:t>
      </w:r>
    </w:p>
    <w:p w14:paraId="25A2AEC1"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BANODE1         /admsrv        8 AIX      JFS2         No        16,128.0  50.1</w:t>
      </w:r>
    </w:p>
    <w:p w14:paraId="6D16E8FE"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22F55209"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BANODE2         /tmp           1 AIX      JFS2         No         4,096.0   3.3</w:t>
      </w:r>
    </w:p>
    <w:p w14:paraId="3858DD31"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BANODE2         /              2 AIX      JFS2         No         2,304.0   4.2</w:t>
      </w:r>
    </w:p>
    <w:p w14:paraId="442A63F0"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BANODE2         /usr           3 AIX      JFS2         No        20,736.0  35.6</w:t>
      </w:r>
    </w:p>
    <w:p w14:paraId="2948BE70"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BANODE2         /var           4 AIX      JFS2         No         2,048.0  35.0</w:t>
      </w:r>
    </w:p>
    <w:p w14:paraId="66BE96C4"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BANODE2         /home          5 AIX      JFS2         No         4,096.0   7.6</w:t>
      </w:r>
    </w:p>
    <w:p w14:paraId="38AAD35E"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BANODE2         /opt           6 AIX      JFS2         No        10,240.0  61.2</w:t>
      </w:r>
    </w:p>
    <w:p w14:paraId="0C7B81C9"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BANODE2         /ibm           7 AIX      JFS2         No        20,480.0  37.4</w:t>
      </w:r>
    </w:p>
    <w:p w14:paraId="792EBE2E"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BANODE2         /admsrv        8 AIX      JFS2         No        16,128.0  81.3</w:t>
      </w:r>
    </w:p>
    <w:p w14:paraId="1142D377"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4BB72D4F"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DB2NODE         /TOOLSDB       4 DB2  API:DB2/6000     No         5,813.1 100.0</w:t>
      </w:r>
    </w:p>
    <w:p w14:paraId="4D520890"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DB2NODE         /ICMNLSDB      5 DB2  API:DB2/6000     No   114,701,771.6 100.0</w:t>
      </w:r>
    </w:p>
    <w:p w14:paraId="5F1F667C"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DB2NODE         /RMDB          6 DB2  API:DB2/6000     No       812,295.3 100.0</w:t>
      </w:r>
    </w:p>
    <w:p w14:paraId="52AB8BA5"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lastRenderedPageBreak/>
        <w:t>DB2NODE         /RMDBLB        7 DB2  API:DB2/6000     No 10,620,791,974,035.8 100.0</w:t>
      </w:r>
    </w:p>
    <w:p w14:paraId="1A1928AA"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5239AE90"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/tsmha1        1 AIX      JFS2         No         5,120.0  34.0</w:t>
      </w:r>
    </w:p>
    <w:p w14:paraId="09EABBFB"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/home/db2fenc2    2 AIX      JFS2         No         1,024.0   0.0</w:t>
      </w:r>
    </w:p>
    <w:p w14:paraId="0D3A54B8"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/home/db2inst2    3 AIX      JFS2         No        48,640.0  20.1</w:t>
      </w:r>
    </w:p>
    <w:p w14:paraId="11D0C3BB"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/cmapp         4 AIX      JFS2         No         6,144.0   1.3</w:t>
      </w:r>
    </w:p>
    <w:p w14:paraId="10F188D8"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/db2lslogging     5 AIX      JFS2         No         1,792.0   0.0</w:t>
      </w:r>
    </w:p>
    <w:p w14:paraId="1D1B8AE1"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/db2rmlogging     6 AIX      JFS2         No         1,792.0   0.0</w:t>
      </w:r>
    </w:p>
    <w:p w14:paraId="44ABAD5C"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/home/db2fenc1    7 AIX      JFS2         No         4,864.0   0.0</w:t>
      </w:r>
    </w:p>
    <w:p w14:paraId="0926712D"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/home/db2inst1    8 AIX      JFS2         No       199,680.0  75.3</w:t>
      </w:r>
    </w:p>
    <w:p w14:paraId="22D07B27"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/lbosdata01    9 AIX      JFS2         No        99,840.0  94.9</w:t>
      </w:r>
    </w:p>
    <w:p w14:paraId="33115CAA"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/lbosdata02   10 AIX      JFS2         No        99,840.0  94.3</w:t>
      </w:r>
    </w:p>
    <w:p w14:paraId="3C1CA2E6"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/lbosdata03   11 AIX      JFS2         No        99,840.0  94.4</w:t>
      </w:r>
    </w:p>
    <w:p w14:paraId="31A233C9"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/lbosdata04   12 AIX      JFS2         No        99,840.0  94.8</w:t>
      </w:r>
    </w:p>
    <w:p w14:paraId="36A984E1"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/lbosdata05   13 AIX      JFS2         No        99,840.0  95.1</w:t>
      </w:r>
    </w:p>
    <w:p w14:paraId="205B83EE"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/lbosdata06   14 AIX      JFS2         No        99,840.0  96.3</w:t>
      </w:r>
    </w:p>
    <w:p w14:paraId="71E11348"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/lbosdata07   15 AIX      JFS2         No        99,840.0  95.5</w:t>
      </w:r>
    </w:p>
    <w:p w14:paraId="62AD987B"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/lbosdata08   16 AIX      JFS2         No        99,840.0  96.9</w:t>
      </w:r>
    </w:p>
    <w:p w14:paraId="38BF931B"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/lbosdata09   17 AIX      JFS2         No        99,840.0  94.6</w:t>
      </w:r>
    </w:p>
    <w:p w14:paraId="287B4648"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/ubosstg      18 AIX      JFS2         No        48,640.0   0.0</w:t>
      </w:r>
    </w:p>
    <w:p w14:paraId="1C43F8F9"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/lbosdata10   19 AIX      JFS2         No        99,840.0  95.8</w:t>
      </w:r>
    </w:p>
    <w:p w14:paraId="76B32080"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/lbosdata11   20 AIX      JFS2         No        99,840.0  94.4</w:t>
      </w:r>
    </w:p>
    <w:p w14:paraId="50F2C99B"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/lbosdata12   21 AIX      JFS2         No        99,840.0  95.4</w:t>
      </w:r>
    </w:p>
    <w:p w14:paraId="0D2D29EF"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/arstmp       22 AIX      JFS2         No         4,608.0   0.5</w:t>
      </w:r>
    </w:p>
    <w:p w14:paraId="18AE7B83"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/lbosdata13   23 AIX      JFS2         No        99,840.0  97.9</w:t>
      </w:r>
    </w:p>
    <w:p w14:paraId="78C50137"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/lbosdata14   24 AIX      JFS2         No        99,840.0  95.7</w:t>
      </w:r>
    </w:p>
    <w:p w14:paraId="38CC96C3"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/lbosdata15   25 AIX      JFS2         No        99,840.0  95.5</w:t>
      </w:r>
    </w:p>
    <w:p w14:paraId="1BC09361"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/lbosdata16   26 AIX      JFS2         No        99,840.0  97.3</w:t>
      </w:r>
    </w:p>
    <w:p w14:paraId="45E2B03A"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/lbosdata17   27 AIX      JFS2         No        99,840.0  96.9</w:t>
      </w:r>
    </w:p>
    <w:p w14:paraId="248F7F8F"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/lbosdata18   28 AIX      JFS2         No        99,840.0  98.4</w:t>
      </w:r>
    </w:p>
    <w:p w14:paraId="301D464D"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/lbosdata19   29 AIX      JFS2         No        99,840.0  95.9</w:t>
      </w:r>
    </w:p>
    <w:p w14:paraId="6E1EB809"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/lbosdata20   30 AIX      JFS2         No        99,840.0  98.4</w:t>
      </w:r>
    </w:p>
    <w:p w14:paraId="2B8716B9"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/lbosdata21   31 AIX      JFS2         No        99,840.0  86.4</w:t>
      </w:r>
    </w:p>
    <w:p w14:paraId="787F8EF2"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/lbosdata22   32 AIX      JFS2         No        99,840.0  86.7</w:t>
      </w:r>
    </w:p>
    <w:p w14:paraId="509BCEA7"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/lbosdata23   33 AIX      JFS2         No        99,840.0  86.5</w:t>
      </w:r>
    </w:p>
    <w:p w14:paraId="0453B683"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/lbosdata24   34 AIX      JFS2         No        99,840.0  85.9</w:t>
      </w:r>
    </w:p>
    <w:p w14:paraId="1A8D6AE7"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/lbosdata25   35 AIX      JFS2         No        99,840.0   5.2</w:t>
      </w:r>
    </w:p>
    <w:p w14:paraId="3E4AD2F2"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HANODE1         /lbosdata26   36 AIX      JFS2         No        99,840.0   5.1</w:t>
      </w:r>
    </w:p>
    <w:p w14:paraId="578B5C23"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185A9CD5" w14:textId="77777777" w:rsidR="0052698C" w:rsidRPr="009A7AB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9A7AB8">
        <w:rPr>
          <w:rFonts w:ascii="Courier New" w:eastAsia="Times New Roman" w:hAnsi="Courier New" w:cs="Courier New"/>
          <w:sz w:val="16"/>
          <w:szCs w:val="16"/>
        </w:rPr>
        <w:t>HANODE2         /tsmha2        1 AIX      JFS2         No         5,120.0   0.4</w:t>
      </w:r>
    </w:p>
    <w:p w14:paraId="673F635B"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color w:val="0070C0"/>
          <w:sz w:val="16"/>
          <w:szCs w:val="16"/>
        </w:rPr>
      </w:pPr>
    </w:p>
    <w:p w14:paraId="05D37AF2" w14:textId="77777777" w:rsidR="0052698C" w:rsidRPr="006069C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color w:val="0070C0"/>
        </w:rPr>
      </w:pPr>
      <w:r w:rsidRPr="006069CF">
        <w:rPr>
          <w:rFonts w:ascii="Courier New" w:eastAsia="Times New Roman" w:hAnsi="Courier New" w:cs="Courier New"/>
          <w:b/>
          <w:i/>
          <w:color w:val="0070C0"/>
        </w:rPr>
        <w:t>query occupancy</w:t>
      </w:r>
    </w:p>
    <w:p w14:paraId="1D204413"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Node Name   Type  Filespace    FSID  Storage     Number of   Physical    Logical</w:t>
      </w:r>
    </w:p>
    <w:p w14:paraId="79E03C2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                  Name               Pool Name       Files      Space      Space</w:t>
      </w:r>
    </w:p>
    <w:p w14:paraId="2A71A227"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                                                             Occupied   Occupied</w:t>
      </w:r>
    </w:p>
    <w:p w14:paraId="64668C4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                                                                 (MB)       (MB)</w:t>
      </w:r>
    </w:p>
    <w:p w14:paraId="4D2179E1"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  ----------  -----  ----------  ---------  ---------  ---------</w:t>
      </w:r>
    </w:p>
    <w:p w14:paraId="184D9C0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/tmp            1  BKUPCOPYPOOL        642     237.42     230.63</w:t>
      </w:r>
    </w:p>
    <w:p w14:paraId="7466C873"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/tmp            1  BKUPTAPEPOOL        642     232.15     230.63</w:t>
      </w:r>
    </w:p>
    <w:p w14:paraId="2624C7C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               2  BKUPCOPYPOOL      2,730     469.71     429.10</w:t>
      </w:r>
    </w:p>
    <w:p w14:paraId="6C12168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               2  BKUPTAPEPOOL      2,730     446.37     429.09</w:t>
      </w:r>
    </w:p>
    <w:p w14:paraId="0CF834E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/usr            3  BKUPCOPYPOOL     97,260  12,002.49  11,457.61</w:t>
      </w:r>
    </w:p>
    <w:p w14:paraId="2913654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/usr            3  BKUPTAPEPOOL     97,260  11,571.54  11,457.56</w:t>
      </w:r>
    </w:p>
    <w:p w14:paraId="682228D1"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/var            4  BKUPCOPYPOOL      4,519   2,659.92   2,191.55</w:t>
      </w:r>
    </w:p>
    <w:p w14:paraId="0184BEB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/var            4  BKUPTAPEPOOL      4,519   2,538.98   2,191.53</w:t>
      </w:r>
    </w:p>
    <w:p w14:paraId="5C94E4F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/home           5  BKUPCOPYPOOL        617   4,846.73   4,757.03</w:t>
      </w:r>
    </w:p>
    <w:p w14:paraId="5721C9CD"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/home           5  BKUPTAPEPOOL        617   4,854.82   4,757.03</w:t>
      </w:r>
    </w:p>
    <w:p w14:paraId="4647A77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/opt            6  BKUPCOPYPOOL     67,727   6,104.90   6,085.81</w:t>
      </w:r>
    </w:p>
    <w:p w14:paraId="45F18DCD"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/opt            6  BKUPTAPEPOOL     67,727   6,085.81   6,085.81</w:t>
      </w:r>
    </w:p>
    <w:p w14:paraId="5ED9C311"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/ibm            7  BKUPCOPYPOOL      6,770   7,837.86   7,803.02</w:t>
      </w:r>
    </w:p>
    <w:p w14:paraId="631D5BF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/ibm            7  BKUPTAPEPOOL      6,770   7,803.02   7,803.02</w:t>
      </w:r>
    </w:p>
    <w:p w14:paraId="785DBEB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/admsrv         8  BKUPCOPYPOOL      8,874  31,488.56  30,760.58</w:t>
      </w:r>
    </w:p>
    <w:p w14:paraId="3F6A3DD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BANODE1     Bkup  /admsrv         8  BKUPTAPEPOOL      8,874  31,100.16  30,760.53</w:t>
      </w:r>
    </w:p>
    <w:p w14:paraId="69D3F09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/tmp            1  BKUPCOPYPOOL        269     145.56     133.51</w:t>
      </w:r>
    </w:p>
    <w:p w14:paraId="02C0EE1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/tmp            1  BKUPTAPEPOOL        269     152.03     133.51</w:t>
      </w:r>
    </w:p>
    <w:p w14:paraId="3E7B25D9"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               2  BKUPCOPYPOOL      2,685     459.18     404.89</w:t>
      </w:r>
    </w:p>
    <w:p w14:paraId="1567DDD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               2  BKUPTAPEPOOL      2,685     517.29     404.90</w:t>
      </w:r>
    </w:p>
    <w:p w14:paraId="4CB629B7"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/usr            3  BKUPCOPYPOOL     96,995   7,703.41   7,264.60</w:t>
      </w:r>
    </w:p>
    <w:p w14:paraId="036B3C8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/usr            3  BKUPTAPEPOOL     96,995   7,274.80   7,264.55</w:t>
      </w:r>
    </w:p>
    <w:p w14:paraId="43FEDCB7"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/var            4  BKUPCOPYPOOL      4,282   1,152.69     944.19</w:t>
      </w:r>
    </w:p>
    <w:p w14:paraId="23663D1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/var            4  BKUPTAPEPOOL      4,282   1,776.28     944.27</w:t>
      </w:r>
    </w:p>
    <w:p w14:paraId="244332D7"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/home           5  BKUPCOPYPOOL      1,712     310.89     309.27</w:t>
      </w:r>
    </w:p>
    <w:p w14:paraId="41022983"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/home           5  BKUPTAPEPOOL      1,712     313.18     309.27</w:t>
      </w:r>
    </w:p>
    <w:p w14:paraId="0AFF6467"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lastRenderedPageBreak/>
        <w:t>BANODE2     Bkup  /opt            6  BKUPCOPYPOOL     67,873   6,104.91   6,085.79</w:t>
      </w:r>
    </w:p>
    <w:p w14:paraId="02BB86C8"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/opt            6  BKUPTAPEPOOL     67,873   6,085.79   6,085.79</w:t>
      </w:r>
    </w:p>
    <w:p w14:paraId="6F2E657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/ibm            7  BKUPCOPYPOOL      6,756   7,862.72   7,826.06</w:t>
      </w:r>
    </w:p>
    <w:p w14:paraId="61F6A87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/ibm            7  BKUPTAPEPOOL      6,756   7,826.05   7,826.05</w:t>
      </w:r>
    </w:p>
    <w:p w14:paraId="4EAAF810"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/admsrv         8  BKUPCOPYPOOL      4,478   4,608.24   4,301.27</w:t>
      </w:r>
    </w:p>
    <w:p w14:paraId="0FFB552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BANODE2     Bkup  /admsrv         8  BKUPTAPEPOOL      4,478   4,888.77   4,301.30</w:t>
      </w:r>
    </w:p>
    <w:p w14:paraId="37FF979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Bkup  /ICMNLSDB       5  BKUPCOPYPOOL         22  1,050,884  1,050,884</w:t>
      </w:r>
    </w:p>
    <w:p w14:paraId="6368039A" w14:textId="77777777" w:rsidR="0052698C" w:rsidRPr="0013059C" w:rsidRDefault="0052698C" w:rsidP="0052698C">
      <w:pPr>
        <w:tabs>
          <w:tab w:val="left" w:pos="916"/>
          <w:tab w:val="left" w:pos="1832"/>
          <w:tab w:val="left" w:pos="2748"/>
          <w:tab w:val="left" w:pos="3686"/>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Bkup  /ICMNLSDB       5  BKUPTAPEPOOL         22  1,050,884  1,050,884</w:t>
      </w:r>
    </w:p>
    <w:p w14:paraId="285F132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Bkup  /RMDB           6  BKUPCOPYPOOL          6  10,708.25  10,708.25</w:t>
      </w:r>
    </w:p>
    <w:p w14:paraId="626F4BD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Bkup  /RMDB           6  BKUPTAPEPOOL          6  10,708.25  10,708.25</w:t>
      </w:r>
    </w:p>
    <w:p w14:paraId="62BE1EB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Bkup  /RMDBLB         7  BKUPCOPYPOOL         22  42,867.05  42,867.05</w:t>
      </w:r>
    </w:p>
    <w:p w14:paraId="32AC827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Bkup  /RMDBLB         7  BKUPTAPEPOOL         22  42,867.05  42,867.05</w:t>
      </w:r>
    </w:p>
    <w:p w14:paraId="1F159CA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Arch  /TOOLSDB        4  ARCHCOPYPOOL          4       0.41       0.41</w:t>
      </w:r>
    </w:p>
    <w:p w14:paraId="1B272D20"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Arch  /TOOLSDB        4  ARCHTAPEPOOL          4       0.41       0.41</w:t>
      </w:r>
    </w:p>
    <w:p w14:paraId="48FAED88"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Arch  /ICMNLSDB       5  ARCHCOPYPOOL     59,028  575,186.2  575,186.2</w:t>
      </w:r>
    </w:p>
    <w:p w14:paraId="5D774A21"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Arch  /ICMNLSDB       5  ARCHDISKPOOL         19     185.77     185.77</w:t>
      </w:r>
    </w:p>
    <w:p w14:paraId="4463B80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Arch  /ICMNLSDB       5  ARCHTAPEPOOL     59,055  575,450.1  575,450.1</w:t>
      </w:r>
    </w:p>
    <w:p w14:paraId="40975E19"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Arch  /RMDB           6  ARCHCOPYPOOL      3,841   5,251.35   5,251.35</w:t>
      </w:r>
    </w:p>
    <w:p w14:paraId="0A01CD7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DB2NODE     Arch  /RMDB           6  ARCHTAPEPOOL      3,844   5,252.18   5,252.18</w:t>
      </w:r>
    </w:p>
    <w:p w14:paraId="0233DC5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/tsmha1         1  BKUPCOPYPOOL         37   1,687.49   1,634.26</w:t>
      </w:r>
    </w:p>
    <w:p w14:paraId="1A97EEF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/tsmha1         1  BKUPTAPEPOOL         44   1,764.59   1,729.25</w:t>
      </w:r>
    </w:p>
    <w:p w14:paraId="51B71D8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/home/db2fenc2  2  BKUPCOPYPOOL          4   1,024.13   1,024.13</w:t>
      </w:r>
    </w:p>
    <w:p w14:paraId="78F56DF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/home/db2fenc2  2  BKUPTAPEPOOL          4   1,024.13   1,024.13</w:t>
      </w:r>
    </w:p>
    <w:p w14:paraId="7A8831A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/home/db2inst2  3  BKUPCOPYPOOL      2,397  47,908.62  47,815.62</w:t>
      </w:r>
    </w:p>
    <w:p w14:paraId="55E507C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/home/db2inst2  3  BKUPTAPEPOOL      2,397  47,920.54  47,815.62</w:t>
      </w:r>
    </w:p>
    <w:p w14:paraId="4E67C40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/cmapp          4  BKUPCOPYPOOL     62,587     191.42     164.65</w:t>
      </w:r>
    </w:p>
    <w:p w14:paraId="7DD8ABAA"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/cmapp          4  BKUPTAPEPOOL     62,587     195.97     164.65</w:t>
      </w:r>
    </w:p>
    <w:p w14:paraId="7C3E988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/home/db2fenc1  7  BKUPCOPYPOOL          2       0.00       0.00</w:t>
      </w:r>
    </w:p>
    <w:p w14:paraId="086DA7E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/home/db2fenc1  7  BKUPTAPEPOOL          2       0.00       0.00</w:t>
      </w:r>
    </w:p>
    <w:p w14:paraId="71CEA89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/home/db2inst1  8  BKUPCOPYPOOL      5,330  137,649.9  136,891.7</w:t>
      </w:r>
    </w:p>
    <w:p w14:paraId="2027D0F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/home/db2inst1  8  BKUPTAPEPOOL      5,330  137,384.9  136,891.7</w:t>
      </w:r>
    </w:p>
    <w:p w14:paraId="3287D76A"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/lbosdata01     9  BKUPCOPYPOOL    740,862  92,829.74  92,829.74</w:t>
      </w:r>
    </w:p>
    <w:p w14:paraId="205FCEE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/lbosdata01     9  BKUPTAPEPOOL    740,862  92,831.12  92,829.74</w:t>
      </w:r>
    </w:p>
    <w:p w14:paraId="1690719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/lbosdata02    10  BKUPCOPYPOOL    856,418  92,687.85  92,028.80</w:t>
      </w:r>
    </w:p>
    <w:p w14:paraId="3E63991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/lbosdata02    10  BKUPTAPEPOOL    856,418  92,083.14  92,028.73</w:t>
      </w:r>
    </w:p>
    <w:p w14:paraId="0DF5916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/lbosdata03    11  BKUPCOPYPOOL    948,109  92,560.64  91,892.63</w:t>
      </w:r>
    </w:p>
    <w:p w14:paraId="20D8DCAA"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/lbosdata03    11  BKUPTAPEPOOL    948,109  92,293.25  91,892.60</w:t>
      </w:r>
    </w:p>
    <w:p w14:paraId="3A9625F9"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/lbosdata04    12  BKUPCOPYPOOL    774,005  93,066.05  92,826.52</w:t>
      </w:r>
    </w:p>
    <w:p w14:paraId="2D3B8E7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/lbosdata04    12  BKUPTAPEPOOL    774,005  92,834.74  92,826.49</w:t>
      </w:r>
    </w:p>
    <w:p w14:paraId="60D5FA6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/lbosdata05    13  BKUPCOPYPOOL    650,229  93,308.74  93,308.73</w:t>
      </w:r>
    </w:p>
    <w:p w14:paraId="0BF3DC3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/lbosdata05    13  BKUPTAPEPOOL    650,229  108,961.5  93,310.64</w:t>
      </w:r>
    </w:p>
    <w:p w14:paraId="2555116A"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/lbosdata06    14  BKUPCOPYPOOL    706,179  94,483.94  94,267.91</w:t>
      </w:r>
    </w:p>
    <w:p w14:paraId="4B89CFA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/lbosdata06    14  BKUPTAPEPOOL    706,179  96,866.01  94,268.20</w:t>
      </w:r>
    </w:p>
    <w:p w14:paraId="00EFD95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/lbosdata07    15  BKUPCOPYPOOL    697,560  95,262.78  93,480.33</w:t>
      </w:r>
    </w:p>
    <w:p w14:paraId="0C72984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/lbosdata07    15  BKUPTAPEPOOL    697,560  94,926.54  93,480.29</w:t>
      </w:r>
    </w:p>
    <w:p w14:paraId="2347DCC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/lbosdata08    16  BKUPCOPYPOOL    781,750  94,779.42  94,557.42</w:t>
      </w:r>
    </w:p>
    <w:p w14:paraId="16EE1B4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/lbosdata08    16  BKUPTAPEPOOL    781,750  94,661.02  94,557.40</w:t>
      </w:r>
    </w:p>
    <w:p w14:paraId="4799EFA3"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/lbosdata09    17  BKUPCOPYPOOL    706,958  92,603.81  92,603.81</w:t>
      </w:r>
    </w:p>
    <w:p w14:paraId="778B2B2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/lbosdata09    17  BKUPTAPEPOOL    706,958  92,604.18  92,603.81</w:t>
      </w:r>
    </w:p>
    <w:p w14:paraId="31042F2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/lbosdata10    19  BKUPCOPYPOOL    571,568  94,269.43  94,269.42</w:t>
      </w:r>
    </w:p>
    <w:p w14:paraId="08926BF3"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/lbosdata10    19  BKUPTAPEPOOL    571,568  94,269.42  94,269.42</w:t>
      </w:r>
    </w:p>
    <w:p w14:paraId="74440F4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/lbosdata11    20  BKUPCOPYPOOL    596,752  92,806.12  92,806.12</w:t>
      </w:r>
    </w:p>
    <w:p w14:paraId="720A49D7"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/lbosdata11    20  BKUPTAPEPOOL    596,752  93,715.09  92,806.23</w:t>
      </w:r>
    </w:p>
    <w:p w14:paraId="0FBFA87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/lbosdata12    21  BKUPCOPYPOOL    574,951  93,896.45  93,896.22</w:t>
      </w:r>
    </w:p>
    <w:p w14:paraId="46AF356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/lbosdata12    21  BKUPTAPEPOOL    574,951  94,197.54  93,896.26</w:t>
      </w:r>
    </w:p>
    <w:p w14:paraId="4AA0652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/arstmp        22  BKUPCOPYPOOL     10,059   3,067.14   2,821.28</w:t>
      </w:r>
    </w:p>
    <w:p w14:paraId="0655F7A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/arstmp        22  BKUPTAPEPOOL     10,059   3,148.90   2,821.29</w:t>
      </w:r>
    </w:p>
    <w:p w14:paraId="2B0B14D1"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/lbosdata13    23  BKUPCOPYPOOL    473,909  96,585.63  96,585.63</w:t>
      </w:r>
    </w:p>
    <w:p w14:paraId="632A6A8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/lbosdata13    23  BKUPTAPEPOOL    473,909  96,585.63  96,585.63</w:t>
      </w:r>
    </w:p>
    <w:p w14:paraId="6D454CED"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/lbosdata14    24  BKUPCOPYPOOL    457,422  94,515.88  94,441.22</w:t>
      </w:r>
    </w:p>
    <w:p w14:paraId="16A50D6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/lbosdata14    24  BKUPTAPEPOOL    457,422  94,515.88  94,441.22</w:t>
      </w:r>
    </w:p>
    <w:p w14:paraId="55009C4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/lbosdata15    25  BKUPCOPYPOOL    466,424  94,369.03  94,270.99</w:t>
      </w:r>
    </w:p>
    <w:p w14:paraId="137965C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/lbosdata15    25  BKUPTAPEPOOL    466,424  94,369.03  94,270.99</w:t>
      </w:r>
    </w:p>
    <w:p w14:paraId="33417BE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/lbosdata16    26  BKUPCOPYPOOL    436,600  96,225.25  96,082.37</w:t>
      </w:r>
    </w:p>
    <w:p w14:paraId="723AF7C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/lbosdata16    26  BKUPTAPEPOOL    436,600  96,225.26  96,082.37</w:t>
      </w:r>
    </w:p>
    <w:p w14:paraId="5B40633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/lbosdata17    27  BKUPCOPYPOOL    423,261  95,871.49  95,745.59</w:t>
      </w:r>
    </w:p>
    <w:p w14:paraId="502BDBD3"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/lbosdata17    27  BKUPTAPEPOOL    423,261  95,874.50  95,745.59</w:t>
      </w:r>
    </w:p>
    <w:p w14:paraId="3D9CFE20"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/lbosdata18    28  BKUPCOPYPOOL    389,751  97,339.53  97,262.78</w:t>
      </w:r>
    </w:p>
    <w:p w14:paraId="4ACDEE9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/lbosdata18    28  BKUPTAPEPOOL    389,751  97,343.30  97,262.78</w:t>
      </w:r>
    </w:p>
    <w:p w14:paraId="5947C078"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/lbosdata19    29  BKUPCOPYPOOL    406,147  94,818.96  94,769.10</w:t>
      </w:r>
    </w:p>
    <w:p w14:paraId="30AFA7B7"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/lbosdata19    29  BKUPTAPEPOOL    406,147  94,844.07  94,769.10</w:t>
      </w:r>
    </w:p>
    <w:p w14:paraId="5DC1F570"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/lbosdata20    30  BKUPCOPYPOOL    445,071  96,827.37  96,826.00</w:t>
      </w:r>
    </w:p>
    <w:p w14:paraId="74F1C158"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/lbosdata20    30  BKUPTAPEPOOL    446,056  97,369.54  97,033.07</w:t>
      </w:r>
    </w:p>
    <w:p w14:paraId="7993503D"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lastRenderedPageBreak/>
        <w:t>HANODE1     Bkup  /lbosdata21    31  BKUPCOPYPOOL    388,458  81,261.04  81,258.88</w:t>
      </w:r>
    </w:p>
    <w:p w14:paraId="237A3D5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/lbosdata21    31  BKUPTAPEPOOL    389,402  81,806.72  81,420.82</w:t>
      </w:r>
    </w:p>
    <w:p w14:paraId="2390960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/lbosdata22    32  BKUPCOPYPOOL    387,720  81,552.48  81,551.10</w:t>
      </w:r>
    </w:p>
    <w:p w14:paraId="7CD7D5A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/lbosdata22    32  BKUPTAPEPOOL    388,587  82,042.36  81,711.59</w:t>
      </w:r>
    </w:p>
    <w:p w14:paraId="7F2BEBA3"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/lbosdata23    33  BKUPCOPYPOOL    387,913  81,277.69  81,277.27</w:t>
      </w:r>
    </w:p>
    <w:p w14:paraId="52FBBE2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/lbosdata23    33  BKUPTAPEPOOL    388,880  81,833.74  81,458.73</w:t>
      </w:r>
    </w:p>
    <w:p w14:paraId="1EBBCF31"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/lbosdata24    34  BKUPCOPYPOOL    387,822  80,716.39  80,715.63</w:t>
      </w:r>
    </w:p>
    <w:p w14:paraId="26085488"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/lbosdata24    34  BKUPTAPEPOOL    388,735  81,298.04  80,901.54</w:t>
      </w:r>
    </w:p>
    <w:p w14:paraId="289FB50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/lbosdata25    35  BKUPCOPYPOOL      5,279   1,015.58   1,015.58</w:t>
      </w:r>
    </w:p>
    <w:p w14:paraId="11F1B72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/lbosdata25    35  BKUPTAPEPOOL      6,190   1,195.57   1,195.57</w:t>
      </w:r>
    </w:p>
    <w:p w14:paraId="010BF736"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/lbosdata26    36  BKUPCOPYPOOL      5,187     963.06     963.06</w:t>
      </w:r>
    </w:p>
    <w:p w14:paraId="43179441"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HANODE1     Bkup  /lbosdata26    36  BKUPTAPEPOOL      6,152   1,151.50   1,151.50</w:t>
      </w:r>
    </w:p>
    <w:p w14:paraId="7A9F5FF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HANODE2     Bkup  /tsmha2         1  BKUPCOPYPOOL        948      30.92      27.31</w:t>
      </w:r>
    </w:p>
    <w:p w14:paraId="4F30C68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HANODE2     Bkup  /tsmha2         1  BKUPTAPEPOOL        948      36.88      27.31</w:t>
      </w:r>
    </w:p>
    <w:p w14:paraId="1D3C9CAF" w14:textId="77777777" w:rsidR="0052698C" w:rsidRDefault="0052698C" w:rsidP="0052698C">
      <w:pPr>
        <w:rPr>
          <w:b/>
          <w:bCs/>
        </w:rPr>
      </w:pPr>
    </w:p>
    <w:p w14:paraId="39539A2D"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574E7774"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6069CF">
        <w:rPr>
          <w:rFonts w:ascii="Courier New" w:eastAsia="Times New Roman" w:hAnsi="Courier New" w:cs="Courier New"/>
          <w:b/>
          <w:i/>
          <w:color w:val="0070C0"/>
        </w:rPr>
        <w:t>dsmc command</w:t>
      </w:r>
      <w:r w:rsidRPr="006069CF">
        <w:rPr>
          <w:rFonts w:ascii="Courier New" w:eastAsia="Times New Roman" w:hAnsi="Courier New" w:cs="Courier New"/>
          <w:color w:val="7030A0"/>
          <w:sz w:val="16"/>
          <w:szCs w:val="16"/>
        </w:rPr>
        <w:t xml:space="preserve"> </w:t>
      </w:r>
    </w:p>
    <w:p w14:paraId="78498570"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Purpose</w:t>
      </w:r>
      <w:r>
        <w:rPr>
          <w:rFonts w:ascii="Courier New" w:eastAsia="Times New Roman" w:hAnsi="Courier New" w:cs="Courier New"/>
          <w:color w:val="7030A0"/>
          <w:sz w:val="16"/>
          <w:szCs w:val="16"/>
        </w:rPr>
        <w:t xml:space="preserve">: </w:t>
      </w:r>
      <w:r w:rsidRPr="002165AF">
        <w:rPr>
          <w:rFonts w:ascii="Courier New" w:eastAsia="Times New Roman" w:hAnsi="Courier New" w:cs="Courier New"/>
          <w:color w:val="7030A0"/>
          <w:sz w:val="16"/>
          <w:szCs w:val="16"/>
        </w:rPr>
        <w:t>Backups and stores data generated while using the IBM® Tivoli® Storage Manager Server.</w:t>
      </w:r>
    </w:p>
    <w:p w14:paraId="379113E5"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i/>
          <w:color w:val="0070C0"/>
          <w:sz w:val="16"/>
          <w:szCs w:val="16"/>
        </w:rPr>
      </w:pPr>
    </w:p>
    <w:p w14:paraId="53B51BEC"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6069CF">
        <w:rPr>
          <w:rFonts w:ascii="Courier New" w:eastAsia="Times New Roman" w:hAnsi="Courier New" w:cs="Courier New"/>
          <w:b/>
          <w:color w:val="7030A0"/>
          <w:sz w:val="16"/>
          <w:szCs w:val="16"/>
          <w:u w:val="single"/>
        </w:rPr>
        <w:t>DSMC_CONFIG</w:t>
      </w:r>
      <w:r w:rsidRPr="002165AF">
        <w:rPr>
          <w:rFonts w:ascii="Courier New" w:eastAsia="Times New Roman" w:hAnsi="Courier New" w:cs="Courier New"/>
          <w:color w:val="7030A0"/>
          <w:sz w:val="16"/>
          <w:szCs w:val="16"/>
        </w:rPr>
        <w:t xml:space="preserve"> </w:t>
      </w:r>
      <w:r w:rsidRPr="006069CF">
        <w:rPr>
          <w:rFonts w:ascii="Courier New" w:eastAsia="Times New Roman" w:hAnsi="Courier New" w:cs="Courier New"/>
          <w:i/>
          <w:color w:val="7030A0"/>
          <w:sz w:val="16"/>
          <w:szCs w:val="16"/>
        </w:rPr>
        <w:t>Specifies the location of the dsm.sys configuration file:</w:t>
      </w:r>
    </w:p>
    <w:p w14:paraId="65FCFD81"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6069CF">
        <w:rPr>
          <w:rFonts w:ascii="Courier New" w:eastAsia="Times New Roman" w:hAnsi="Courier New" w:cs="Courier New"/>
          <w:color w:val="FF0000"/>
          <w:sz w:val="16"/>
          <w:szCs w:val="16"/>
        </w:rPr>
        <w:t>/usr/tivoli/tsm/client/ba/bin/dsm.sys</w:t>
      </w:r>
    </w:p>
    <w:p w14:paraId="359636B9"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5EBE3085"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B129D8">
        <w:rPr>
          <w:rFonts w:ascii="Courier New" w:eastAsia="Times New Roman" w:hAnsi="Courier New" w:cs="Courier New"/>
          <w:color w:val="FF0000"/>
          <w:sz w:val="16"/>
          <w:szCs w:val="16"/>
        </w:rPr>
        <w:t>You can set up multiple groups of stanzas in the dsm.sys file to connect to different servers. Each servername stanza must have listed below it all client option stanzas required to establish communication with a server. The stanza list can also contain other options for backup-archive operations.</w:t>
      </w:r>
    </w:p>
    <w:p w14:paraId="41584BF0"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shd w:val="pct15" w:color="auto" w:fill="FFFFFF"/>
        </w:rPr>
      </w:pPr>
      <w:r w:rsidRPr="00B129D8">
        <w:rPr>
          <w:rFonts w:ascii="Courier New" w:eastAsia="Times New Roman" w:hAnsi="Courier New" w:cs="Courier New"/>
          <w:color w:val="0070C0"/>
          <w:sz w:val="16"/>
          <w:szCs w:val="16"/>
          <w:shd w:val="pct15" w:color="auto" w:fill="FFFFFF"/>
        </w:rPr>
        <w:t>root@admsrv1# more /usr/tivoli/tsm/client/ba/bin/dsm.sys</w:t>
      </w:r>
    </w:p>
    <w:p w14:paraId="7366060F"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w:t>
      </w:r>
    </w:p>
    <w:p w14:paraId="2C035F6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Tivoli Storage Manager                                               *</w:t>
      </w:r>
    </w:p>
    <w:p w14:paraId="187049F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w:t>
      </w:r>
    </w:p>
    <w:p w14:paraId="26D338A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Sample Client System Options file for AIX and SunOS (dsm.sys.smp)    *</w:t>
      </w:r>
    </w:p>
    <w:p w14:paraId="1030BB3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w:t>
      </w:r>
    </w:p>
    <w:p w14:paraId="388B7D2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5A4C4BC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This file contains the minimum options required to get started</w:t>
      </w:r>
    </w:p>
    <w:p w14:paraId="3C03131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using TSM.  Copy dsm.sys.smp to dsm.sys.  In the dsm.sys file,</w:t>
      </w:r>
    </w:p>
    <w:p w14:paraId="5D011DDE"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enter the appropriate values for each option listed below and</w:t>
      </w:r>
    </w:p>
    <w:p w14:paraId="0EE3C1C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remove the leading asterisk (*) for each one.</w:t>
      </w:r>
    </w:p>
    <w:p w14:paraId="528E2AB0"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330886A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If your client node communicates with multiple TSM servers, be</w:t>
      </w:r>
    </w:p>
    <w:p w14:paraId="6922203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sure to add a stanza, beginning with the SERVERNAME option, for</w:t>
      </w:r>
    </w:p>
    <w:p w14:paraId="5D3AA14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each additional server.</w:t>
      </w:r>
    </w:p>
    <w:p w14:paraId="2D498BE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798869A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w:t>
      </w:r>
    </w:p>
    <w:p w14:paraId="014A95AC"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255CA527"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SErvername  banode1_bkup</w:t>
      </w:r>
    </w:p>
    <w:p w14:paraId="6E388F7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COMMmethod         TCPip</w:t>
      </w:r>
    </w:p>
    <w:p w14:paraId="0AE422A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TCPPort            1500</w:t>
      </w:r>
    </w:p>
    <w:p w14:paraId="6D124A3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TCPServeraddress   admsrv2_svc.livingstonintl.com </w:t>
      </w:r>
    </w:p>
    <w:p w14:paraId="71B703B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151753F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Nodename           banode1</w:t>
      </w:r>
    </w:p>
    <w:p w14:paraId="3AFDBACC"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Passwordaccess     generate</w:t>
      </w:r>
    </w:p>
    <w:p w14:paraId="32F3EC3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52B8E399"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schedmode          polling</w:t>
      </w:r>
    </w:p>
    <w:p w14:paraId="1A004F95"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18F9C94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maxcmdretries      3</w:t>
      </w:r>
    </w:p>
    <w:p w14:paraId="41AC04A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7F3A922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retryperiod        20</w:t>
      </w:r>
    </w:p>
    <w:p w14:paraId="05056060"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3A4EE89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querysch           12</w:t>
      </w:r>
    </w:p>
    <w:p w14:paraId="003CC42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363E4FA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managedservices    schedule webclient</w:t>
      </w:r>
    </w:p>
    <w:p w14:paraId="0F82B60E"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248EE6A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TCPclientaddress   admsrv1.livingstonintl.com </w:t>
      </w:r>
    </w:p>
    <w:p w14:paraId="1933EEB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7859859E"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Httpport           1581 </w:t>
      </w:r>
    </w:p>
    <w:p w14:paraId="1D6805DF"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3AB5FF1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 /usr /var /tmp /home /opt /ibm /admsrv</w:t>
      </w:r>
    </w:p>
    <w:p w14:paraId="7307452E"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78F5E84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0CDCBB4C"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SErvername  hanode1_bkup</w:t>
      </w:r>
    </w:p>
    <w:p w14:paraId="0B09FB7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COMMmethod         TCPip</w:t>
      </w:r>
    </w:p>
    <w:p w14:paraId="19001E0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TCPPort            1500</w:t>
      </w:r>
    </w:p>
    <w:p w14:paraId="348CD5A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TCPServeraddress   admsrv2_svc.livingstonintl.com </w:t>
      </w:r>
    </w:p>
    <w:p w14:paraId="19EE0D3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5C7EAA4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lastRenderedPageBreak/>
        <w:t xml:space="preserve">   Nodename           hanode1</w:t>
      </w:r>
    </w:p>
    <w:p w14:paraId="0256A2A9"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Passwordaccess     generate</w:t>
      </w:r>
    </w:p>
    <w:p w14:paraId="50AAEA7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47F18C2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schedmode          polling</w:t>
      </w:r>
    </w:p>
    <w:p w14:paraId="1899C7F9"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5E996A35"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maxcmdretries      3</w:t>
      </w:r>
    </w:p>
    <w:p w14:paraId="3E8C496C"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26E989B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retryperiod        20</w:t>
      </w:r>
    </w:p>
    <w:p w14:paraId="6855881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3452232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querysch           12</w:t>
      </w:r>
    </w:p>
    <w:p w14:paraId="4E1AAE3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709A25CE"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managedservices    schedule webclient</w:t>
      </w:r>
    </w:p>
    <w:p w14:paraId="64A94805"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4D3CCF2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TCPclientaddress   admsrv1_svc.livingstonintl.com</w:t>
      </w:r>
    </w:p>
    <w:p w14:paraId="30E3846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235C161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Httpport           1583       </w:t>
      </w:r>
    </w:p>
    <w:p w14:paraId="1EC8A86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12F06F47"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Clusternode        yes</w:t>
      </w:r>
    </w:p>
    <w:p w14:paraId="2CE9A8B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1AF98D75"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passworddir        /tsmha1/tsmhacmp</w:t>
      </w:r>
    </w:p>
    <w:p w14:paraId="72B47E5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115FE2B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errorlogname       /tsmha1/tsmhacmp/dsmerror.log</w:t>
      </w:r>
    </w:p>
    <w:p w14:paraId="2688695C"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5A3EA5B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schedlogname       /tsmha1/tsmhacmp/dsmsched.log</w:t>
      </w:r>
    </w:p>
    <w:p w14:paraId="30685FA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2F2990E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/cmapp /arstmp</w:t>
      </w:r>
    </w:p>
    <w:p w14:paraId="68A80F6E"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/db2lslogging</w:t>
      </w:r>
    </w:p>
    <w:p w14:paraId="1264ED4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/db2rmlogging</w:t>
      </w:r>
    </w:p>
    <w:p w14:paraId="44F0132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/home/db2fenc1</w:t>
      </w:r>
    </w:p>
    <w:p w14:paraId="491BFF95"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/home/db2fenc2</w:t>
      </w:r>
    </w:p>
    <w:p w14:paraId="5228E25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/home/db2inst1</w:t>
      </w:r>
    </w:p>
    <w:p w14:paraId="05806DC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/home/db2inst2</w:t>
      </w:r>
    </w:p>
    <w:p w14:paraId="2AFFAE3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/lbosdata01 /lbosdata02 /lbosdata03</w:t>
      </w:r>
    </w:p>
    <w:p w14:paraId="2DCBBF7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/lbosdata04 /lbosdata05 /lbosdata06  </w:t>
      </w:r>
    </w:p>
    <w:p w14:paraId="7C7DDEC5"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/lbosdata07 /lbosdata08 /lbosdata09</w:t>
      </w:r>
    </w:p>
    <w:p w14:paraId="03D82CE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/lbosdata10 /lbosdata11 /lbosdata12</w:t>
      </w:r>
    </w:p>
    <w:p w14:paraId="173F147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/lbosdata10 /lbosdata11 /lbosdata12</w:t>
      </w:r>
    </w:p>
    <w:p w14:paraId="6A004FA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/lbosdata13 /lbosdata14 /lbosdata15</w:t>
      </w:r>
    </w:p>
    <w:p w14:paraId="28FC854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/lbosdata16 /lbosdata17 /lbosdata18</w:t>
      </w:r>
    </w:p>
    <w:p w14:paraId="7A918C7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/lbosdata19 /lbosdata20 /lbosdata21</w:t>
      </w:r>
    </w:p>
    <w:p w14:paraId="3CC6C0B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/lbosdata22 /lbosdata23 /lbosdata24</w:t>
      </w:r>
    </w:p>
    <w:p w14:paraId="2FDC26B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/lbosdata25 /lbosdata26</w:t>
      </w:r>
    </w:p>
    <w:p w14:paraId="2BC5119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/tsmha1</w:t>
      </w:r>
    </w:p>
    <w:p w14:paraId="4240BE0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/ubosstg</w:t>
      </w:r>
    </w:p>
    <w:p w14:paraId="48C6C2CC"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0C2BE50E"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SErvername  hanode2_bkup</w:t>
      </w:r>
    </w:p>
    <w:p w14:paraId="0AFEEE8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COMMmethod         TCPip</w:t>
      </w:r>
    </w:p>
    <w:p w14:paraId="711088F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TCPPort            1500</w:t>
      </w:r>
    </w:p>
    <w:p w14:paraId="2263CEE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TCPServeraddress   admsrv2_svc.livingstonintl.com </w:t>
      </w:r>
    </w:p>
    <w:p w14:paraId="6A05B6A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783D2817"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Nodename           hanode2</w:t>
      </w:r>
    </w:p>
    <w:p w14:paraId="5D37EB1F"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Passwordaccess     generate</w:t>
      </w:r>
    </w:p>
    <w:p w14:paraId="4543EC5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59CE848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schedmode          polling</w:t>
      </w:r>
    </w:p>
    <w:p w14:paraId="62BFB88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701668A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maxcmdretries      3</w:t>
      </w:r>
    </w:p>
    <w:p w14:paraId="26B8F009"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1FDD5360"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retryperiod        20</w:t>
      </w:r>
    </w:p>
    <w:p w14:paraId="08D4560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54F42CD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querysch           12</w:t>
      </w:r>
    </w:p>
    <w:p w14:paraId="3668409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5881D11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managedservices    schedule webclient</w:t>
      </w:r>
    </w:p>
    <w:p w14:paraId="073E639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7F7ED58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TCPclientaddress   admsrv2_svc.livingstonintl.com</w:t>
      </w:r>
    </w:p>
    <w:p w14:paraId="3FD318D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206D37A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Httpport           1584       </w:t>
      </w:r>
    </w:p>
    <w:p w14:paraId="18FC5D4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249255D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Clusternode        yes</w:t>
      </w:r>
    </w:p>
    <w:p w14:paraId="1CF2E62E"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2D752F7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passworddir        /tsmha2/tsmhacmp</w:t>
      </w:r>
    </w:p>
    <w:p w14:paraId="03AB411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5BEC430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errorlogname       /tsmha2/tsmhacmp/dsmerror.log</w:t>
      </w:r>
    </w:p>
    <w:p w14:paraId="11D353AF"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733E1DA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lastRenderedPageBreak/>
        <w:t xml:space="preserve">   schedlogname       /tsmha2/tsmhacmp/dsmsched.log</w:t>
      </w:r>
    </w:p>
    <w:p w14:paraId="3103F7D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0047D63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exclude            /tsmsrv/*</w:t>
      </w:r>
    </w:p>
    <w:p w14:paraId="5EF2A18C"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exclude            /tsmstg/*</w:t>
      </w:r>
    </w:p>
    <w:p w14:paraId="1D2C6B5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4C1E33D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exclude.archive    /tsmsrv/*</w:t>
      </w:r>
    </w:p>
    <w:p w14:paraId="3DB8373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exclude.archive    /tsmstg/*</w:t>
      </w:r>
    </w:p>
    <w:p w14:paraId="5F2A3C7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725DE5F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xml:space="preserve">   Domain             /tsmha2</w:t>
      </w:r>
    </w:p>
    <w:p w14:paraId="174BF49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57F2559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SErvername  db2node_bkup</w:t>
      </w:r>
    </w:p>
    <w:p w14:paraId="06CA3F7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COMMmethod         TCPip</w:t>
      </w:r>
    </w:p>
    <w:p w14:paraId="17F0DE1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TCPPort            1500</w:t>
      </w:r>
    </w:p>
    <w:p w14:paraId="0E8504D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TCPServeraddress   admsrv2_svc.livingstonintl.com</w:t>
      </w:r>
    </w:p>
    <w:p w14:paraId="2017F9A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52D09EE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Nodename           db2bkup</w:t>
      </w:r>
    </w:p>
    <w:p w14:paraId="286D091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Passwordaccess     generate</w:t>
      </w:r>
    </w:p>
    <w:p w14:paraId="7A01A265"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2BBFF900"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schedmode          polling</w:t>
      </w:r>
    </w:p>
    <w:p w14:paraId="7EC035A9"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2ED78B3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maxcmdretries      3</w:t>
      </w:r>
    </w:p>
    <w:p w14:paraId="1E05339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48983969"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retryperiod        20</w:t>
      </w:r>
    </w:p>
    <w:p w14:paraId="12DF5507"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1CCDA5E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querysch           12</w:t>
      </w:r>
    </w:p>
    <w:p w14:paraId="1861E61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7EC48DB0"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managedservices    schedule webclient</w:t>
      </w:r>
    </w:p>
    <w:p w14:paraId="557CA5E0"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29F475D7"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TCPclientaddress   admsrv2_svc.livingstonintl.com</w:t>
      </w:r>
    </w:p>
    <w:p w14:paraId="22598F6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60E005A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Httpport           1585</w:t>
      </w:r>
    </w:p>
    <w:p w14:paraId="0D46260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572D70CC"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Clusternode        yes</w:t>
      </w:r>
    </w:p>
    <w:p w14:paraId="054D19EE"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79E86E70"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passworddir        /tsmha1/tsmdb2</w:t>
      </w:r>
    </w:p>
    <w:p w14:paraId="64E1BA9E"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42C12A06"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errorlogname       /tsmha1/tsmdb2/dsmerror.log</w:t>
      </w:r>
    </w:p>
    <w:p w14:paraId="0775EDDE"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p>
    <w:p w14:paraId="52330E47"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shd w:val="pct15" w:color="auto" w:fill="FFFFFF"/>
        </w:rPr>
      </w:pPr>
      <w:r w:rsidRPr="00B129D8">
        <w:rPr>
          <w:rFonts w:ascii="Courier New" w:eastAsia="Times New Roman" w:hAnsi="Courier New" w:cs="Courier New"/>
          <w:color w:val="FF0000"/>
          <w:sz w:val="16"/>
          <w:szCs w:val="16"/>
          <w:shd w:val="pct15" w:color="auto" w:fill="FFFFFF"/>
        </w:rPr>
        <w:t xml:space="preserve">   schedlogname       /tsmha1/tsmdb2/dsmsched.log</w:t>
      </w:r>
    </w:p>
    <w:p w14:paraId="0BB78F37"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1BFDE728"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6069CF">
        <w:rPr>
          <w:rFonts w:ascii="Courier New" w:eastAsia="Times New Roman" w:hAnsi="Courier New" w:cs="Courier New"/>
          <w:b/>
          <w:color w:val="7030A0"/>
          <w:sz w:val="16"/>
          <w:szCs w:val="16"/>
          <w:u w:val="single"/>
        </w:rPr>
        <w:t>DSMC_DIR</w:t>
      </w:r>
      <w:r w:rsidRPr="006069CF">
        <w:rPr>
          <w:rFonts w:ascii="Courier New" w:eastAsia="Times New Roman" w:hAnsi="Courier New" w:cs="Courier New"/>
          <w:b/>
          <w:color w:val="7030A0"/>
          <w:sz w:val="16"/>
          <w:szCs w:val="16"/>
        </w:rPr>
        <w:t xml:space="preserve"> </w:t>
      </w:r>
      <w:r w:rsidRPr="006069CF">
        <w:rPr>
          <w:rFonts w:ascii="Courier New" w:eastAsia="Times New Roman" w:hAnsi="Courier New" w:cs="Courier New"/>
          <w:i/>
          <w:color w:val="7030A0"/>
          <w:sz w:val="16"/>
          <w:szCs w:val="16"/>
        </w:rPr>
        <w:t xml:space="preserve">Specifies the location of the Tivoli Storage Manager configuration directory: </w:t>
      </w:r>
      <w:r w:rsidRPr="006069CF">
        <w:rPr>
          <w:rFonts w:ascii="Courier New" w:eastAsia="Times New Roman" w:hAnsi="Courier New" w:cs="Courier New"/>
          <w:color w:val="FF0000"/>
          <w:sz w:val="16"/>
          <w:szCs w:val="16"/>
        </w:rPr>
        <w:t>/usr/tivoli/tsm/client/ba/bin/</w:t>
      </w:r>
    </w:p>
    <w:p w14:paraId="7699A984"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000931CE" w14:textId="77777777" w:rsidR="0052698C" w:rsidRPr="008F69F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27F29">
        <w:rPr>
          <w:rFonts w:ascii="Courier New" w:eastAsia="Times New Roman" w:hAnsi="Courier New" w:cs="Courier New"/>
          <w:b/>
          <w:color w:val="7030A0"/>
          <w:sz w:val="16"/>
          <w:szCs w:val="16"/>
          <w:u w:val="single"/>
        </w:rPr>
        <w:t>O</w:t>
      </w:r>
      <w:r>
        <w:rPr>
          <w:rFonts w:ascii="Courier New" w:eastAsia="Times New Roman" w:hAnsi="Courier New" w:cs="Courier New"/>
          <w:b/>
          <w:color w:val="7030A0"/>
          <w:sz w:val="16"/>
          <w:szCs w:val="16"/>
          <w:u w:val="single"/>
        </w:rPr>
        <w:t>ption file</w:t>
      </w:r>
      <w:r w:rsidRPr="008F69FA">
        <w:rPr>
          <w:rFonts w:ascii="Courier New" w:eastAsia="Times New Roman" w:hAnsi="Courier New" w:cs="Courier New"/>
          <w:color w:val="7030A0"/>
          <w:sz w:val="16"/>
          <w:szCs w:val="16"/>
        </w:rPr>
        <w:t xml:space="preserve"> </w:t>
      </w:r>
      <w:r>
        <w:rPr>
          <w:rFonts w:ascii="Courier New" w:eastAsia="Times New Roman" w:hAnsi="Courier New" w:cs="Courier New"/>
          <w:color w:val="7030A0"/>
          <w:sz w:val="16"/>
          <w:szCs w:val="16"/>
        </w:rPr>
        <w:t xml:space="preserve">Nodes use </w:t>
      </w:r>
      <w:r w:rsidRPr="008F69FA">
        <w:rPr>
          <w:rFonts w:ascii="Courier New" w:eastAsia="Times New Roman" w:hAnsi="Courier New" w:cs="Courier New"/>
          <w:color w:val="7030A0"/>
          <w:sz w:val="16"/>
          <w:szCs w:val="16"/>
        </w:rPr>
        <w:t>dsm.opt</w:t>
      </w:r>
      <w:r>
        <w:rPr>
          <w:rFonts w:ascii="Courier New" w:eastAsia="Times New Roman" w:hAnsi="Courier New" w:cs="Courier New"/>
          <w:color w:val="7030A0"/>
          <w:sz w:val="16"/>
          <w:szCs w:val="16"/>
        </w:rPr>
        <w:t xml:space="preserve"> to specify the </w:t>
      </w:r>
      <w:r w:rsidRPr="00FD013E">
        <w:rPr>
          <w:rFonts w:ascii="Courier New" w:eastAsia="Times New Roman" w:hAnsi="Courier New" w:cs="Courier New"/>
          <w:color w:val="7030A0"/>
          <w:sz w:val="16"/>
          <w:szCs w:val="16"/>
        </w:rPr>
        <w:t xml:space="preserve">TSM server </w:t>
      </w:r>
      <w:r w:rsidRPr="00B129D8">
        <w:rPr>
          <w:rFonts w:ascii="Courier New" w:eastAsia="Times New Roman" w:hAnsi="Courier New" w:cs="Courier New"/>
          <w:color w:val="7030A0"/>
          <w:sz w:val="16"/>
          <w:szCs w:val="16"/>
        </w:rPr>
        <w:t xml:space="preserve">in your dsm.sys file </w:t>
      </w:r>
      <w:r w:rsidRPr="00FD013E">
        <w:rPr>
          <w:rFonts w:ascii="Courier New" w:eastAsia="Times New Roman" w:hAnsi="Courier New" w:cs="Courier New"/>
          <w:color w:val="7030A0"/>
          <w:sz w:val="16"/>
          <w:szCs w:val="16"/>
        </w:rPr>
        <w:t>to contact</w:t>
      </w:r>
    </w:p>
    <w:p w14:paraId="7BC86142"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Pr>
          <w:rFonts w:ascii="Courier New" w:eastAsia="Times New Roman" w:hAnsi="Courier New" w:cs="Courier New"/>
          <w:sz w:val="16"/>
          <w:szCs w:val="16"/>
        </w:rPr>
        <w:t xml:space="preserve">    </w:t>
      </w:r>
    </w:p>
    <w:p w14:paraId="51480E5F"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shd w:val="pct15" w:color="auto" w:fill="FFFFFF"/>
        </w:rPr>
      </w:pPr>
      <w:r w:rsidRPr="00B129D8">
        <w:rPr>
          <w:rFonts w:ascii="Courier New" w:eastAsia="Times New Roman" w:hAnsi="Courier New" w:cs="Courier New"/>
          <w:sz w:val="16"/>
          <w:szCs w:val="16"/>
          <w:shd w:val="pct15" w:color="auto" w:fill="FFFFFF"/>
        </w:rPr>
        <w:t>root@admsrv1:/tsmha1/tsmhacmp # more dsm.opt</w:t>
      </w:r>
    </w:p>
    <w:p w14:paraId="545C41A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w:t>
      </w:r>
    </w:p>
    <w:p w14:paraId="724EA5A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Tivoli Storage Manager                                               *</w:t>
      </w:r>
    </w:p>
    <w:p w14:paraId="4E354A7C"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w:t>
      </w:r>
    </w:p>
    <w:p w14:paraId="6D77630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Sample Client User Options file for AIX and SunOS (dsm.opt.smp)      *</w:t>
      </w:r>
    </w:p>
    <w:p w14:paraId="181E86D8"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w:t>
      </w:r>
    </w:p>
    <w:p w14:paraId="6627BFA5"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1DEFF91B"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This file contains an option you can use to specify the TSM</w:t>
      </w:r>
    </w:p>
    <w:p w14:paraId="1A34445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server to contact if more than one is defined in your client</w:t>
      </w:r>
    </w:p>
    <w:p w14:paraId="622DCA84"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system options file (dsm.sys).  Copy dsm.opt.smp to dsm.opt.</w:t>
      </w:r>
    </w:p>
    <w:p w14:paraId="11BF03CC"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If you enter a server name for the option below, remove the</w:t>
      </w:r>
    </w:p>
    <w:p w14:paraId="6801546A"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  leading asterisk (*).</w:t>
      </w:r>
    </w:p>
    <w:p w14:paraId="16106643"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0E2FE69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w:t>
      </w:r>
    </w:p>
    <w:p w14:paraId="5EAD146D"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30F58BF1"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SErvername hanode1_bkup</w:t>
      </w:r>
    </w:p>
    <w:p w14:paraId="57065712"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p>
    <w:p w14:paraId="2947220F" w14:textId="77777777" w:rsidR="0052698C" w:rsidRPr="00B129D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shd w:val="pct15" w:color="auto" w:fill="FFFFFF"/>
        </w:rPr>
      </w:pPr>
      <w:r w:rsidRPr="00B129D8">
        <w:rPr>
          <w:rFonts w:ascii="Courier New" w:eastAsia="Times New Roman" w:hAnsi="Courier New" w:cs="Courier New"/>
          <w:color w:val="7030A0"/>
          <w:sz w:val="16"/>
          <w:szCs w:val="16"/>
          <w:shd w:val="pct15" w:color="auto" w:fill="FFFFFF"/>
        </w:rPr>
        <w:t>subdir     yes</w:t>
      </w:r>
    </w:p>
    <w:p w14:paraId="28F26F18"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779CB6CB"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Syntax</w:t>
      </w:r>
      <w:r>
        <w:rPr>
          <w:rFonts w:ascii="Courier New" w:eastAsia="Times New Roman" w:hAnsi="Courier New" w:cs="Courier New"/>
          <w:color w:val="7030A0"/>
          <w:sz w:val="16"/>
          <w:szCs w:val="16"/>
        </w:rPr>
        <w:t>: dsmc -optfile=dsm.opt</w:t>
      </w:r>
    </w:p>
    <w:p w14:paraId="521D8A19"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 </w:t>
      </w:r>
    </w:p>
    <w:p w14:paraId="5247C0C4"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dsmc [ -incremental | -schedule ]</w:t>
      </w:r>
    </w:p>
    <w:p w14:paraId="25BAF752"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dsmc [ -query | -restore ] argv</w:t>
      </w:r>
    </w:p>
    <w:p w14:paraId="10AECFA5"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 </w:t>
      </w:r>
    </w:p>
    <w:p w14:paraId="1D60B207"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219A7C27"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Description</w:t>
      </w:r>
    </w:p>
    <w:p w14:paraId="3E99B431"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 </w:t>
      </w:r>
    </w:p>
    <w:p w14:paraId="29A29557"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The dsmc command allows the user to back up and restore data from the IBM Tivoli Storage Manager Server.</w:t>
      </w:r>
    </w:p>
    <w:p w14:paraId="5D4806C4"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lastRenderedPageBreak/>
        <w:t xml:space="preserve"> </w:t>
      </w:r>
    </w:p>
    <w:p w14:paraId="2F387714"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243D06FF"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Flag</w:t>
      </w:r>
    </w:p>
    <w:p w14:paraId="5442181D"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06A3E236"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-incremental </w:t>
      </w:r>
    </w:p>
    <w:p w14:paraId="5829E4A4"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5A355C2A"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Backs up all new or changed files or directories in the default client domain or from file systems, directories, or files you specify, unless you exclude them from backup services.</w:t>
      </w:r>
    </w:p>
    <w:p w14:paraId="4C1DA960"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28F793DB"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-query [argument]</w:t>
      </w:r>
    </w:p>
    <w:p w14:paraId="3CEFF314"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 </w:t>
      </w:r>
    </w:p>
    <w:p w14:paraId="5C4D1AC9"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Query functions to query backups on the IBM Tivoli Storage Manager Server </w:t>
      </w:r>
    </w:p>
    <w:p w14:paraId="150966AA"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access Displays a list of current authorization rules. archive Displays a list of archived files backup Displays a list of back up versions. backupset Queries a backup set from a local file, tape device, or the IBM Tivoli Storage Manager Server. filespace Displays a list of file spaces in IBM Tivoli Storage Manager storage. You can also specify a single file space name to query. group Displays information about group backups and their members. image Displays information about image backups. inclexcl Displays a list of include-exclude statements in the order in which they are processed during backup and archive operations. mgmtclass Displays information about available management classes. node Displays all the nodes for which an administrative user ID has authority to perform operations. options Displays all or part of your options and their current settings. restore Displays a list of your restartable restore sessions in the server database. schedule Displays information about scheduled events for your node. session Displays information about your session, including the current node name, when the session was shed, server information, and server connection information. systeminfo Gathers IBM Tivoli Storage Manager system information and outputs this information to a file or the console. was Displays backups of the WebSphere® Application Server (WAS) Network Deployment Manager (contains setup, application files, and configuration information) or the Application Server that match the node name and type of the WAS group backup that you specify. </w:t>
      </w:r>
    </w:p>
    <w:p w14:paraId="24B452D7"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34DAB5BB"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457AA68B"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-restore [argument]</w:t>
      </w:r>
    </w:p>
    <w:p w14:paraId="0D53F3A6"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 </w:t>
      </w:r>
    </w:p>
    <w:p w14:paraId="68B6CFEA"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Restores copies of backup versions of your files from an IBM Tivoli Storage Manager server. backupset Restores a backup set from the IBM Tivoli Storage Manager server or a local file. You can also restore a backup from a tape device. group Restores specific members or all members of a group backup. image Restores a file system or raw volume image backup. nas Restores the image of a file system belonging to a Network Attached Storage (NAS) file server. was Restores the WebSphere Application Server (WAS) Network Deployment Manager (contains setup, application files, and configuration information) or the Application Server from the Tivoli Storage Manager server. </w:t>
      </w:r>
    </w:p>
    <w:p w14:paraId="48532F15"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3A4201C2"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114A541C"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-schedule</w:t>
      </w:r>
    </w:p>
    <w:p w14:paraId="6B896779"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 </w:t>
      </w:r>
    </w:p>
    <w:p w14:paraId="11537ABB"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Starts the client scheduler on the workstation.</w:t>
      </w:r>
    </w:p>
    <w:p w14:paraId="4A980F75"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 </w:t>
      </w:r>
    </w:p>
    <w:p w14:paraId="4695C5D5"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Examples</w:t>
      </w:r>
    </w:p>
    <w:p w14:paraId="7AD35D68" w14:textId="77777777" w:rsidR="0052698C" w:rsidRPr="002165A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2165AF">
        <w:rPr>
          <w:rFonts w:ascii="Courier New" w:eastAsia="Times New Roman" w:hAnsi="Courier New" w:cs="Courier New"/>
          <w:color w:val="7030A0"/>
          <w:sz w:val="16"/>
          <w:szCs w:val="16"/>
        </w:rPr>
        <w:t xml:space="preserve"> </w:t>
      </w:r>
    </w:p>
    <w:p w14:paraId="19B3679A"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Pr>
          <w:rFonts w:ascii="Courier New" w:eastAsia="Times New Roman" w:hAnsi="Courier New" w:cs="Courier New"/>
          <w:color w:val="7030A0"/>
          <w:sz w:val="16"/>
          <w:szCs w:val="16"/>
        </w:rPr>
        <w:t>#</w:t>
      </w:r>
      <w:r w:rsidRPr="00310994">
        <w:rPr>
          <w:rFonts w:ascii="Courier New" w:eastAsia="Times New Roman" w:hAnsi="Courier New" w:cs="Courier New"/>
          <w:color w:val="FF0000"/>
          <w:sz w:val="16"/>
          <w:szCs w:val="16"/>
        </w:rPr>
        <w:t>/usr/tivoli/tsm/client/ba/bin/dsmc -optfile=/tsmha1/tsmhacmp/dsm.opt</w:t>
      </w:r>
    </w:p>
    <w:p w14:paraId="129A4C80"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Pr>
          <w:rFonts w:ascii="Courier New" w:eastAsia="Times New Roman" w:hAnsi="Courier New" w:cs="Courier New"/>
          <w:color w:val="7030A0"/>
          <w:sz w:val="16"/>
          <w:szCs w:val="16"/>
        </w:rPr>
        <w:t>tsm&gt; query filespace</w:t>
      </w:r>
    </w:p>
    <w:p w14:paraId="44757DE7"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Pr>
          <w:rFonts w:ascii="Courier New" w:eastAsia="Times New Roman" w:hAnsi="Courier New" w:cs="Courier New"/>
          <w:color w:val="7030A0"/>
          <w:sz w:val="16"/>
          <w:szCs w:val="16"/>
        </w:rPr>
        <w:t>tsm&gt; query backup /home/lchen/</w:t>
      </w:r>
    </w:p>
    <w:p w14:paraId="6A6BD19F"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Pr>
          <w:rFonts w:ascii="Courier New" w:eastAsia="Times New Roman" w:hAnsi="Courier New" w:cs="Courier New"/>
          <w:color w:val="7030A0"/>
          <w:sz w:val="16"/>
          <w:szCs w:val="16"/>
        </w:rPr>
        <w:t>tsm&gt; restore /home/lchen/tools.profile -pick - inactive</w:t>
      </w:r>
    </w:p>
    <w:p w14:paraId="45559E46"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00A5B149" w14:textId="77777777" w:rsidR="0052698C" w:rsidRPr="00505E4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05E4A">
        <w:rPr>
          <w:rFonts w:ascii="Courier New" w:eastAsia="Times New Roman" w:hAnsi="Courier New" w:cs="Courier New"/>
          <w:sz w:val="16"/>
          <w:szCs w:val="16"/>
        </w:rPr>
        <w:t>root@admsrv1:/tsmha1/tsmhacmp # ls -l</w:t>
      </w:r>
    </w:p>
    <w:p w14:paraId="6F8EE66E" w14:textId="77777777" w:rsidR="0052698C" w:rsidRPr="00FD01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FD013E">
        <w:rPr>
          <w:rFonts w:ascii="Courier New" w:eastAsia="Times New Roman" w:hAnsi="Courier New" w:cs="Courier New"/>
          <w:color w:val="7030A0"/>
          <w:sz w:val="16"/>
          <w:szCs w:val="16"/>
        </w:rPr>
        <w:t>total 0</w:t>
      </w:r>
    </w:p>
    <w:p w14:paraId="582AEA8B" w14:textId="77777777" w:rsidR="0052698C" w:rsidRPr="00FD01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FD013E">
        <w:rPr>
          <w:rFonts w:ascii="Courier New" w:eastAsia="Times New Roman" w:hAnsi="Courier New" w:cs="Courier New"/>
          <w:color w:val="7030A0"/>
          <w:sz w:val="16"/>
          <w:szCs w:val="16"/>
        </w:rPr>
        <w:t>-rw-------    1 root     system          187 Dec 19 2011  TSM.PWD</w:t>
      </w:r>
    </w:p>
    <w:p w14:paraId="0174C120" w14:textId="77777777" w:rsidR="0052698C" w:rsidRPr="00FD01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FD013E">
        <w:rPr>
          <w:rFonts w:ascii="Courier New" w:eastAsia="Times New Roman" w:hAnsi="Courier New" w:cs="Courier New"/>
          <w:color w:val="7030A0"/>
          <w:sz w:val="16"/>
          <w:szCs w:val="16"/>
        </w:rPr>
        <w:t>-rw-r--r--    1 root     system          761 Jan 18 2006  dsm.opt</w:t>
      </w:r>
    </w:p>
    <w:p w14:paraId="772187F1" w14:textId="77777777" w:rsidR="0052698C" w:rsidRPr="00FD01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FD013E">
        <w:rPr>
          <w:rFonts w:ascii="Courier New" w:eastAsia="Times New Roman" w:hAnsi="Courier New" w:cs="Courier New"/>
          <w:color w:val="7030A0"/>
          <w:sz w:val="16"/>
          <w:szCs w:val="16"/>
        </w:rPr>
        <w:t>-rw-r--r--    1 root     system      2876653 May 17 07:51 dsmerror.log</w:t>
      </w:r>
    </w:p>
    <w:p w14:paraId="5C6925E8" w14:textId="77777777" w:rsidR="0052698C" w:rsidRPr="00FD013E" w:rsidRDefault="0052698C" w:rsidP="0052698C">
      <w:pPr>
        <w:tabs>
          <w:tab w:val="left" w:pos="916"/>
          <w:tab w:val="left" w:pos="1560"/>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FD013E">
        <w:rPr>
          <w:rFonts w:ascii="Courier New" w:eastAsia="Times New Roman" w:hAnsi="Courier New" w:cs="Courier New"/>
          <w:color w:val="7030A0"/>
          <w:sz w:val="16"/>
          <w:szCs w:val="16"/>
        </w:rPr>
        <w:t>-rw-r--r--    1 root     system    124873334 May 17 07:51 dsmsched.log</w:t>
      </w:r>
    </w:p>
    <w:p w14:paraId="48E01650" w14:textId="77777777" w:rsidR="0052698C" w:rsidRPr="00FD01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FD013E">
        <w:rPr>
          <w:rFonts w:ascii="Courier New" w:eastAsia="Times New Roman" w:hAnsi="Courier New" w:cs="Courier New"/>
          <w:color w:val="7030A0"/>
          <w:sz w:val="16"/>
          <w:szCs w:val="16"/>
        </w:rPr>
        <w:t>-rw-r--r--    1 root     system   1569412471 Feb 05 06:39 dsmsched.log.old</w:t>
      </w:r>
    </w:p>
    <w:p w14:paraId="57C4DD84" w14:textId="77777777" w:rsidR="0052698C" w:rsidRPr="00FD01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FD013E">
        <w:rPr>
          <w:rFonts w:ascii="Courier New" w:eastAsia="Times New Roman" w:hAnsi="Courier New" w:cs="Courier New"/>
          <w:color w:val="7030A0"/>
          <w:sz w:val="16"/>
          <w:szCs w:val="16"/>
        </w:rPr>
        <w:t>-rw-r--r--    1 root     system      3986993 May 17 07:51 dsmwebcl.log</w:t>
      </w:r>
    </w:p>
    <w:p w14:paraId="367304B8" w14:textId="77777777" w:rsidR="0052698C" w:rsidRPr="00FD01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7588D2AB" w14:textId="77777777" w:rsidR="0052698C" w:rsidRPr="0013059C" w:rsidRDefault="0052698C" w:rsidP="0052698C">
      <w:pPr>
        <w:pStyle w:val="2"/>
      </w:pPr>
      <w:bookmarkStart w:id="59" w:name="_Toc485986156"/>
      <w:r w:rsidRPr="0013059C">
        <w:t>Policy Domain</w:t>
      </w:r>
      <w:bookmarkEnd w:id="59"/>
    </w:p>
    <w:p w14:paraId="1D06E36F" w14:textId="77777777" w:rsidR="0052698C" w:rsidRPr="0013059C" w:rsidRDefault="0052698C" w:rsidP="0052698C">
      <w:pPr>
        <w:rPr>
          <w:rFonts w:ascii="Helvetica" w:hAnsi="Helvetica" w:cs="Helvetica"/>
          <w:sz w:val="16"/>
          <w:szCs w:val="16"/>
        </w:rPr>
      </w:pPr>
      <w:r w:rsidRPr="0013059C">
        <w:rPr>
          <w:rFonts w:ascii="Helvetica" w:hAnsi="Helvetica" w:cs="Helvetica"/>
          <w:sz w:val="16"/>
          <w:szCs w:val="16"/>
        </w:rPr>
        <w:t>Policy Domain, Policy Set, Management Class define the connection between Backup/Archive data (nodes) to Storage Pools</w:t>
      </w:r>
    </w:p>
    <w:p w14:paraId="2C4FCFCC" w14:textId="77777777" w:rsidR="0052698C" w:rsidRPr="0013059C" w:rsidRDefault="0052698C" w:rsidP="0052698C">
      <w:pPr>
        <w:rPr>
          <w:b/>
          <w:bCs/>
          <w:sz w:val="16"/>
          <w:szCs w:val="16"/>
        </w:rPr>
      </w:pPr>
      <w:r>
        <w:rPr>
          <w:b/>
          <w:bCs/>
          <w:noProof/>
        </w:rPr>
        <w:lastRenderedPageBreak/>
        <w:drawing>
          <wp:inline distT="0" distB="0" distL="0" distR="0" wp14:anchorId="060A99DD" wp14:editId="5FBD565A">
            <wp:extent cx="4257675" cy="2340476"/>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340476"/>
                    </a:xfrm>
                    <a:prstGeom prst="rect">
                      <a:avLst/>
                    </a:prstGeom>
                    <a:noFill/>
                    <a:ln>
                      <a:noFill/>
                    </a:ln>
                  </pic:spPr>
                </pic:pic>
              </a:graphicData>
            </a:graphic>
          </wp:inline>
        </w:drawing>
      </w:r>
    </w:p>
    <w:p w14:paraId="0CE3A0FA" w14:textId="77777777" w:rsidR="0052698C" w:rsidRDefault="0052698C" w:rsidP="0052698C">
      <w:pPr>
        <w:rPr>
          <w:b/>
          <w:color w:val="4472C4" w:themeColor="accent1"/>
          <w:sz w:val="16"/>
          <w:szCs w:val="16"/>
        </w:rPr>
      </w:pPr>
      <w:r>
        <w:rPr>
          <w:b/>
          <w:color w:val="4472C4" w:themeColor="accent1"/>
          <w:sz w:val="16"/>
          <w:szCs w:val="16"/>
        </w:rPr>
        <w:t>query domain</w:t>
      </w:r>
    </w:p>
    <w:p w14:paraId="13A33E76" w14:textId="77777777" w:rsidR="0052698C" w:rsidRPr="004F6A2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4F6A28">
        <w:rPr>
          <w:rFonts w:ascii="Courier New" w:eastAsia="Times New Roman" w:hAnsi="Courier New" w:cs="Courier New"/>
          <w:sz w:val="16"/>
          <w:szCs w:val="16"/>
        </w:rPr>
        <w:t xml:space="preserve">Policy       Activated    Activated     Number of    Description             </w:t>
      </w:r>
    </w:p>
    <w:p w14:paraId="789FEBB6" w14:textId="77777777" w:rsidR="0052698C" w:rsidRPr="004F6A2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4F6A28">
        <w:rPr>
          <w:rFonts w:ascii="Courier New" w:eastAsia="Times New Roman" w:hAnsi="Courier New" w:cs="Courier New"/>
          <w:sz w:val="16"/>
          <w:szCs w:val="16"/>
        </w:rPr>
        <w:t xml:space="preserve">Domain       Policy       Default      Registered    </w:t>
      </w:r>
    </w:p>
    <w:p w14:paraId="2A22A3D3" w14:textId="77777777" w:rsidR="0052698C" w:rsidRPr="004F6A2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4F6A28">
        <w:rPr>
          <w:rFonts w:ascii="Courier New" w:eastAsia="Times New Roman" w:hAnsi="Courier New" w:cs="Courier New"/>
          <w:sz w:val="16"/>
          <w:szCs w:val="16"/>
        </w:rPr>
        <w:t xml:space="preserve">Name         Set          Mgmt              Nodes    </w:t>
      </w:r>
    </w:p>
    <w:p w14:paraId="0DF38F20" w14:textId="77777777" w:rsidR="0052698C" w:rsidRPr="004F6A2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4F6A28">
        <w:rPr>
          <w:rFonts w:ascii="Courier New" w:eastAsia="Times New Roman" w:hAnsi="Courier New" w:cs="Courier New"/>
          <w:sz w:val="16"/>
          <w:szCs w:val="16"/>
        </w:rPr>
        <w:t xml:space="preserve">                          Class                      </w:t>
      </w:r>
    </w:p>
    <w:p w14:paraId="53C67E50" w14:textId="77777777" w:rsidR="0052698C" w:rsidRPr="004F6A2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4F6A28">
        <w:rPr>
          <w:rFonts w:ascii="Courier New" w:eastAsia="Times New Roman" w:hAnsi="Courier New" w:cs="Courier New"/>
          <w:sz w:val="16"/>
          <w:szCs w:val="16"/>
        </w:rPr>
        <w:t>---------    ---------    ---------    ----------    ------------------------</w:t>
      </w:r>
    </w:p>
    <w:p w14:paraId="00E8AC0B" w14:textId="77777777" w:rsidR="0052698C" w:rsidRPr="00165E75"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65E75">
        <w:rPr>
          <w:rFonts w:ascii="Courier New" w:eastAsia="Times New Roman" w:hAnsi="Courier New" w:cs="Courier New"/>
          <w:color w:val="FF0000"/>
          <w:sz w:val="16"/>
          <w:szCs w:val="16"/>
        </w:rPr>
        <w:t xml:space="preserve">BA           BA_PS        BA_MC                 4    BA Policy Domain        </w:t>
      </w:r>
    </w:p>
    <w:p w14:paraId="791CC176" w14:textId="77777777" w:rsidR="0052698C" w:rsidRPr="00165E75"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65E75">
        <w:rPr>
          <w:rFonts w:ascii="Courier New" w:eastAsia="Times New Roman" w:hAnsi="Courier New" w:cs="Courier New"/>
          <w:color w:val="FF0000"/>
          <w:sz w:val="16"/>
          <w:szCs w:val="16"/>
        </w:rPr>
        <w:t xml:space="preserve">DB2          DB2_PS       DB2_MC                1    DB2 Policy Domain       </w:t>
      </w:r>
    </w:p>
    <w:p w14:paraId="5F36D729" w14:textId="77777777" w:rsidR="0052698C" w:rsidRPr="004F6A2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4F6A28">
        <w:rPr>
          <w:rFonts w:ascii="Courier New" w:eastAsia="Times New Roman" w:hAnsi="Courier New" w:cs="Courier New"/>
          <w:sz w:val="16"/>
          <w:szCs w:val="16"/>
        </w:rPr>
        <w:t>STANDARD     STANDARD     STANDARD              0    Installed default policy</w:t>
      </w:r>
    </w:p>
    <w:p w14:paraId="55E918AF" w14:textId="77777777" w:rsidR="0052698C" w:rsidRPr="004F6A2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4F6A28">
        <w:rPr>
          <w:rFonts w:ascii="Courier New" w:eastAsia="Times New Roman" w:hAnsi="Courier New" w:cs="Courier New"/>
          <w:sz w:val="16"/>
          <w:szCs w:val="16"/>
        </w:rPr>
        <w:t xml:space="preserve">                                                      domain.  </w:t>
      </w:r>
    </w:p>
    <w:p w14:paraId="6A64D4C7" w14:textId="77777777" w:rsidR="0052698C" w:rsidRPr="0013059C" w:rsidRDefault="0052698C" w:rsidP="0052698C">
      <w:pPr>
        <w:rPr>
          <w:b/>
          <w:color w:val="4472C4" w:themeColor="accent1"/>
          <w:sz w:val="16"/>
          <w:szCs w:val="16"/>
        </w:rPr>
      </w:pPr>
      <w:r w:rsidRPr="0013059C">
        <w:rPr>
          <w:b/>
          <w:color w:val="4472C4" w:themeColor="accent1"/>
          <w:sz w:val="16"/>
          <w:szCs w:val="16"/>
        </w:rPr>
        <w:t>query policy</w:t>
      </w:r>
      <w:r>
        <w:rPr>
          <w:b/>
          <w:color w:val="4472C4" w:themeColor="accent1"/>
          <w:sz w:val="16"/>
          <w:szCs w:val="16"/>
        </w:rPr>
        <w:t>set</w:t>
      </w:r>
    </w:p>
    <w:p w14:paraId="3943C30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Policy        Policy        Default       Description             </w:t>
      </w:r>
    </w:p>
    <w:p w14:paraId="779D396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Domain        Set Name      Mgmt          </w:t>
      </w:r>
    </w:p>
    <w:p w14:paraId="65B12E0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Name                        Class         </w:t>
      </w:r>
    </w:p>
    <w:p w14:paraId="593F2F6F"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                            Name          </w:t>
      </w:r>
    </w:p>
    <w:p w14:paraId="680BA950"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     ---------     ------------------------</w:t>
      </w:r>
    </w:p>
    <w:p w14:paraId="226B42CC" w14:textId="77777777" w:rsidR="0052698C" w:rsidRPr="004D246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D2468">
        <w:rPr>
          <w:rFonts w:ascii="Courier New" w:eastAsia="Times New Roman" w:hAnsi="Courier New" w:cs="Courier New"/>
          <w:color w:val="FF0000"/>
          <w:sz w:val="16"/>
          <w:szCs w:val="16"/>
        </w:rPr>
        <w:t xml:space="preserve">BA            ACTIVE        BA_MC         BA Policy Set           </w:t>
      </w:r>
    </w:p>
    <w:p w14:paraId="07EE52B2"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BA            BA_PS         BA_MC         BA Policy Set           </w:t>
      </w:r>
    </w:p>
    <w:p w14:paraId="5CE72E2F" w14:textId="77777777" w:rsidR="0052698C" w:rsidRPr="004D246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D2468">
        <w:rPr>
          <w:rFonts w:ascii="Courier New" w:eastAsia="Times New Roman" w:hAnsi="Courier New" w:cs="Courier New"/>
          <w:color w:val="FF0000"/>
          <w:sz w:val="16"/>
          <w:szCs w:val="16"/>
        </w:rPr>
        <w:t xml:space="preserve">DB2           ACTIVE        DB2_MC        DB2 Policy Set          </w:t>
      </w:r>
    </w:p>
    <w:p w14:paraId="2BE3B1C5"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DB2           DB2_PS        DB2_MC        DB2 Policy Set          </w:t>
      </w:r>
    </w:p>
    <w:p w14:paraId="59278D3C"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STANDARD      ACTIVE        STANDARD      Installed default policy set.                   </w:t>
      </w:r>
    </w:p>
    <w:p w14:paraId="5D621940"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STANDARD      STANDARD      STANDARD      Installed default policy set.</w:t>
      </w:r>
    </w:p>
    <w:p w14:paraId="176FA004" w14:textId="77777777" w:rsidR="0052698C" w:rsidRPr="0013059C" w:rsidRDefault="0052698C" w:rsidP="0052698C">
      <w:pPr>
        <w:rPr>
          <w:color w:val="4472C4" w:themeColor="accent1"/>
          <w:sz w:val="16"/>
          <w:szCs w:val="16"/>
        </w:rPr>
      </w:pPr>
    </w:p>
    <w:p w14:paraId="305A8548" w14:textId="77777777" w:rsidR="0052698C" w:rsidRPr="0013059C" w:rsidRDefault="0052698C" w:rsidP="0052698C">
      <w:pPr>
        <w:rPr>
          <w:b/>
          <w:color w:val="4472C4" w:themeColor="accent1"/>
          <w:sz w:val="16"/>
          <w:szCs w:val="16"/>
        </w:rPr>
      </w:pPr>
      <w:r w:rsidRPr="0013059C">
        <w:rPr>
          <w:b/>
          <w:color w:val="4472C4" w:themeColor="accent1"/>
          <w:sz w:val="16"/>
          <w:szCs w:val="16"/>
        </w:rPr>
        <w:t>query MGmtclass</w:t>
      </w:r>
    </w:p>
    <w:p w14:paraId="1BB7EE1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Policy        Policy        Mgmt         Default  Description             </w:t>
      </w:r>
    </w:p>
    <w:p w14:paraId="7A36383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Domain        Set Name      Class        Mgmt          </w:t>
      </w:r>
    </w:p>
    <w:p w14:paraId="0D171E27"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Name                        Name         Class ?       </w:t>
      </w:r>
    </w:p>
    <w:p w14:paraId="4AEC6A00"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     ---------    -------  ------------------------</w:t>
      </w:r>
    </w:p>
    <w:p w14:paraId="6AAB65CD" w14:textId="77777777" w:rsidR="0052698C" w:rsidRPr="004D246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D2468">
        <w:rPr>
          <w:rFonts w:ascii="Courier New" w:eastAsia="Times New Roman" w:hAnsi="Courier New" w:cs="Courier New"/>
          <w:color w:val="FF0000"/>
          <w:sz w:val="16"/>
          <w:szCs w:val="16"/>
        </w:rPr>
        <w:t xml:space="preserve">BA            ACTIVE        BA_MC        Yes      BA Management Class     </w:t>
      </w:r>
    </w:p>
    <w:p w14:paraId="4C6D679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BA            BA_PS         BA_MC        Yes      BA Management Class     </w:t>
      </w:r>
    </w:p>
    <w:p w14:paraId="1C2B6725" w14:textId="77777777" w:rsidR="0052698C" w:rsidRPr="004D2468"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D2468">
        <w:rPr>
          <w:rFonts w:ascii="Courier New" w:eastAsia="Times New Roman" w:hAnsi="Courier New" w:cs="Courier New"/>
          <w:color w:val="FF0000"/>
          <w:sz w:val="16"/>
          <w:szCs w:val="16"/>
        </w:rPr>
        <w:t xml:space="preserve">DB2           ACTIVE        DB2_MC       Yes      DB2 Management Class    </w:t>
      </w:r>
    </w:p>
    <w:p w14:paraId="4820A9C4"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DB2           DB2_PS        DB2_MC       Yes      DB2 Management Class    </w:t>
      </w:r>
    </w:p>
    <w:p w14:paraId="281DAE4E"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STANDARD      ACTIVE        STANDARD     Yes      Installed default management class.      </w:t>
      </w:r>
    </w:p>
    <w:p w14:paraId="15B4A19B" w14:textId="77777777" w:rsidR="0052698C" w:rsidRPr="0013059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3059C">
        <w:rPr>
          <w:rFonts w:ascii="Courier New" w:eastAsia="Times New Roman" w:hAnsi="Courier New" w:cs="Courier New"/>
          <w:sz w:val="16"/>
          <w:szCs w:val="16"/>
        </w:rPr>
        <w:t xml:space="preserve">STANDARD      STANDARD      STANDARD     Yes      Installed default management class.  </w:t>
      </w:r>
    </w:p>
    <w:p w14:paraId="4DA884C9" w14:textId="77777777" w:rsidR="0052698C" w:rsidRDefault="0052698C" w:rsidP="0052698C">
      <w:pPr>
        <w:rPr>
          <w:b/>
          <w:bCs/>
          <w:sz w:val="16"/>
          <w:szCs w:val="16"/>
        </w:rPr>
      </w:pPr>
    </w:p>
    <w:p w14:paraId="54FAE5D0" w14:textId="77777777" w:rsidR="0052698C" w:rsidRPr="005A0E3A" w:rsidRDefault="0052698C" w:rsidP="0052698C">
      <w:pPr>
        <w:rPr>
          <w:b/>
          <w:bCs/>
          <w:sz w:val="16"/>
          <w:szCs w:val="16"/>
        </w:rPr>
      </w:pPr>
      <w:r w:rsidRPr="005A0E3A">
        <w:rPr>
          <w:b/>
          <w:bCs/>
          <w:sz w:val="16"/>
          <w:szCs w:val="16"/>
        </w:rPr>
        <w:t>Backup Copy Groups</w:t>
      </w:r>
    </w:p>
    <w:tbl>
      <w:tblPr>
        <w:tblStyle w:val="ac"/>
        <w:tblW w:w="8388" w:type="dxa"/>
        <w:tblInd w:w="534" w:type="dxa"/>
        <w:tblLook w:val="04A0" w:firstRow="1" w:lastRow="0" w:firstColumn="1" w:lastColumn="0" w:noHBand="0" w:noVBand="1"/>
      </w:tblPr>
      <w:tblGrid>
        <w:gridCol w:w="3525"/>
        <w:gridCol w:w="2793"/>
        <w:gridCol w:w="2070"/>
      </w:tblGrid>
      <w:tr w:rsidR="0052698C" w:rsidRPr="005A0E3A" w14:paraId="30ED1D9F" w14:textId="77777777" w:rsidTr="003C20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384F51C0"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 xml:space="preserve">Policy Domain Name: </w:t>
            </w:r>
          </w:p>
        </w:tc>
        <w:tc>
          <w:tcPr>
            <w:tcW w:w="2793" w:type="dxa"/>
            <w:noWrap/>
            <w:hideMark/>
          </w:tcPr>
          <w:p w14:paraId="56000FE3"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BA</w:t>
            </w:r>
          </w:p>
        </w:tc>
        <w:tc>
          <w:tcPr>
            <w:tcW w:w="2070" w:type="dxa"/>
            <w:noWrap/>
            <w:hideMark/>
          </w:tcPr>
          <w:p w14:paraId="5B6E48D6"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DB2</w:t>
            </w:r>
          </w:p>
        </w:tc>
      </w:tr>
      <w:tr w:rsidR="0052698C" w:rsidRPr="005A0E3A" w14:paraId="2212F9CA"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13963B79"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 xml:space="preserve">Policy Set Name: </w:t>
            </w:r>
          </w:p>
        </w:tc>
        <w:tc>
          <w:tcPr>
            <w:tcW w:w="2793" w:type="dxa"/>
            <w:noWrap/>
            <w:hideMark/>
          </w:tcPr>
          <w:p w14:paraId="05745B3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BA_PS</w:t>
            </w:r>
          </w:p>
        </w:tc>
        <w:tc>
          <w:tcPr>
            <w:tcW w:w="2070" w:type="dxa"/>
            <w:noWrap/>
            <w:hideMark/>
          </w:tcPr>
          <w:p w14:paraId="5BDC00A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DB2_PS</w:t>
            </w:r>
          </w:p>
        </w:tc>
      </w:tr>
      <w:tr w:rsidR="0052698C" w:rsidRPr="005A0E3A" w14:paraId="5617160A"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4D058769"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 xml:space="preserve">Mgmt Class Name: </w:t>
            </w:r>
          </w:p>
        </w:tc>
        <w:tc>
          <w:tcPr>
            <w:tcW w:w="2793" w:type="dxa"/>
            <w:noWrap/>
            <w:hideMark/>
          </w:tcPr>
          <w:p w14:paraId="6828967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BA_MC</w:t>
            </w:r>
          </w:p>
        </w:tc>
        <w:tc>
          <w:tcPr>
            <w:tcW w:w="2070" w:type="dxa"/>
            <w:noWrap/>
            <w:hideMark/>
          </w:tcPr>
          <w:p w14:paraId="7822475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DB2_MC</w:t>
            </w:r>
          </w:p>
        </w:tc>
      </w:tr>
      <w:tr w:rsidR="0052698C" w:rsidRPr="005A0E3A" w14:paraId="0176BB70"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4EB56436"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 xml:space="preserve">Copy Group Name: </w:t>
            </w:r>
          </w:p>
        </w:tc>
        <w:tc>
          <w:tcPr>
            <w:tcW w:w="2793" w:type="dxa"/>
            <w:noWrap/>
            <w:hideMark/>
          </w:tcPr>
          <w:p w14:paraId="1FD238A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STANDARD</w:t>
            </w:r>
          </w:p>
        </w:tc>
        <w:tc>
          <w:tcPr>
            <w:tcW w:w="2070" w:type="dxa"/>
            <w:noWrap/>
            <w:hideMark/>
          </w:tcPr>
          <w:p w14:paraId="5ED3E14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STANDARD</w:t>
            </w:r>
          </w:p>
        </w:tc>
      </w:tr>
      <w:tr w:rsidR="0052698C" w:rsidRPr="005A0E3A" w14:paraId="3C6F5279"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43016C36"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Copy Group Type:</w:t>
            </w:r>
          </w:p>
        </w:tc>
        <w:tc>
          <w:tcPr>
            <w:tcW w:w="2793" w:type="dxa"/>
            <w:noWrap/>
            <w:hideMark/>
          </w:tcPr>
          <w:p w14:paraId="28A13A1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Backup</w:t>
            </w:r>
          </w:p>
        </w:tc>
        <w:tc>
          <w:tcPr>
            <w:tcW w:w="2070" w:type="dxa"/>
            <w:noWrap/>
            <w:hideMark/>
          </w:tcPr>
          <w:p w14:paraId="4C3F88C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Backup</w:t>
            </w:r>
          </w:p>
        </w:tc>
      </w:tr>
      <w:tr w:rsidR="0052698C" w:rsidRPr="005A0E3A" w14:paraId="78195F75"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15BBC26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 xml:space="preserve">Versions Data Exists: </w:t>
            </w:r>
          </w:p>
        </w:tc>
        <w:tc>
          <w:tcPr>
            <w:tcW w:w="2793" w:type="dxa"/>
            <w:noWrap/>
            <w:hideMark/>
          </w:tcPr>
          <w:p w14:paraId="5F1E9A9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2</w:t>
            </w:r>
          </w:p>
        </w:tc>
        <w:tc>
          <w:tcPr>
            <w:tcW w:w="2070" w:type="dxa"/>
            <w:noWrap/>
            <w:hideMark/>
          </w:tcPr>
          <w:p w14:paraId="341DD8F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1</w:t>
            </w:r>
          </w:p>
        </w:tc>
      </w:tr>
      <w:tr w:rsidR="0052698C" w:rsidRPr="005A0E3A" w14:paraId="512CD4D8"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007002A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 xml:space="preserve">Versions Data Deleted: </w:t>
            </w:r>
          </w:p>
        </w:tc>
        <w:tc>
          <w:tcPr>
            <w:tcW w:w="2793" w:type="dxa"/>
            <w:noWrap/>
            <w:hideMark/>
          </w:tcPr>
          <w:p w14:paraId="6422203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1</w:t>
            </w:r>
          </w:p>
        </w:tc>
        <w:tc>
          <w:tcPr>
            <w:tcW w:w="2070" w:type="dxa"/>
            <w:noWrap/>
            <w:hideMark/>
          </w:tcPr>
          <w:p w14:paraId="0C3B11F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0</w:t>
            </w:r>
          </w:p>
        </w:tc>
      </w:tr>
      <w:tr w:rsidR="0052698C" w:rsidRPr="005A0E3A" w14:paraId="401F7A53"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3FEE5170"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 xml:space="preserve">Retain Extra Versions: </w:t>
            </w:r>
          </w:p>
        </w:tc>
        <w:tc>
          <w:tcPr>
            <w:tcW w:w="2793" w:type="dxa"/>
            <w:noWrap/>
            <w:hideMark/>
          </w:tcPr>
          <w:p w14:paraId="34B70FE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30</w:t>
            </w:r>
          </w:p>
        </w:tc>
        <w:tc>
          <w:tcPr>
            <w:tcW w:w="2070" w:type="dxa"/>
            <w:noWrap/>
            <w:hideMark/>
          </w:tcPr>
          <w:p w14:paraId="6DE9DF1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0</w:t>
            </w:r>
          </w:p>
        </w:tc>
      </w:tr>
      <w:tr w:rsidR="0052698C" w:rsidRPr="005A0E3A" w14:paraId="21749D9C"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12A49267"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 xml:space="preserve">Retain Only Version: </w:t>
            </w:r>
          </w:p>
        </w:tc>
        <w:tc>
          <w:tcPr>
            <w:tcW w:w="2793" w:type="dxa"/>
            <w:noWrap/>
            <w:hideMark/>
          </w:tcPr>
          <w:p w14:paraId="4E914180"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60</w:t>
            </w:r>
          </w:p>
        </w:tc>
        <w:tc>
          <w:tcPr>
            <w:tcW w:w="2070" w:type="dxa"/>
            <w:noWrap/>
            <w:hideMark/>
          </w:tcPr>
          <w:p w14:paraId="358A9B4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0</w:t>
            </w:r>
          </w:p>
        </w:tc>
      </w:tr>
      <w:tr w:rsidR="0052698C" w:rsidRPr="005A0E3A" w14:paraId="52BDE515"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11CF2BD6"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Copy Mode: Modified</w:t>
            </w:r>
          </w:p>
        </w:tc>
        <w:tc>
          <w:tcPr>
            <w:tcW w:w="2793" w:type="dxa"/>
            <w:noWrap/>
            <w:hideMark/>
          </w:tcPr>
          <w:p w14:paraId="53D1732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Modified</w:t>
            </w:r>
          </w:p>
        </w:tc>
        <w:tc>
          <w:tcPr>
            <w:tcW w:w="2070" w:type="dxa"/>
            <w:noWrap/>
            <w:hideMark/>
          </w:tcPr>
          <w:p w14:paraId="253A904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Modified</w:t>
            </w:r>
          </w:p>
        </w:tc>
      </w:tr>
      <w:tr w:rsidR="0052698C" w:rsidRPr="005A0E3A" w14:paraId="5AECB073"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5A0A490B"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lastRenderedPageBreak/>
              <w:t>Copy Serialization: Shared Static</w:t>
            </w:r>
          </w:p>
        </w:tc>
        <w:tc>
          <w:tcPr>
            <w:tcW w:w="2793" w:type="dxa"/>
            <w:noWrap/>
            <w:hideMark/>
          </w:tcPr>
          <w:p w14:paraId="57A112D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Shared Static</w:t>
            </w:r>
          </w:p>
        </w:tc>
        <w:tc>
          <w:tcPr>
            <w:tcW w:w="2070" w:type="dxa"/>
            <w:noWrap/>
            <w:hideMark/>
          </w:tcPr>
          <w:p w14:paraId="595CDF3B"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Shared Static</w:t>
            </w:r>
          </w:p>
        </w:tc>
      </w:tr>
      <w:tr w:rsidR="0052698C" w:rsidRPr="005A0E3A" w14:paraId="01D0BE08"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453A19B2"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 xml:space="preserve">Copy Frequency: </w:t>
            </w:r>
          </w:p>
        </w:tc>
        <w:tc>
          <w:tcPr>
            <w:tcW w:w="2793" w:type="dxa"/>
            <w:noWrap/>
            <w:hideMark/>
          </w:tcPr>
          <w:p w14:paraId="60F8AD6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0</w:t>
            </w:r>
          </w:p>
        </w:tc>
        <w:tc>
          <w:tcPr>
            <w:tcW w:w="2070" w:type="dxa"/>
            <w:noWrap/>
            <w:hideMark/>
          </w:tcPr>
          <w:p w14:paraId="3F2176A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0</w:t>
            </w:r>
          </w:p>
        </w:tc>
      </w:tr>
      <w:tr w:rsidR="0052698C" w:rsidRPr="005A0E3A" w14:paraId="0FB1207D"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525" w:type="dxa"/>
            <w:noWrap/>
            <w:hideMark/>
          </w:tcPr>
          <w:p w14:paraId="4016ED9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 xml:space="preserve">Copy Destination: </w:t>
            </w:r>
          </w:p>
        </w:tc>
        <w:tc>
          <w:tcPr>
            <w:tcW w:w="2793" w:type="dxa"/>
            <w:noWrap/>
            <w:hideMark/>
          </w:tcPr>
          <w:p w14:paraId="4AA53B3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BKUPDISKPOOL</w:t>
            </w:r>
          </w:p>
          <w:p w14:paraId="3FDD351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FF0000"/>
                <w:sz w:val="16"/>
                <w:szCs w:val="16"/>
                <w:shd w:val="pct15" w:color="auto" w:fill="FFFFFF"/>
              </w:rPr>
              <w:t>(filesystem backup for all nodes)</w:t>
            </w:r>
          </w:p>
        </w:tc>
        <w:tc>
          <w:tcPr>
            <w:tcW w:w="2070" w:type="dxa"/>
            <w:noWrap/>
            <w:hideMark/>
          </w:tcPr>
          <w:p w14:paraId="2449E50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BKUPDISKPOOL</w:t>
            </w:r>
          </w:p>
          <w:p w14:paraId="41E52B0B"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FF0000"/>
                <w:sz w:val="16"/>
                <w:szCs w:val="16"/>
                <w:shd w:val="pct15" w:color="auto" w:fill="FFFFFF"/>
              </w:rPr>
              <w:t xml:space="preserve"> (db2 database full backup)</w:t>
            </w:r>
          </w:p>
        </w:tc>
      </w:tr>
    </w:tbl>
    <w:p w14:paraId="19380692" w14:textId="77777777" w:rsidR="0052698C" w:rsidRDefault="0052698C" w:rsidP="0052698C">
      <w:pPr>
        <w:rPr>
          <w:b/>
          <w:color w:val="4472C4" w:themeColor="accent1"/>
          <w:sz w:val="16"/>
          <w:szCs w:val="16"/>
        </w:rPr>
      </w:pPr>
    </w:p>
    <w:p w14:paraId="1560DA7F" w14:textId="77777777" w:rsidR="0052698C" w:rsidRPr="005A0E3A" w:rsidRDefault="0052698C" w:rsidP="0052698C">
      <w:pPr>
        <w:rPr>
          <w:b/>
          <w:bCs/>
          <w:sz w:val="16"/>
          <w:szCs w:val="16"/>
        </w:rPr>
      </w:pPr>
      <w:r w:rsidRPr="005A0E3A">
        <w:rPr>
          <w:b/>
          <w:bCs/>
          <w:sz w:val="16"/>
          <w:szCs w:val="16"/>
        </w:rPr>
        <w:t>Archive Copy Groups</w:t>
      </w:r>
    </w:p>
    <w:tbl>
      <w:tblPr>
        <w:tblStyle w:val="ac"/>
        <w:tblW w:w="0" w:type="auto"/>
        <w:tblInd w:w="534" w:type="dxa"/>
        <w:tblLook w:val="04A0" w:firstRow="1" w:lastRow="0" w:firstColumn="1" w:lastColumn="0" w:noHBand="0" w:noVBand="1"/>
      </w:tblPr>
      <w:tblGrid>
        <w:gridCol w:w="3618"/>
        <w:gridCol w:w="2790"/>
        <w:gridCol w:w="1980"/>
      </w:tblGrid>
      <w:tr w:rsidR="0052698C" w:rsidRPr="005A0E3A" w14:paraId="3E236E8B" w14:textId="77777777" w:rsidTr="003C2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hideMark/>
          </w:tcPr>
          <w:p w14:paraId="3FAAEA3E" w14:textId="77777777" w:rsidR="0052698C" w:rsidRPr="005A0E3A" w:rsidRDefault="0052698C" w:rsidP="003C2050">
            <w:pPr>
              <w:rPr>
                <w:rFonts w:ascii="Times New Roman" w:eastAsia="Times New Roman" w:hAnsi="Times New Roman" w:cs="Times New Roman"/>
                <w:sz w:val="16"/>
                <w:szCs w:val="16"/>
              </w:rPr>
            </w:pPr>
            <w:r w:rsidRPr="005A0E3A">
              <w:rPr>
                <w:rFonts w:ascii="Times New Roman" w:eastAsia="Times New Roman" w:hAnsi="Times New Roman" w:cs="Times New Roman"/>
                <w:sz w:val="16"/>
                <w:szCs w:val="16"/>
              </w:rPr>
              <w:t>Policy Domain Name</w:t>
            </w:r>
          </w:p>
        </w:tc>
        <w:tc>
          <w:tcPr>
            <w:tcW w:w="2790" w:type="dxa"/>
            <w:hideMark/>
          </w:tcPr>
          <w:p w14:paraId="1AE91787"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BA</w:t>
            </w:r>
          </w:p>
        </w:tc>
        <w:tc>
          <w:tcPr>
            <w:tcW w:w="1980" w:type="dxa"/>
          </w:tcPr>
          <w:p w14:paraId="7B38690F"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00B050"/>
                <w:sz w:val="16"/>
                <w:szCs w:val="16"/>
                <w:shd w:val="pct15" w:color="auto" w:fill="FFFFFF"/>
              </w:rPr>
            </w:pPr>
            <w:r w:rsidRPr="005A0E3A">
              <w:rPr>
                <w:rFonts w:eastAsia="Times New Roman"/>
                <w:color w:val="00B050"/>
                <w:sz w:val="16"/>
                <w:szCs w:val="16"/>
                <w:shd w:val="pct15" w:color="auto" w:fill="FFFFFF"/>
              </w:rPr>
              <w:t>DB2</w:t>
            </w:r>
          </w:p>
        </w:tc>
      </w:tr>
      <w:tr w:rsidR="0052698C" w:rsidRPr="005A0E3A" w14:paraId="1759C8C4" w14:textId="77777777" w:rsidTr="003C2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hideMark/>
          </w:tcPr>
          <w:p w14:paraId="70549B57" w14:textId="77777777" w:rsidR="0052698C" w:rsidRPr="005A0E3A" w:rsidRDefault="0052698C" w:rsidP="003C2050">
            <w:pPr>
              <w:rPr>
                <w:rFonts w:ascii="Times New Roman" w:eastAsia="Times New Roman" w:hAnsi="Times New Roman" w:cs="Times New Roman"/>
                <w:sz w:val="16"/>
                <w:szCs w:val="16"/>
              </w:rPr>
            </w:pPr>
            <w:r w:rsidRPr="005A0E3A">
              <w:rPr>
                <w:rFonts w:ascii="Times New Roman" w:eastAsia="Times New Roman" w:hAnsi="Times New Roman" w:cs="Times New Roman"/>
                <w:sz w:val="16"/>
                <w:szCs w:val="16"/>
              </w:rPr>
              <w:t>Policy Set Name</w:t>
            </w:r>
          </w:p>
        </w:tc>
        <w:tc>
          <w:tcPr>
            <w:tcW w:w="2790" w:type="dxa"/>
            <w:hideMark/>
          </w:tcPr>
          <w:p w14:paraId="78D8586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BA_PS</w:t>
            </w:r>
          </w:p>
        </w:tc>
        <w:tc>
          <w:tcPr>
            <w:tcW w:w="1980" w:type="dxa"/>
          </w:tcPr>
          <w:p w14:paraId="1EC56FA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DB2_PS</w:t>
            </w:r>
          </w:p>
        </w:tc>
      </w:tr>
      <w:tr w:rsidR="0052698C" w:rsidRPr="005A0E3A" w14:paraId="08AC80E0" w14:textId="77777777" w:rsidTr="003C2050">
        <w:tc>
          <w:tcPr>
            <w:cnfStyle w:val="001000000000" w:firstRow="0" w:lastRow="0" w:firstColumn="1" w:lastColumn="0" w:oddVBand="0" w:evenVBand="0" w:oddHBand="0" w:evenHBand="0" w:firstRowFirstColumn="0" w:firstRowLastColumn="0" w:lastRowFirstColumn="0" w:lastRowLastColumn="0"/>
            <w:tcW w:w="3618" w:type="dxa"/>
            <w:hideMark/>
          </w:tcPr>
          <w:p w14:paraId="6A77D247" w14:textId="77777777" w:rsidR="0052698C" w:rsidRPr="005A0E3A" w:rsidRDefault="0052698C" w:rsidP="003C2050">
            <w:pPr>
              <w:rPr>
                <w:rFonts w:ascii="Times New Roman" w:eastAsia="Times New Roman" w:hAnsi="Times New Roman" w:cs="Times New Roman"/>
                <w:sz w:val="16"/>
                <w:szCs w:val="16"/>
              </w:rPr>
            </w:pPr>
            <w:r w:rsidRPr="005A0E3A">
              <w:rPr>
                <w:rFonts w:ascii="Times New Roman" w:eastAsia="Times New Roman" w:hAnsi="Times New Roman" w:cs="Times New Roman"/>
                <w:sz w:val="16"/>
                <w:szCs w:val="16"/>
              </w:rPr>
              <w:t>Mgmt Class Name</w:t>
            </w:r>
          </w:p>
        </w:tc>
        <w:tc>
          <w:tcPr>
            <w:tcW w:w="2790" w:type="dxa"/>
            <w:hideMark/>
          </w:tcPr>
          <w:p w14:paraId="11CAEE2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BA_MC</w:t>
            </w:r>
          </w:p>
        </w:tc>
        <w:tc>
          <w:tcPr>
            <w:tcW w:w="1980" w:type="dxa"/>
          </w:tcPr>
          <w:p w14:paraId="311EE10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DB2_MC</w:t>
            </w:r>
          </w:p>
        </w:tc>
      </w:tr>
      <w:tr w:rsidR="0052698C" w:rsidRPr="005A0E3A" w14:paraId="19A7F676" w14:textId="77777777" w:rsidTr="003C2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hideMark/>
          </w:tcPr>
          <w:p w14:paraId="5CD8B9FC" w14:textId="77777777" w:rsidR="0052698C" w:rsidRPr="005A0E3A" w:rsidRDefault="0052698C" w:rsidP="003C2050">
            <w:pPr>
              <w:rPr>
                <w:rFonts w:ascii="Times New Roman" w:eastAsia="Times New Roman" w:hAnsi="Times New Roman" w:cs="Times New Roman"/>
                <w:sz w:val="16"/>
                <w:szCs w:val="16"/>
              </w:rPr>
            </w:pPr>
            <w:r w:rsidRPr="005A0E3A">
              <w:rPr>
                <w:rFonts w:ascii="Times New Roman" w:eastAsia="Times New Roman" w:hAnsi="Times New Roman" w:cs="Times New Roman"/>
                <w:sz w:val="16"/>
                <w:szCs w:val="16"/>
              </w:rPr>
              <w:t>Copy Group Name</w:t>
            </w:r>
          </w:p>
        </w:tc>
        <w:tc>
          <w:tcPr>
            <w:tcW w:w="2790" w:type="dxa"/>
            <w:hideMark/>
          </w:tcPr>
          <w:p w14:paraId="0163E3A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STANDARD</w:t>
            </w:r>
          </w:p>
        </w:tc>
        <w:tc>
          <w:tcPr>
            <w:tcW w:w="1980" w:type="dxa"/>
          </w:tcPr>
          <w:p w14:paraId="702013E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STANDARD</w:t>
            </w:r>
          </w:p>
        </w:tc>
      </w:tr>
      <w:tr w:rsidR="0052698C" w:rsidRPr="005A0E3A" w14:paraId="2ECB36DE" w14:textId="77777777" w:rsidTr="003C2050">
        <w:tc>
          <w:tcPr>
            <w:cnfStyle w:val="001000000000" w:firstRow="0" w:lastRow="0" w:firstColumn="1" w:lastColumn="0" w:oddVBand="0" w:evenVBand="0" w:oddHBand="0" w:evenHBand="0" w:firstRowFirstColumn="0" w:firstRowLastColumn="0" w:lastRowFirstColumn="0" w:lastRowLastColumn="0"/>
            <w:tcW w:w="3618" w:type="dxa"/>
            <w:hideMark/>
          </w:tcPr>
          <w:p w14:paraId="5BA6C9C8" w14:textId="77777777" w:rsidR="0052698C" w:rsidRPr="005A0E3A" w:rsidRDefault="0052698C" w:rsidP="003C2050">
            <w:pPr>
              <w:rPr>
                <w:rFonts w:ascii="Times New Roman" w:eastAsia="Times New Roman" w:hAnsi="Times New Roman" w:cs="Times New Roman"/>
                <w:sz w:val="16"/>
                <w:szCs w:val="16"/>
              </w:rPr>
            </w:pPr>
            <w:r w:rsidRPr="005A0E3A">
              <w:rPr>
                <w:rFonts w:ascii="Times New Roman" w:eastAsia="Times New Roman" w:hAnsi="Times New Roman" w:cs="Times New Roman"/>
                <w:sz w:val="16"/>
                <w:szCs w:val="16"/>
              </w:rPr>
              <w:t>Retain Version</w:t>
            </w:r>
          </w:p>
        </w:tc>
        <w:tc>
          <w:tcPr>
            <w:tcW w:w="2790" w:type="dxa"/>
            <w:hideMark/>
          </w:tcPr>
          <w:p w14:paraId="2897F15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365</w:t>
            </w:r>
          </w:p>
        </w:tc>
        <w:tc>
          <w:tcPr>
            <w:tcW w:w="1980" w:type="dxa"/>
          </w:tcPr>
          <w:p w14:paraId="6812A830"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365</w:t>
            </w:r>
          </w:p>
        </w:tc>
      </w:tr>
      <w:tr w:rsidR="0052698C" w:rsidRPr="005A0E3A" w14:paraId="09B038F0" w14:textId="77777777" w:rsidTr="003C2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hideMark/>
          </w:tcPr>
          <w:p w14:paraId="4504BF09" w14:textId="77777777" w:rsidR="0052698C" w:rsidRPr="005A0E3A" w:rsidRDefault="0052698C" w:rsidP="003C2050">
            <w:pPr>
              <w:rPr>
                <w:rFonts w:ascii="Times New Roman" w:eastAsia="Times New Roman" w:hAnsi="Times New Roman" w:cs="Times New Roman"/>
                <w:sz w:val="16"/>
                <w:szCs w:val="16"/>
              </w:rPr>
            </w:pPr>
            <w:r w:rsidRPr="005A0E3A">
              <w:rPr>
                <w:rFonts w:ascii="Times New Roman" w:eastAsia="Times New Roman" w:hAnsi="Times New Roman" w:cs="Times New Roman"/>
                <w:sz w:val="16"/>
                <w:szCs w:val="16"/>
              </w:rPr>
              <w:t>Copy Serialization</w:t>
            </w:r>
          </w:p>
        </w:tc>
        <w:tc>
          <w:tcPr>
            <w:tcW w:w="2790" w:type="dxa"/>
            <w:hideMark/>
          </w:tcPr>
          <w:p w14:paraId="622194A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SHRSTATIC</w:t>
            </w:r>
          </w:p>
        </w:tc>
        <w:tc>
          <w:tcPr>
            <w:tcW w:w="1980" w:type="dxa"/>
          </w:tcPr>
          <w:p w14:paraId="3D51E44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SHRSTATIC</w:t>
            </w:r>
          </w:p>
        </w:tc>
      </w:tr>
      <w:tr w:rsidR="0052698C" w:rsidRPr="005A0E3A" w14:paraId="3BDA4C2A" w14:textId="77777777" w:rsidTr="003C2050">
        <w:tc>
          <w:tcPr>
            <w:cnfStyle w:val="001000000000" w:firstRow="0" w:lastRow="0" w:firstColumn="1" w:lastColumn="0" w:oddVBand="0" w:evenVBand="0" w:oddHBand="0" w:evenHBand="0" w:firstRowFirstColumn="0" w:firstRowLastColumn="0" w:lastRowFirstColumn="0" w:lastRowLastColumn="0"/>
            <w:tcW w:w="3618" w:type="dxa"/>
            <w:hideMark/>
          </w:tcPr>
          <w:p w14:paraId="4885164B" w14:textId="77777777" w:rsidR="0052698C" w:rsidRPr="005A0E3A" w:rsidRDefault="0052698C" w:rsidP="003C2050">
            <w:pPr>
              <w:rPr>
                <w:rFonts w:ascii="Times New Roman" w:eastAsia="Times New Roman" w:hAnsi="Times New Roman" w:cs="Times New Roman"/>
                <w:sz w:val="16"/>
                <w:szCs w:val="16"/>
              </w:rPr>
            </w:pPr>
            <w:r w:rsidRPr="005A0E3A">
              <w:rPr>
                <w:rFonts w:ascii="Times New Roman" w:eastAsia="Times New Roman" w:hAnsi="Times New Roman" w:cs="Times New Roman"/>
                <w:sz w:val="16"/>
                <w:szCs w:val="16"/>
              </w:rPr>
              <w:t>Copy Destination</w:t>
            </w:r>
          </w:p>
        </w:tc>
        <w:tc>
          <w:tcPr>
            <w:tcW w:w="2790" w:type="dxa"/>
            <w:hideMark/>
          </w:tcPr>
          <w:p w14:paraId="34B5238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ARCHDISKPOOL</w:t>
            </w:r>
          </w:p>
        </w:tc>
        <w:tc>
          <w:tcPr>
            <w:tcW w:w="1980" w:type="dxa"/>
          </w:tcPr>
          <w:p w14:paraId="242185B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00B050"/>
                <w:sz w:val="16"/>
                <w:szCs w:val="16"/>
                <w:shd w:val="pct15" w:color="auto" w:fill="FFFFFF"/>
              </w:rPr>
              <w:t>ARCHDISKPOOL</w:t>
            </w:r>
          </w:p>
          <w:p w14:paraId="35132E0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B050"/>
                <w:sz w:val="16"/>
                <w:szCs w:val="16"/>
                <w:shd w:val="pct15" w:color="auto" w:fill="FFFFFF"/>
              </w:rPr>
            </w:pPr>
            <w:r w:rsidRPr="005A0E3A">
              <w:rPr>
                <w:rFonts w:eastAsia="Times New Roman"/>
                <w:color w:val="FF0000"/>
                <w:sz w:val="16"/>
                <w:szCs w:val="16"/>
                <w:shd w:val="pct15" w:color="auto" w:fill="FFFFFF"/>
              </w:rPr>
              <w:t>(db2 archive logs)</w:t>
            </w:r>
          </w:p>
        </w:tc>
      </w:tr>
    </w:tbl>
    <w:p w14:paraId="40A8BDE0" w14:textId="77777777" w:rsidR="0052698C" w:rsidRDefault="0052698C" w:rsidP="0052698C">
      <w:pPr>
        <w:rPr>
          <w:b/>
          <w:bCs/>
        </w:rPr>
      </w:pPr>
    </w:p>
    <w:p w14:paraId="24891351" w14:textId="77777777" w:rsidR="0052698C" w:rsidRDefault="0052698C" w:rsidP="0052698C">
      <w:pPr>
        <w:rPr>
          <w:b/>
          <w:color w:val="4472C4" w:themeColor="accent1"/>
          <w:sz w:val="16"/>
          <w:szCs w:val="16"/>
        </w:rPr>
      </w:pPr>
    </w:p>
    <w:p w14:paraId="39B6D534" w14:textId="77777777" w:rsidR="0052698C" w:rsidRPr="002F307B" w:rsidRDefault="0052698C" w:rsidP="0052698C">
      <w:pPr>
        <w:rPr>
          <w:b/>
          <w:color w:val="4472C4" w:themeColor="accent1"/>
          <w:sz w:val="16"/>
          <w:szCs w:val="16"/>
        </w:rPr>
      </w:pPr>
      <w:r w:rsidRPr="002F307B">
        <w:rPr>
          <w:b/>
          <w:color w:val="4472C4" w:themeColor="accent1"/>
          <w:sz w:val="16"/>
          <w:szCs w:val="16"/>
        </w:rPr>
        <w:t xml:space="preserve">query copygroup </w:t>
      </w:r>
      <w:r>
        <w:rPr>
          <w:b/>
          <w:color w:val="4472C4" w:themeColor="accent1"/>
          <w:sz w:val="16"/>
          <w:szCs w:val="16"/>
        </w:rPr>
        <w:t xml:space="preserve">type=backup </w:t>
      </w:r>
      <w:r w:rsidRPr="002F307B">
        <w:rPr>
          <w:b/>
          <w:color w:val="4472C4" w:themeColor="accent1"/>
          <w:sz w:val="16"/>
          <w:szCs w:val="16"/>
        </w:rPr>
        <w:t>f=d</w:t>
      </w:r>
    </w:p>
    <w:p w14:paraId="361E105F" w14:textId="77777777" w:rsidR="0052698C" w:rsidRPr="004B653F" w:rsidRDefault="0052698C" w:rsidP="0052698C">
      <w:pPr>
        <w:rPr>
          <w:b/>
          <w:color w:val="FF0000"/>
          <w:sz w:val="16"/>
          <w:szCs w:val="16"/>
        </w:rPr>
      </w:pPr>
      <w:r w:rsidRPr="004B653F">
        <w:rPr>
          <w:b/>
          <w:color w:val="FF0000"/>
          <w:sz w:val="16"/>
          <w:szCs w:val="16"/>
        </w:rPr>
        <w:t>Policy Domain Name: BA</w:t>
      </w:r>
    </w:p>
    <w:p w14:paraId="3A66D63E"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Policy Set Name: ACTIVE</w:t>
      </w:r>
    </w:p>
    <w:p w14:paraId="1635D82D"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Mgmt Class Name: BA_MC</w:t>
      </w:r>
    </w:p>
    <w:p w14:paraId="2AB2ED0C"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Group Name: STANDARD</w:t>
      </w:r>
    </w:p>
    <w:p w14:paraId="2D3CAFC4"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Group Type: Backup</w:t>
      </w:r>
    </w:p>
    <w:p w14:paraId="0C2FB3D8"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Versions Data Exists: 2</w:t>
      </w:r>
    </w:p>
    <w:p w14:paraId="1D131D71"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Versions Data Deleted: 1</w:t>
      </w:r>
    </w:p>
    <w:p w14:paraId="015D45D5"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Retain Extra Versions: 30</w:t>
      </w:r>
    </w:p>
    <w:p w14:paraId="724C9E52"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Retain Only Version: 60</w:t>
      </w:r>
    </w:p>
    <w:p w14:paraId="00629480"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Mode: Modified</w:t>
      </w:r>
    </w:p>
    <w:p w14:paraId="60E78FF2"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Serialization: Shared Static</w:t>
      </w:r>
    </w:p>
    <w:p w14:paraId="2E8A1F84"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Frequency: 0</w:t>
      </w:r>
    </w:p>
    <w:p w14:paraId="03E7E2B3"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Destination: BKUPDISKPOOL</w:t>
      </w:r>
    </w:p>
    <w:p w14:paraId="71F09509"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Table of Contents (TOC) Destination: </w:t>
      </w:r>
    </w:p>
    <w:p w14:paraId="35927A53"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Last Update by (administrator): ADMIN</w:t>
      </w:r>
    </w:p>
    <w:p w14:paraId="4F6B85F6"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Last Update Date/Time: 01/18/06 11:29:14</w:t>
      </w:r>
    </w:p>
    <w:p w14:paraId="6AFF16F7"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Managing profile: </w:t>
      </w:r>
    </w:p>
    <w:p w14:paraId="5720F173"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Changes Pending: No</w:t>
      </w:r>
    </w:p>
    <w:p w14:paraId="25DB9C06"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74FD6473"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4B653F">
        <w:rPr>
          <w:rFonts w:ascii="Courier New" w:eastAsia="Times New Roman" w:hAnsi="Courier New" w:cs="Courier New"/>
          <w:b/>
          <w:sz w:val="16"/>
          <w:szCs w:val="16"/>
        </w:rPr>
        <w:t>Policy Domain Name: BA</w:t>
      </w:r>
    </w:p>
    <w:p w14:paraId="38037A8D"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Policy Set Name: BA_PS</w:t>
      </w:r>
    </w:p>
    <w:p w14:paraId="788146EA"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Mgmt Class Name: BA_MC</w:t>
      </w:r>
    </w:p>
    <w:p w14:paraId="128A7B18"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Group Name: STANDARD</w:t>
      </w:r>
    </w:p>
    <w:p w14:paraId="65A0F366"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Group Type: Backup</w:t>
      </w:r>
    </w:p>
    <w:p w14:paraId="6AA68C49"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Versions Data Exists: 2</w:t>
      </w:r>
    </w:p>
    <w:p w14:paraId="1260AC81"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Versions Data Deleted: 1</w:t>
      </w:r>
    </w:p>
    <w:p w14:paraId="21C69E7E"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Retain Extra Versions: 30</w:t>
      </w:r>
    </w:p>
    <w:p w14:paraId="5BBB0224"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Retain Only Version: 60</w:t>
      </w:r>
    </w:p>
    <w:p w14:paraId="304E0C06"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Mode: Modified</w:t>
      </w:r>
    </w:p>
    <w:p w14:paraId="3D302011"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Serialization: Shared Static</w:t>
      </w:r>
    </w:p>
    <w:p w14:paraId="7A4AF680"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Frequency: 0</w:t>
      </w:r>
    </w:p>
    <w:p w14:paraId="28DF93E6"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Destination: BKUPDISKPOOL</w:t>
      </w:r>
    </w:p>
    <w:p w14:paraId="24399AB9"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Table of Contents (TOC) Destination: </w:t>
      </w:r>
    </w:p>
    <w:p w14:paraId="50F17F93"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Last Update by (administrator): ADMIN</w:t>
      </w:r>
    </w:p>
    <w:p w14:paraId="5BB81878"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Last Update Date/Time: 01/18/06 11:29:14</w:t>
      </w:r>
    </w:p>
    <w:p w14:paraId="408FAD47"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Managing profile: </w:t>
      </w:r>
    </w:p>
    <w:p w14:paraId="62F75608"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Changes Pending: No</w:t>
      </w:r>
    </w:p>
    <w:p w14:paraId="45AC578F"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7FA7DCF1" w14:textId="77777777" w:rsidR="0052698C" w:rsidRPr="004B653F" w:rsidRDefault="0052698C" w:rsidP="0052698C">
      <w:pPr>
        <w:rPr>
          <w:b/>
          <w:color w:val="FF0000"/>
          <w:sz w:val="16"/>
          <w:szCs w:val="16"/>
        </w:rPr>
      </w:pPr>
      <w:r w:rsidRPr="004B653F">
        <w:rPr>
          <w:b/>
          <w:color w:val="FF0000"/>
          <w:sz w:val="16"/>
          <w:szCs w:val="16"/>
        </w:rPr>
        <w:t>Policy Domain Name: DB2</w:t>
      </w:r>
    </w:p>
    <w:p w14:paraId="65D3FB24"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Policy Set Name: ACTIVE</w:t>
      </w:r>
    </w:p>
    <w:p w14:paraId="10567C02"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Mgmt Class Name: DB2_MC</w:t>
      </w:r>
    </w:p>
    <w:p w14:paraId="60E009BA"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Group Name: STANDARD</w:t>
      </w:r>
    </w:p>
    <w:p w14:paraId="0DE21CD5"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Group Type: Backup</w:t>
      </w:r>
    </w:p>
    <w:p w14:paraId="3678DF50"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Versions Data Exists: 1</w:t>
      </w:r>
    </w:p>
    <w:p w14:paraId="561BC1EC"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Versions Data Deleted: 0</w:t>
      </w:r>
    </w:p>
    <w:p w14:paraId="01EB6DFA"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Retain Extra Versions: 0</w:t>
      </w:r>
    </w:p>
    <w:p w14:paraId="3FE6D13C"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Retain Only Version: 0</w:t>
      </w:r>
    </w:p>
    <w:p w14:paraId="14F5B43B"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Mode: Modified</w:t>
      </w:r>
    </w:p>
    <w:p w14:paraId="31100637"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Serialization: Shared Static</w:t>
      </w:r>
    </w:p>
    <w:p w14:paraId="4ECB2A18"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Frequency: 0</w:t>
      </w:r>
    </w:p>
    <w:p w14:paraId="631ACACF"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Destination: BKUPDISKPOOL</w:t>
      </w:r>
    </w:p>
    <w:p w14:paraId="15E35D37"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Table of Contents (TOC) Destination: </w:t>
      </w:r>
    </w:p>
    <w:p w14:paraId="4E7BBDAD"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Last Update by (administrator): ADMIN</w:t>
      </w:r>
    </w:p>
    <w:p w14:paraId="7C28869D"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lastRenderedPageBreak/>
        <w:t xml:space="preserve">              Last Update Date/Time: 02/06/06 10:22:44</w:t>
      </w:r>
    </w:p>
    <w:p w14:paraId="39C11D09"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Managing profile: </w:t>
      </w:r>
    </w:p>
    <w:p w14:paraId="4083C09B"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Changes Pending: No</w:t>
      </w:r>
    </w:p>
    <w:p w14:paraId="1980C816"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7C88BC4B"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4B653F">
        <w:rPr>
          <w:rFonts w:ascii="Courier New" w:eastAsia="Times New Roman" w:hAnsi="Courier New" w:cs="Courier New"/>
          <w:b/>
          <w:sz w:val="16"/>
          <w:szCs w:val="16"/>
        </w:rPr>
        <w:t>Policy Domain Name: DB2</w:t>
      </w:r>
    </w:p>
    <w:p w14:paraId="24AC9451"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Policy Set Name: DB2_PS</w:t>
      </w:r>
    </w:p>
    <w:p w14:paraId="0BC29FB3"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Mgmt Class Name: DB2_MC</w:t>
      </w:r>
    </w:p>
    <w:p w14:paraId="44755950"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Group Name: STANDARD</w:t>
      </w:r>
    </w:p>
    <w:p w14:paraId="64F0303F"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Group Type: Backup</w:t>
      </w:r>
    </w:p>
    <w:p w14:paraId="6D77C716"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Versions Data Exists: 1</w:t>
      </w:r>
    </w:p>
    <w:p w14:paraId="271D8DE8"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Versions Data Deleted: 0</w:t>
      </w:r>
    </w:p>
    <w:p w14:paraId="33D9BAF3"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Retain Extra Versions: 0</w:t>
      </w:r>
    </w:p>
    <w:p w14:paraId="42E5C28F"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Retain Only Version: 0</w:t>
      </w:r>
    </w:p>
    <w:p w14:paraId="0365D054"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Mode: Modified</w:t>
      </w:r>
    </w:p>
    <w:p w14:paraId="73F5DAF6"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Serialization: Shared Static</w:t>
      </w:r>
    </w:p>
    <w:p w14:paraId="39DE1544"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Frequency: 0</w:t>
      </w:r>
    </w:p>
    <w:p w14:paraId="17E29BF6"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Destination: BKUPDISKPOOL</w:t>
      </w:r>
    </w:p>
    <w:p w14:paraId="6B85E011"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Table of Contents (TOC) Destination: </w:t>
      </w:r>
    </w:p>
    <w:p w14:paraId="09F1D2C2"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Last Update by (administrator): ADMIN</w:t>
      </w:r>
    </w:p>
    <w:p w14:paraId="1D2F0338"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Last Update Date/Time: 02/06/06 10:22:44</w:t>
      </w:r>
    </w:p>
    <w:p w14:paraId="2F9B2B4D"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Managing profile: </w:t>
      </w:r>
    </w:p>
    <w:p w14:paraId="6ED8E609"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Changes Pending: No</w:t>
      </w:r>
    </w:p>
    <w:p w14:paraId="11FDE8E6"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54DC7C52"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4B653F">
        <w:rPr>
          <w:rFonts w:ascii="Courier New" w:eastAsia="Times New Roman" w:hAnsi="Courier New" w:cs="Courier New"/>
          <w:b/>
          <w:sz w:val="16"/>
          <w:szCs w:val="16"/>
        </w:rPr>
        <w:t>Policy Domain Name: STANDARD</w:t>
      </w:r>
    </w:p>
    <w:p w14:paraId="299A3B8B"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Policy Set Name: ACTIVE</w:t>
      </w:r>
    </w:p>
    <w:p w14:paraId="1CEB109A"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Mgmt Class Name: STANDARD</w:t>
      </w:r>
    </w:p>
    <w:p w14:paraId="00E893E7"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Group Name: STANDARD</w:t>
      </w:r>
    </w:p>
    <w:p w14:paraId="757EC1FB"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Group Type: Backup</w:t>
      </w:r>
    </w:p>
    <w:p w14:paraId="1AE4BBD0"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Versions Data Exists: 2</w:t>
      </w:r>
    </w:p>
    <w:p w14:paraId="5405E2B8"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Versions Data Deleted: 1</w:t>
      </w:r>
    </w:p>
    <w:p w14:paraId="00D7839D"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Retain Extra Versions: 30</w:t>
      </w:r>
    </w:p>
    <w:p w14:paraId="66E0DE8C"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Retain Only Version: 60</w:t>
      </w:r>
    </w:p>
    <w:p w14:paraId="5BC689C2"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Mode: Modified</w:t>
      </w:r>
    </w:p>
    <w:p w14:paraId="6A9FC82B"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Serialization: Shared Static</w:t>
      </w:r>
    </w:p>
    <w:p w14:paraId="0ECEFAA8"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Frequency: 0</w:t>
      </w:r>
    </w:p>
    <w:p w14:paraId="3572BB20"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Destination: BACKUPPOOL</w:t>
      </w:r>
    </w:p>
    <w:p w14:paraId="0D818808"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Table of Contents (TOC) Destination: </w:t>
      </w:r>
    </w:p>
    <w:p w14:paraId="3D4C405F"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Last Update by (administrator): SERVER_CONSOLE</w:t>
      </w:r>
    </w:p>
    <w:p w14:paraId="314E4F75"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Last Update Date/Time: 01/17/06 14:16:48</w:t>
      </w:r>
    </w:p>
    <w:p w14:paraId="244B1844"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Managing profile: </w:t>
      </w:r>
    </w:p>
    <w:p w14:paraId="6FEEBD98"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Changes Pending: No</w:t>
      </w:r>
    </w:p>
    <w:p w14:paraId="34EC68B4"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6C799E39"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4B653F">
        <w:rPr>
          <w:rFonts w:ascii="Courier New" w:eastAsia="Times New Roman" w:hAnsi="Courier New" w:cs="Courier New"/>
          <w:b/>
          <w:sz w:val="16"/>
          <w:szCs w:val="16"/>
        </w:rPr>
        <w:t>Policy Domain Name: STANDARD</w:t>
      </w:r>
    </w:p>
    <w:p w14:paraId="10B7F2F0"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Policy Set Name: STANDARD</w:t>
      </w:r>
    </w:p>
    <w:p w14:paraId="7BEF88F9"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Mgmt Class Name: STANDARD</w:t>
      </w:r>
    </w:p>
    <w:p w14:paraId="2F66A39B"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Group Name: STANDARD</w:t>
      </w:r>
    </w:p>
    <w:p w14:paraId="0F9F418F"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Group Type: Backup</w:t>
      </w:r>
    </w:p>
    <w:p w14:paraId="6BA2D307"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Versions Data Exists: 2</w:t>
      </w:r>
    </w:p>
    <w:p w14:paraId="6086A9B4"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Versions Data Deleted: 1</w:t>
      </w:r>
    </w:p>
    <w:p w14:paraId="29294977"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Retain Extra Versions: 30</w:t>
      </w:r>
    </w:p>
    <w:p w14:paraId="2FF4235D"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Retain Only Version: 60</w:t>
      </w:r>
    </w:p>
    <w:p w14:paraId="43FD650D"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Mode: Modified</w:t>
      </w:r>
    </w:p>
    <w:p w14:paraId="6B1A7B63"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Serialization: Shared Static</w:t>
      </w:r>
    </w:p>
    <w:p w14:paraId="71FC72BB"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Frequency: 0</w:t>
      </w:r>
    </w:p>
    <w:p w14:paraId="7CCA742E"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Copy Destination: BACKUPPOOL</w:t>
      </w:r>
    </w:p>
    <w:p w14:paraId="7DD7F979"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Table of Contents (TOC) Destination: </w:t>
      </w:r>
    </w:p>
    <w:p w14:paraId="618AA565"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Last Update by (administrator): SERVER_CONSOLE</w:t>
      </w:r>
    </w:p>
    <w:p w14:paraId="1EF7F912"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Last Update Date/Time: 01/17/06 14:16:48</w:t>
      </w:r>
    </w:p>
    <w:p w14:paraId="2A1AF82A"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Managing profile: </w:t>
      </w:r>
    </w:p>
    <w:p w14:paraId="67AF27D1" w14:textId="77777777" w:rsidR="0052698C" w:rsidRPr="002F307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F307B">
        <w:rPr>
          <w:rFonts w:ascii="Courier New" w:eastAsia="Times New Roman" w:hAnsi="Courier New" w:cs="Courier New"/>
          <w:sz w:val="16"/>
          <w:szCs w:val="16"/>
        </w:rPr>
        <w:t xml:space="preserve">                    Changes Pending: No</w:t>
      </w:r>
    </w:p>
    <w:p w14:paraId="45975E7B" w14:textId="77777777" w:rsidR="0052698C" w:rsidRDefault="0052698C" w:rsidP="0052698C">
      <w:pPr>
        <w:rPr>
          <w:b/>
          <w:color w:val="4472C4" w:themeColor="accent1"/>
          <w:sz w:val="16"/>
          <w:szCs w:val="16"/>
        </w:rPr>
      </w:pPr>
    </w:p>
    <w:p w14:paraId="5B10818E" w14:textId="77777777" w:rsidR="0052698C" w:rsidRPr="002F307B" w:rsidRDefault="0052698C" w:rsidP="0052698C">
      <w:pPr>
        <w:rPr>
          <w:b/>
          <w:color w:val="4472C4" w:themeColor="accent1"/>
          <w:sz w:val="16"/>
          <w:szCs w:val="16"/>
        </w:rPr>
      </w:pPr>
      <w:r w:rsidRPr="002F307B">
        <w:rPr>
          <w:b/>
          <w:color w:val="4472C4" w:themeColor="accent1"/>
          <w:sz w:val="16"/>
          <w:szCs w:val="16"/>
        </w:rPr>
        <w:t xml:space="preserve">query copygroup </w:t>
      </w:r>
      <w:r>
        <w:rPr>
          <w:b/>
          <w:color w:val="4472C4" w:themeColor="accent1"/>
          <w:sz w:val="16"/>
          <w:szCs w:val="16"/>
        </w:rPr>
        <w:t xml:space="preserve">type=archive </w:t>
      </w:r>
      <w:r w:rsidRPr="002F307B">
        <w:rPr>
          <w:b/>
          <w:color w:val="4472C4" w:themeColor="accent1"/>
          <w:sz w:val="16"/>
          <w:szCs w:val="16"/>
        </w:rPr>
        <w:t>f=d</w:t>
      </w:r>
    </w:p>
    <w:p w14:paraId="2346FB81"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16"/>
          <w:szCs w:val="16"/>
        </w:rPr>
      </w:pPr>
      <w:r w:rsidRPr="004B653F">
        <w:rPr>
          <w:rFonts w:ascii="Courier New" w:eastAsia="Times New Roman" w:hAnsi="Courier New" w:cs="Courier New"/>
          <w:b/>
          <w:color w:val="FF0000"/>
          <w:sz w:val="16"/>
          <w:szCs w:val="16"/>
        </w:rPr>
        <w:t>Policy Domain Name: BA</w:t>
      </w:r>
    </w:p>
    <w:p w14:paraId="752B524F"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Policy Set Name: ACTIVE</w:t>
      </w:r>
    </w:p>
    <w:p w14:paraId="1A01A7B9"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Mgmt Class Name: BA_MC</w:t>
      </w:r>
    </w:p>
    <w:p w14:paraId="4C8C23F8"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Group Name: STANDARD</w:t>
      </w:r>
    </w:p>
    <w:p w14:paraId="374CD10A"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Group Type: Archive</w:t>
      </w:r>
    </w:p>
    <w:p w14:paraId="18FC2E59"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Retain Version: 365</w:t>
      </w:r>
    </w:p>
    <w:p w14:paraId="1D8ACB46"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Retention Initiation: Creation</w:t>
      </w:r>
    </w:p>
    <w:p w14:paraId="70A50615"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Retain Minimum Days: </w:t>
      </w:r>
    </w:p>
    <w:p w14:paraId="05E742AD"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Serialization: Shared Static</w:t>
      </w:r>
    </w:p>
    <w:p w14:paraId="13F5A1D2"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Frequency: CMD</w:t>
      </w:r>
    </w:p>
    <w:p w14:paraId="514DA6E4"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Mode: Absolute</w:t>
      </w:r>
    </w:p>
    <w:p w14:paraId="2B085C1C"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lastRenderedPageBreak/>
        <w:t xml:space="preserve">              Copy Destination: ARCHDISKPOOL</w:t>
      </w:r>
    </w:p>
    <w:p w14:paraId="7AC26B7F"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Last Update by (administrator): ADMIN</w:t>
      </w:r>
    </w:p>
    <w:p w14:paraId="0FA2D25D"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Last Update Date/Time: 01/18/06 11:29:48</w:t>
      </w:r>
    </w:p>
    <w:p w14:paraId="746CEA90"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Managing profile: </w:t>
      </w:r>
    </w:p>
    <w:p w14:paraId="116F79AC"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Changes Pending: No</w:t>
      </w:r>
    </w:p>
    <w:p w14:paraId="7C9B6990"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712DAE59" w14:textId="77777777" w:rsidR="0052698C" w:rsidRPr="007E530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7E530D">
        <w:rPr>
          <w:rFonts w:ascii="Courier New" w:eastAsia="Times New Roman" w:hAnsi="Courier New" w:cs="Courier New"/>
          <w:b/>
          <w:sz w:val="16"/>
          <w:szCs w:val="16"/>
        </w:rPr>
        <w:t>Policy Domain Name: BA</w:t>
      </w:r>
    </w:p>
    <w:p w14:paraId="0086820C"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Policy Set Name: BA_PS</w:t>
      </w:r>
    </w:p>
    <w:p w14:paraId="4337C79F"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Mgmt Class Name: BA_MC</w:t>
      </w:r>
    </w:p>
    <w:p w14:paraId="4DF2009E"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Group Name: STANDARD</w:t>
      </w:r>
    </w:p>
    <w:p w14:paraId="580E9B3E"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Group Type: Archive</w:t>
      </w:r>
    </w:p>
    <w:p w14:paraId="43667E4D"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Retain Version: 365</w:t>
      </w:r>
    </w:p>
    <w:p w14:paraId="4E083593"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Retention Initiation: Creation</w:t>
      </w:r>
    </w:p>
    <w:p w14:paraId="2BFC2DEF"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Retain Minimum Days: </w:t>
      </w:r>
    </w:p>
    <w:p w14:paraId="047AE206"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Serialization: Shared Static</w:t>
      </w:r>
    </w:p>
    <w:p w14:paraId="793DBC7E"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Frequency: CMD</w:t>
      </w:r>
    </w:p>
    <w:p w14:paraId="50753671"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Mode: Absolute</w:t>
      </w:r>
    </w:p>
    <w:p w14:paraId="3BB672E1"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Destination: ARCHDISKPOOL</w:t>
      </w:r>
    </w:p>
    <w:p w14:paraId="6161F5CE"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Last Update by (administrator): ADMIN</w:t>
      </w:r>
    </w:p>
    <w:p w14:paraId="061FD866"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Last Update Date/Time: 01/18/06 11:29:48</w:t>
      </w:r>
    </w:p>
    <w:p w14:paraId="0EBD7E80"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Managing profile: </w:t>
      </w:r>
    </w:p>
    <w:p w14:paraId="16AAA5E1"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Changes Pending: No</w:t>
      </w:r>
    </w:p>
    <w:p w14:paraId="2BAA771D"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45A86D39"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16"/>
          <w:szCs w:val="16"/>
        </w:rPr>
      </w:pPr>
      <w:r w:rsidRPr="004B653F">
        <w:rPr>
          <w:rFonts w:ascii="Courier New" w:eastAsia="Times New Roman" w:hAnsi="Courier New" w:cs="Courier New"/>
          <w:b/>
          <w:color w:val="FF0000"/>
          <w:sz w:val="16"/>
          <w:szCs w:val="16"/>
        </w:rPr>
        <w:t>Policy Domain Name: DB2</w:t>
      </w:r>
    </w:p>
    <w:p w14:paraId="69730DCE"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Policy Set Name: ACTIVE</w:t>
      </w:r>
    </w:p>
    <w:p w14:paraId="7DE57977"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Mgmt Class Name: DB2_MC</w:t>
      </w:r>
    </w:p>
    <w:p w14:paraId="6771BE11"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Group Name: STANDARD</w:t>
      </w:r>
    </w:p>
    <w:p w14:paraId="11958B7D"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Group Type: Archive</w:t>
      </w:r>
    </w:p>
    <w:p w14:paraId="3114F0CF"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Retain Version: 365</w:t>
      </w:r>
    </w:p>
    <w:p w14:paraId="0B670A19"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Retention Initiation: Creation</w:t>
      </w:r>
    </w:p>
    <w:p w14:paraId="0AFB0CD8"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Retain Minimum Days: </w:t>
      </w:r>
    </w:p>
    <w:p w14:paraId="5C2870F1"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Serialization: Shared Static</w:t>
      </w:r>
    </w:p>
    <w:p w14:paraId="1681A96A"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Frequency: CMD</w:t>
      </w:r>
    </w:p>
    <w:p w14:paraId="074D1583"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Mode: Absolute</w:t>
      </w:r>
    </w:p>
    <w:p w14:paraId="333EF970"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Copy Destination: ARCHDISKPOOL</w:t>
      </w:r>
    </w:p>
    <w:p w14:paraId="11F41608"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Last Update by (administrator): ADMIN</w:t>
      </w:r>
    </w:p>
    <w:p w14:paraId="5BFDEA4D"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Last Update Date/Time: 02/06/06 10:24:00</w:t>
      </w:r>
    </w:p>
    <w:p w14:paraId="37126B0F"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Managing profile: </w:t>
      </w:r>
    </w:p>
    <w:p w14:paraId="58A1E52E"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4B653F">
        <w:rPr>
          <w:rFonts w:ascii="Courier New" w:eastAsia="Times New Roman" w:hAnsi="Courier New" w:cs="Courier New"/>
          <w:color w:val="FF0000"/>
          <w:sz w:val="16"/>
          <w:szCs w:val="16"/>
        </w:rPr>
        <w:t xml:space="preserve">               Changes Pending: No</w:t>
      </w:r>
    </w:p>
    <w:p w14:paraId="55E20188"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5A61A6DB" w14:textId="77777777" w:rsidR="0052698C" w:rsidRPr="004B653F"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4B653F">
        <w:rPr>
          <w:rFonts w:ascii="Courier New" w:eastAsia="Times New Roman" w:hAnsi="Courier New" w:cs="Courier New"/>
          <w:b/>
          <w:sz w:val="16"/>
          <w:szCs w:val="16"/>
        </w:rPr>
        <w:t>Policy Domain Name: DB2</w:t>
      </w:r>
    </w:p>
    <w:p w14:paraId="6F4B0156"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Policy Set Name: DB2_PS</w:t>
      </w:r>
    </w:p>
    <w:p w14:paraId="2B7F4205"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Mgmt Class Name: DB2_MC</w:t>
      </w:r>
    </w:p>
    <w:p w14:paraId="4C14845F"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Group Name: STANDARD</w:t>
      </w:r>
    </w:p>
    <w:p w14:paraId="4A270016"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Group Type: Archive</w:t>
      </w:r>
    </w:p>
    <w:p w14:paraId="553B2215"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Retain Version: 365</w:t>
      </w:r>
    </w:p>
    <w:p w14:paraId="58977484"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Retention Initiation: Creation</w:t>
      </w:r>
    </w:p>
    <w:p w14:paraId="455DD394"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Retain Minimum Days: </w:t>
      </w:r>
    </w:p>
    <w:p w14:paraId="3B8AB69F"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Serialization: Shared Static</w:t>
      </w:r>
    </w:p>
    <w:p w14:paraId="538CD424"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Frequency: CMD</w:t>
      </w:r>
    </w:p>
    <w:p w14:paraId="5CB355DF"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Mode: Absolute</w:t>
      </w:r>
    </w:p>
    <w:p w14:paraId="66F24252" w14:textId="77777777" w:rsidR="0052698C" w:rsidRPr="007E530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7E530D">
        <w:rPr>
          <w:rFonts w:ascii="Courier New" w:eastAsia="Times New Roman" w:hAnsi="Courier New" w:cs="Courier New"/>
          <w:color w:val="FF0000"/>
          <w:sz w:val="16"/>
          <w:szCs w:val="16"/>
        </w:rPr>
        <w:t xml:space="preserve">              Copy Destination: ARCHDISKPOOL</w:t>
      </w:r>
    </w:p>
    <w:p w14:paraId="76E73CB8"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Last Update by (administrator): ADMIN</w:t>
      </w:r>
    </w:p>
    <w:p w14:paraId="2011657E"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Last Update Date/Time: 02/06/06 10:24:00</w:t>
      </w:r>
    </w:p>
    <w:p w14:paraId="566F55FC"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Managing profile: </w:t>
      </w:r>
    </w:p>
    <w:p w14:paraId="08427BC4"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Changes Pending: No</w:t>
      </w:r>
    </w:p>
    <w:p w14:paraId="7992D229"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1095656F" w14:textId="77777777" w:rsidR="0052698C" w:rsidRPr="006A198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6A198E">
        <w:rPr>
          <w:rFonts w:ascii="Courier New" w:eastAsia="Times New Roman" w:hAnsi="Courier New" w:cs="Courier New"/>
          <w:b/>
          <w:sz w:val="16"/>
          <w:szCs w:val="16"/>
        </w:rPr>
        <w:t>Policy Domain Name: STANDARD</w:t>
      </w:r>
    </w:p>
    <w:p w14:paraId="4E611496"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Policy Set Name: ACTIVE</w:t>
      </w:r>
    </w:p>
    <w:p w14:paraId="7D5FA058"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Mgmt Class Name: STANDARD</w:t>
      </w:r>
    </w:p>
    <w:p w14:paraId="589758B6"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Group Name: STANDARD</w:t>
      </w:r>
    </w:p>
    <w:p w14:paraId="41332AFD"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Group Type: Archive</w:t>
      </w:r>
    </w:p>
    <w:p w14:paraId="630502D3"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Retain Version: 365</w:t>
      </w:r>
    </w:p>
    <w:p w14:paraId="524A4D77"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Retention Initiation: Creation</w:t>
      </w:r>
    </w:p>
    <w:p w14:paraId="078AAEE4"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Retain Minimum Days: </w:t>
      </w:r>
    </w:p>
    <w:p w14:paraId="6E642071"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Serialization: Shared Static</w:t>
      </w:r>
    </w:p>
    <w:p w14:paraId="123D710F"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Frequency: CMD</w:t>
      </w:r>
    </w:p>
    <w:p w14:paraId="5A271667"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Mode: Absolute</w:t>
      </w:r>
    </w:p>
    <w:p w14:paraId="289351F9" w14:textId="77777777" w:rsidR="0052698C" w:rsidRPr="007E530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7E530D">
        <w:rPr>
          <w:rFonts w:ascii="Courier New" w:eastAsia="Times New Roman" w:hAnsi="Courier New" w:cs="Courier New"/>
          <w:color w:val="FF0000"/>
          <w:sz w:val="16"/>
          <w:szCs w:val="16"/>
        </w:rPr>
        <w:t xml:space="preserve">              Copy Destination: ARCHIVEPOOL</w:t>
      </w:r>
    </w:p>
    <w:p w14:paraId="36BC8E28"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Last Update by (administrator): SERVER_CONSOLE</w:t>
      </w:r>
    </w:p>
    <w:p w14:paraId="7AA6600E"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Last Update Date/Time: 01/17/06 14:16:48</w:t>
      </w:r>
    </w:p>
    <w:p w14:paraId="5BBFFCE2"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Managing profile: </w:t>
      </w:r>
    </w:p>
    <w:p w14:paraId="6F55576B"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Changes Pending: No</w:t>
      </w:r>
    </w:p>
    <w:p w14:paraId="3807A499"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18425DD2" w14:textId="77777777" w:rsidR="0052698C" w:rsidRPr="006A198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6A198E">
        <w:rPr>
          <w:rFonts w:ascii="Courier New" w:eastAsia="Times New Roman" w:hAnsi="Courier New" w:cs="Courier New"/>
          <w:b/>
          <w:sz w:val="16"/>
          <w:szCs w:val="16"/>
        </w:rPr>
        <w:t>Policy Domain Name: STANDARD</w:t>
      </w:r>
    </w:p>
    <w:p w14:paraId="45160BC5"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Policy Set Name: STANDARD</w:t>
      </w:r>
    </w:p>
    <w:p w14:paraId="79CE4D2B"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Mgmt Class Name: STANDARD</w:t>
      </w:r>
    </w:p>
    <w:p w14:paraId="7A736B32"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Group Name: STANDARD</w:t>
      </w:r>
    </w:p>
    <w:p w14:paraId="38E451AE"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Group Type: Archive</w:t>
      </w:r>
    </w:p>
    <w:p w14:paraId="2A1E4512"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Retain Version: 365</w:t>
      </w:r>
    </w:p>
    <w:p w14:paraId="664C9A9B"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Retention Initiation: Creation</w:t>
      </w:r>
    </w:p>
    <w:p w14:paraId="23D408B2"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Retain Minimum Days: </w:t>
      </w:r>
    </w:p>
    <w:p w14:paraId="185E6D15"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Serialization: Shared Static</w:t>
      </w:r>
    </w:p>
    <w:p w14:paraId="798B7EFD"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Frequency: CMD</w:t>
      </w:r>
    </w:p>
    <w:p w14:paraId="7793B13C"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Mode: Absolute</w:t>
      </w:r>
    </w:p>
    <w:p w14:paraId="7803386A"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Copy Destination: ARCHIVEPOOL</w:t>
      </w:r>
    </w:p>
    <w:p w14:paraId="2E9830D2"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Last Update by (administrator): SERVER_CONSOLE</w:t>
      </w:r>
    </w:p>
    <w:p w14:paraId="1F95BAF0"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Last Update Date/Time: 01/17/06 14:16:48</w:t>
      </w:r>
    </w:p>
    <w:p w14:paraId="4E314A13"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Managing profile: </w:t>
      </w:r>
    </w:p>
    <w:p w14:paraId="53F3A048" w14:textId="77777777" w:rsidR="0052698C" w:rsidRPr="00E225E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E225EE">
        <w:rPr>
          <w:rFonts w:ascii="Courier New" w:eastAsia="Times New Roman" w:hAnsi="Courier New" w:cs="Courier New"/>
          <w:sz w:val="16"/>
          <w:szCs w:val="16"/>
        </w:rPr>
        <w:t xml:space="preserve">               Changes Pending: No</w:t>
      </w:r>
    </w:p>
    <w:p w14:paraId="4458BAC7" w14:textId="77777777" w:rsidR="0052698C" w:rsidRPr="005A0E3A" w:rsidRDefault="0052698C" w:rsidP="0052698C">
      <w:pPr>
        <w:rPr>
          <w:sz w:val="16"/>
          <w:szCs w:val="16"/>
        </w:rPr>
      </w:pPr>
    </w:p>
    <w:p w14:paraId="1B024F38" w14:textId="77777777" w:rsidR="0052698C" w:rsidRPr="002D473E" w:rsidRDefault="0052698C" w:rsidP="0052698C">
      <w:pPr>
        <w:pStyle w:val="2"/>
      </w:pPr>
      <w:bookmarkStart w:id="60" w:name="_Toc485986157"/>
      <w:r w:rsidRPr="002D473E">
        <w:t>Server Storage</w:t>
      </w:r>
      <w:r>
        <w:t xml:space="preserve"> pools</w:t>
      </w:r>
      <w:bookmarkEnd w:id="60"/>
    </w:p>
    <w:p w14:paraId="42A5D28A" w14:textId="77777777" w:rsidR="0052698C" w:rsidRDefault="0052698C" w:rsidP="0052698C">
      <w:pPr>
        <w:rPr>
          <w:b/>
          <w:color w:val="4472C4" w:themeColor="accent1"/>
          <w:sz w:val="16"/>
          <w:szCs w:val="16"/>
        </w:rPr>
      </w:pPr>
      <w:r>
        <w:rPr>
          <w:b/>
          <w:bCs/>
          <w:noProof/>
        </w:rPr>
        <mc:AlternateContent>
          <mc:Choice Requires="wps">
            <w:drawing>
              <wp:anchor distT="0" distB="0" distL="114300" distR="114300" simplePos="0" relativeHeight="251659264" behindDoc="0" locked="0" layoutInCell="1" allowOverlap="1" wp14:anchorId="7DA694D5" wp14:editId="7AA89CEC">
                <wp:simplePos x="0" y="0"/>
                <wp:positionH relativeFrom="column">
                  <wp:posOffset>4252595</wp:posOffset>
                </wp:positionH>
                <wp:positionV relativeFrom="paragraph">
                  <wp:posOffset>574040</wp:posOffset>
                </wp:positionV>
                <wp:extent cx="914400" cy="548640"/>
                <wp:effectExtent l="57150" t="38100" r="76200" b="99060"/>
                <wp:wrapNone/>
                <wp:docPr id="52" name="Right Arrow 52"/>
                <wp:cNvGraphicFramePr/>
                <a:graphic xmlns:a="http://schemas.openxmlformats.org/drawingml/2006/main">
                  <a:graphicData uri="http://schemas.microsoft.com/office/word/2010/wordprocessingShape">
                    <wps:wsp>
                      <wps:cNvSpPr/>
                      <wps:spPr>
                        <a:xfrm>
                          <a:off x="0" y="0"/>
                          <a:ext cx="914400" cy="548640"/>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4D1F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2" o:spid="_x0000_s1026" type="#_x0000_t13" style="position:absolute;margin-left:334.85pt;margin-top:45.2pt;width:1in;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" adj="15120" fillcolor="#c3c3c3 [2166]" strokecolor="#a5a5a5 [3206]" strokeweight=".5pt">
                <v:fill color2="#b6b6b6 [2614]" rotate="t" colors="0 #d2d2d2;.5 #c8c8c8;1 silver" focus="100%" type="gradient">
                  <o:fill v:ext="view" type="gradientUnscaled"/>
                </v:fill>
              </v:shape>
            </w:pict>
          </mc:Fallback>
        </mc:AlternateContent>
      </w:r>
      <w:r w:rsidRPr="006172DE">
        <w:rPr>
          <w:b/>
          <w:bCs/>
          <w:noProof/>
        </w:rPr>
        <mc:AlternateContent>
          <mc:Choice Requires="wps">
            <w:drawing>
              <wp:anchor distT="0" distB="0" distL="114300" distR="114300" simplePos="0" relativeHeight="251660288" behindDoc="0" locked="0" layoutInCell="1" allowOverlap="1" wp14:anchorId="3198F927" wp14:editId="549B2AE7">
                <wp:simplePos x="0" y="0"/>
                <wp:positionH relativeFrom="column">
                  <wp:posOffset>3710940</wp:posOffset>
                </wp:positionH>
                <wp:positionV relativeFrom="paragraph">
                  <wp:posOffset>170815</wp:posOffset>
                </wp:positionV>
                <wp:extent cx="2091055" cy="1403985"/>
                <wp:effectExtent l="0" t="0" r="2349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3985"/>
                        </a:xfrm>
                        <a:prstGeom prst="rect">
                          <a:avLst/>
                        </a:prstGeom>
                        <a:solidFill>
                          <a:srgbClr val="FFFFFF"/>
                        </a:solidFill>
                        <a:ln w="9525">
                          <a:solidFill>
                            <a:srgbClr val="000000"/>
                          </a:solidFill>
                          <a:miter lim="800000"/>
                          <a:headEnd/>
                          <a:tailEnd/>
                        </a:ln>
                      </wps:spPr>
                      <wps:txbx>
                        <w:txbxContent>
                          <w:p w14:paraId="33931EFB" w14:textId="77777777" w:rsidR="0052698C" w:rsidRPr="006172DE" w:rsidRDefault="0052698C" w:rsidP="0052698C">
                            <w:pPr>
                              <w:rPr>
                                <w:sz w:val="18"/>
                                <w:szCs w:val="18"/>
                              </w:rPr>
                            </w:pPr>
                            <w:r w:rsidRPr="006172DE">
                              <w:rPr>
                                <w:sz w:val="18"/>
                                <w:szCs w:val="18"/>
                              </w:rPr>
                              <w:t>Data move</w:t>
                            </w:r>
                            <w:r>
                              <w:rPr>
                                <w:sz w:val="18"/>
                                <w:szCs w:val="18"/>
                              </w:rPr>
                              <w:t>ment among storage pools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98F927" id="_x0000_t202" coordsize="21600,21600" o:spt="202" path="m,l,21600r21600,l21600,xe">
                <v:stroke joinstyle="miter"/>
                <v:path gradientshapeok="t" o:connecttype="rect"/>
              </v:shapetype>
              <v:shape id="Text Box 2" o:spid="_x0000_s1026" type="#_x0000_t202" style="position:absolute;margin-left:292.2pt;margin-top:13.45pt;width:164.6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">
                <v:textbox style="mso-fit-shape-to-text:t">
                  <w:txbxContent>
                    <w:p w14:paraId="33931EFB" w14:textId="77777777" w:rsidR="0052698C" w:rsidRPr="006172DE" w:rsidRDefault="0052698C" w:rsidP="0052698C">
                      <w:pPr>
                        <w:rPr>
                          <w:sz w:val="18"/>
                          <w:szCs w:val="18"/>
                        </w:rPr>
                      </w:pPr>
                      <w:r w:rsidRPr="006172DE">
                        <w:rPr>
                          <w:sz w:val="18"/>
                          <w:szCs w:val="18"/>
                        </w:rPr>
                        <w:t>Data move</w:t>
                      </w:r>
                      <w:r>
                        <w:rPr>
                          <w:sz w:val="18"/>
                          <w:szCs w:val="18"/>
                        </w:rPr>
                        <w:t>ment among storage pools</w:t>
                      </w:r>
                    </w:p>
                  </w:txbxContent>
                </v:textbox>
              </v:shape>
            </w:pict>
          </mc:Fallback>
        </mc:AlternateContent>
      </w:r>
      <w:r>
        <w:rPr>
          <w:b/>
          <w:bCs/>
          <w:noProof/>
        </w:rPr>
        <w:drawing>
          <wp:inline distT="0" distB="0" distL="0" distR="0" wp14:anchorId="5FC9C2AC" wp14:editId="5A3E29C2">
            <wp:extent cx="3160800" cy="2440617"/>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110" cy="2441629"/>
                    </a:xfrm>
                    <a:prstGeom prst="rect">
                      <a:avLst/>
                    </a:prstGeom>
                    <a:noFill/>
                    <a:ln>
                      <a:noFill/>
                    </a:ln>
                  </pic:spPr>
                </pic:pic>
              </a:graphicData>
            </a:graphic>
          </wp:inline>
        </w:drawing>
      </w:r>
    </w:p>
    <w:p w14:paraId="6E8ABEA3" w14:textId="77777777" w:rsidR="0052698C" w:rsidRPr="002D473E" w:rsidRDefault="0052698C" w:rsidP="0052698C">
      <w:pPr>
        <w:rPr>
          <w:b/>
          <w:color w:val="4472C4" w:themeColor="accent1"/>
          <w:sz w:val="16"/>
          <w:szCs w:val="16"/>
        </w:rPr>
      </w:pPr>
      <w:r w:rsidRPr="002D473E">
        <w:rPr>
          <w:b/>
          <w:color w:val="4472C4" w:themeColor="accent1"/>
          <w:sz w:val="16"/>
          <w:szCs w:val="16"/>
        </w:rPr>
        <w:t>Query stgpool</w:t>
      </w:r>
    </w:p>
    <w:p w14:paraId="5BC0707E"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Storage       Device        Estimated     Pct     Pct   High   Low   Next       </w:t>
      </w:r>
    </w:p>
    <w:p w14:paraId="00A88697"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Pool Name     Class Name     Capacity    Util    Migr    Mig   Mig   Storage    </w:t>
      </w:r>
    </w:p>
    <w:p w14:paraId="5C400926"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                                                         Pct   Pct   Pool       </w:t>
      </w:r>
    </w:p>
    <w:p w14:paraId="1FABDCC9"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   ----------   -----   -----   ----   ---   -----------</w:t>
      </w:r>
    </w:p>
    <w:p w14:paraId="1F41D221"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ARCHCOPYPOOL   LTOCLASS       38,147 G     1.5                                   </w:t>
      </w:r>
    </w:p>
    <w:p w14:paraId="3B26FDED"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3C5CBB">
        <w:rPr>
          <w:rFonts w:ascii="Courier New" w:eastAsia="Times New Roman" w:hAnsi="Courier New" w:cs="Courier New"/>
          <w:color w:val="FF0000"/>
          <w:sz w:val="16"/>
          <w:szCs w:val="16"/>
        </w:rPr>
        <w:t>ARCHDISKPOOL   DISK               20 G     2.6     2.6     90    60   ARCHTAPEPOOL</w:t>
      </w:r>
    </w:p>
    <w:p w14:paraId="61E840F1"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ARCHTAPEPOOL   LTOCLASS       67,777 G     0.9     1.0     90    70              </w:t>
      </w:r>
    </w:p>
    <w:p w14:paraId="26104135"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BKUPCOPYPOOL   LTOCLASS       34,186 G    10.5                                   </w:t>
      </w:r>
    </w:p>
    <w:p w14:paraId="58A2580F"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3C5CBB">
        <w:rPr>
          <w:rFonts w:ascii="Courier New" w:eastAsia="Times New Roman" w:hAnsi="Courier New" w:cs="Courier New"/>
          <w:color w:val="FF0000"/>
          <w:sz w:val="16"/>
          <w:szCs w:val="16"/>
        </w:rPr>
        <w:t>BKUPDISKPOOL   DISK               60 G     0.0     0.0     90    60   BKUPTAPEPOOL</w:t>
      </w:r>
    </w:p>
    <w:p w14:paraId="67190E10"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BKUPTAPEPOOL   LTOCLASS       38,849 G     9.3    17.0     90    70              </w:t>
      </w:r>
    </w:p>
    <w:p w14:paraId="473D7B1E"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SPACEMGPOOL    DISK              0.0 M     0.0     0.0     90    70       </w:t>
      </w:r>
    </w:p>
    <w:p w14:paraId="1CA8F8AE" w14:textId="77777777" w:rsidR="0052698C" w:rsidRPr="002D473E" w:rsidRDefault="0052698C" w:rsidP="0052698C">
      <w:pPr>
        <w:rPr>
          <w:b/>
          <w:bCs/>
          <w:sz w:val="16"/>
          <w:szCs w:val="16"/>
        </w:rPr>
      </w:pPr>
    </w:p>
    <w:p w14:paraId="1958E954" w14:textId="77777777" w:rsidR="0052698C" w:rsidRPr="002D473E" w:rsidRDefault="0052698C" w:rsidP="0052698C">
      <w:pPr>
        <w:spacing w:after="200" w:line="276" w:lineRule="auto"/>
        <w:rPr>
          <w:bCs/>
          <w:sz w:val="16"/>
          <w:szCs w:val="16"/>
        </w:rPr>
      </w:pPr>
      <w:r w:rsidRPr="002D473E">
        <w:rPr>
          <w:bCs/>
          <w:sz w:val="16"/>
          <w:szCs w:val="16"/>
        </w:rPr>
        <w:t xml:space="preserve">TIPS: If you want to know which volumes are in this storage pool:  </w:t>
      </w:r>
      <w:r w:rsidRPr="002D473E">
        <w:rPr>
          <w:b/>
          <w:bCs/>
          <w:i/>
          <w:sz w:val="16"/>
          <w:szCs w:val="16"/>
        </w:rPr>
        <w:t>query media stg=bkuptapepool</w:t>
      </w:r>
    </w:p>
    <w:tbl>
      <w:tblPr>
        <w:tblStyle w:val="ac"/>
        <w:tblW w:w="10710" w:type="dxa"/>
        <w:tblInd w:w="-72" w:type="dxa"/>
        <w:tblLayout w:type="fixed"/>
        <w:tblLook w:val="04A0" w:firstRow="1" w:lastRow="0" w:firstColumn="1" w:lastColumn="0" w:noHBand="0" w:noVBand="1"/>
      </w:tblPr>
      <w:tblGrid>
        <w:gridCol w:w="2430"/>
        <w:gridCol w:w="1440"/>
        <w:gridCol w:w="1450"/>
        <w:gridCol w:w="1340"/>
        <w:gridCol w:w="1350"/>
        <w:gridCol w:w="1350"/>
        <w:gridCol w:w="1350"/>
      </w:tblGrid>
      <w:tr w:rsidR="0052698C" w:rsidRPr="00E861DD" w14:paraId="7AB37893" w14:textId="77777777" w:rsidTr="003C20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02FC0540"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Storage Pool Name</w:t>
            </w:r>
          </w:p>
        </w:tc>
        <w:tc>
          <w:tcPr>
            <w:tcW w:w="1440" w:type="dxa"/>
            <w:hideMark/>
          </w:tcPr>
          <w:p w14:paraId="1962118A" w14:textId="77777777" w:rsidR="0052698C" w:rsidRPr="00E861DD"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BKUPDISKPOOL</w:t>
            </w:r>
          </w:p>
        </w:tc>
        <w:tc>
          <w:tcPr>
            <w:tcW w:w="1450" w:type="dxa"/>
            <w:hideMark/>
          </w:tcPr>
          <w:p w14:paraId="624791D5" w14:textId="77777777" w:rsidR="0052698C" w:rsidRPr="00E861DD"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ARCHDISKPOOL</w:t>
            </w:r>
          </w:p>
        </w:tc>
        <w:tc>
          <w:tcPr>
            <w:tcW w:w="1340" w:type="dxa"/>
            <w:hideMark/>
          </w:tcPr>
          <w:p w14:paraId="6EB279C8" w14:textId="77777777" w:rsidR="0052698C" w:rsidRPr="00E861DD"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BKUPTAPEPOOL</w:t>
            </w:r>
          </w:p>
        </w:tc>
        <w:tc>
          <w:tcPr>
            <w:tcW w:w="1350" w:type="dxa"/>
            <w:hideMark/>
          </w:tcPr>
          <w:p w14:paraId="4FF6F2F4" w14:textId="77777777" w:rsidR="0052698C" w:rsidRPr="00E861DD"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ARCHTAPEPOOL</w:t>
            </w:r>
          </w:p>
        </w:tc>
        <w:tc>
          <w:tcPr>
            <w:tcW w:w="1350" w:type="dxa"/>
            <w:hideMark/>
          </w:tcPr>
          <w:p w14:paraId="4FD359E0" w14:textId="77777777" w:rsidR="0052698C" w:rsidRPr="00E861DD"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BKUPCOPYPOOL</w:t>
            </w:r>
          </w:p>
        </w:tc>
        <w:tc>
          <w:tcPr>
            <w:tcW w:w="1350" w:type="dxa"/>
            <w:hideMark/>
          </w:tcPr>
          <w:p w14:paraId="7A2BBB0A" w14:textId="77777777" w:rsidR="0052698C" w:rsidRPr="00E861DD"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ARCHCOPYPOOL</w:t>
            </w:r>
          </w:p>
        </w:tc>
      </w:tr>
      <w:tr w:rsidR="0052698C" w:rsidRPr="00E861DD" w14:paraId="161F27CF"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522588AD"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Storage Pool Type</w:t>
            </w:r>
          </w:p>
        </w:tc>
        <w:tc>
          <w:tcPr>
            <w:tcW w:w="1440" w:type="dxa"/>
            <w:hideMark/>
          </w:tcPr>
          <w:p w14:paraId="04F936A2"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PRIMARY</w:t>
            </w:r>
          </w:p>
        </w:tc>
        <w:tc>
          <w:tcPr>
            <w:tcW w:w="1450" w:type="dxa"/>
            <w:hideMark/>
          </w:tcPr>
          <w:p w14:paraId="67B199E6"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PRIMARY</w:t>
            </w:r>
          </w:p>
        </w:tc>
        <w:tc>
          <w:tcPr>
            <w:tcW w:w="1340" w:type="dxa"/>
            <w:hideMark/>
          </w:tcPr>
          <w:p w14:paraId="2369FD79"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PRIMARY</w:t>
            </w:r>
          </w:p>
        </w:tc>
        <w:tc>
          <w:tcPr>
            <w:tcW w:w="1350" w:type="dxa"/>
            <w:hideMark/>
          </w:tcPr>
          <w:p w14:paraId="342DDA88"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PRIMARY</w:t>
            </w:r>
          </w:p>
        </w:tc>
        <w:tc>
          <w:tcPr>
            <w:tcW w:w="1350" w:type="dxa"/>
            <w:hideMark/>
          </w:tcPr>
          <w:p w14:paraId="5E25697F"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COPY</w:t>
            </w:r>
          </w:p>
        </w:tc>
        <w:tc>
          <w:tcPr>
            <w:tcW w:w="1350" w:type="dxa"/>
            <w:hideMark/>
          </w:tcPr>
          <w:p w14:paraId="5C4D2206"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COPY</w:t>
            </w:r>
          </w:p>
        </w:tc>
      </w:tr>
      <w:tr w:rsidR="0052698C" w:rsidRPr="00E861DD" w14:paraId="3F10845F"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4446EBB1"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Device Class Name</w:t>
            </w:r>
          </w:p>
        </w:tc>
        <w:tc>
          <w:tcPr>
            <w:tcW w:w="1440" w:type="dxa"/>
            <w:hideMark/>
          </w:tcPr>
          <w:p w14:paraId="6FCCC7AE"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DISK</w:t>
            </w:r>
          </w:p>
        </w:tc>
        <w:tc>
          <w:tcPr>
            <w:tcW w:w="1450" w:type="dxa"/>
            <w:hideMark/>
          </w:tcPr>
          <w:p w14:paraId="1E154B02"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DISK</w:t>
            </w:r>
          </w:p>
        </w:tc>
        <w:tc>
          <w:tcPr>
            <w:tcW w:w="1340" w:type="dxa"/>
            <w:hideMark/>
          </w:tcPr>
          <w:p w14:paraId="31EB5BAD"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LTOCLASS</w:t>
            </w:r>
          </w:p>
        </w:tc>
        <w:tc>
          <w:tcPr>
            <w:tcW w:w="1350" w:type="dxa"/>
            <w:hideMark/>
          </w:tcPr>
          <w:p w14:paraId="2D28CE6C"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LTOCLASS</w:t>
            </w:r>
          </w:p>
        </w:tc>
        <w:tc>
          <w:tcPr>
            <w:tcW w:w="1350" w:type="dxa"/>
            <w:hideMark/>
          </w:tcPr>
          <w:p w14:paraId="1183BF28"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LTOCLASS</w:t>
            </w:r>
          </w:p>
        </w:tc>
        <w:tc>
          <w:tcPr>
            <w:tcW w:w="1350" w:type="dxa"/>
            <w:hideMark/>
          </w:tcPr>
          <w:p w14:paraId="064924AC"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LTOCLASS</w:t>
            </w:r>
          </w:p>
        </w:tc>
      </w:tr>
      <w:tr w:rsidR="0052698C" w:rsidRPr="00E861DD" w14:paraId="4DB4F8EB"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77B2F897"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Estimated Capacity</w:t>
            </w:r>
          </w:p>
        </w:tc>
        <w:tc>
          <w:tcPr>
            <w:tcW w:w="1440" w:type="dxa"/>
            <w:hideMark/>
          </w:tcPr>
          <w:p w14:paraId="27F7AF05"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60000</w:t>
            </w:r>
          </w:p>
        </w:tc>
        <w:tc>
          <w:tcPr>
            <w:tcW w:w="1450" w:type="dxa"/>
            <w:hideMark/>
          </w:tcPr>
          <w:p w14:paraId="64021786"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20000</w:t>
            </w:r>
          </w:p>
        </w:tc>
        <w:tc>
          <w:tcPr>
            <w:tcW w:w="1340" w:type="dxa"/>
            <w:hideMark/>
          </w:tcPr>
          <w:p w14:paraId="3F4D5F2C"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33903875.3</w:t>
            </w:r>
          </w:p>
        </w:tc>
        <w:tc>
          <w:tcPr>
            <w:tcW w:w="1350" w:type="dxa"/>
            <w:hideMark/>
          </w:tcPr>
          <w:p w14:paraId="1648FF9E"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38146800</w:t>
            </w:r>
          </w:p>
        </w:tc>
        <w:tc>
          <w:tcPr>
            <w:tcW w:w="1350" w:type="dxa"/>
            <w:hideMark/>
          </w:tcPr>
          <w:p w14:paraId="098301B4"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33948576.1</w:t>
            </w:r>
          </w:p>
        </w:tc>
        <w:tc>
          <w:tcPr>
            <w:tcW w:w="1350" w:type="dxa"/>
            <w:hideMark/>
          </w:tcPr>
          <w:p w14:paraId="01E51DC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38146800</w:t>
            </w:r>
          </w:p>
        </w:tc>
      </w:tr>
      <w:tr w:rsidR="0052698C" w:rsidRPr="00E861DD" w14:paraId="361EDBF4"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32BE3919"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Space Trigger Util</w:t>
            </w:r>
          </w:p>
        </w:tc>
        <w:tc>
          <w:tcPr>
            <w:tcW w:w="1440" w:type="dxa"/>
            <w:hideMark/>
          </w:tcPr>
          <w:p w14:paraId="46A149E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450" w:type="dxa"/>
            <w:hideMark/>
          </w:tcPr>
          <w:p w14:paraId="349BEF64"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4</w:t>
            </w:r>
          </w:p>
        </w:tc>
        <w:tc>
          <w:tcPr>
            <w:tcW w:w="1340" w:type="dxa"/>
            <w:hideMark/>
          </w:tcPr>
          <w:p w14:paraId="5D3BA113"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539F3642"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1DF17272"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52C04B8A"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68745669"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58E8EBEB"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Pct Util</w:t>
            </w:r>
          </w:p>
        </w:tc>
        <w:tc>
          <w:tcPr>
            <w:tcW w:w="1440" w:type="dxa"/>
            <w:hideMark/>
          </w:tcPr>
          <w:p w14:paraId="7AAF6CC3"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450" w:type="dxa"/>
            <w:hideMark/>
          </w:tcPr>
          <w:p w14:paraId="36EC5F3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4</w:t>
            </w:r>
          </w:p>
        </w:tc>
        <w:tc>
          <w:tcPr>
            <w:tcW w:w="1340" w:type="dxa"/>
            <w:hideMark/>
          </w:tcPr>
          <w:p w14:paraId="250E7E4E"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9.1</w:t>
            </w:r>
          </w:p>
        </w:tc>
        <w:tc>
          <w:tcPr>
            <w:tcW w:w="1350" w:type="dxa"/>
            <w:hideMark/>
          </w:tcPr>
          <w:p w14:paraId="38103354"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0.5</w:t>
            </w:r>
          </w:p>
        </w:tc>
        <w:tc>
          <w:tcPr>
            <w:tcW w:w="1350" w:type="dxa"/>
            <w:hideMark/>
          </w:tcPr>
          <w:p w14:paraId="608DF1CF"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9</w:t>
            </w:r>
          </w:p>
        </w:tc>
        <w:tc>
          <w:tcPr>
            <w:tcW w:w="1350" w:type="dxa"/>
            <w:hideMark/>
          </w:tcPr>
          <w:p w14:paraId="4082794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0.5</w:t>
            </w:r>
          </w:p>
        </w:tc>
      </w:tr>
      <w:tr w:rsidR="0052698C" w:rsidRPr="00E861DD" w14:paraId="4ED965B5"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5223F95F"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Pct Migr</w:t>
            </w:r>
          </w:p>
        </w:tc>
        <w:tc>
          <w:tcPr>
            <w:tcW w:w="1440" w:type="dxa"/>
            <w:hideMark/>
          </w:tcPr>
          <w:p w14:paraId="49229BAF"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450" w:type="dxa"/>
            <w:hideMark/>
          </w:tcPr>
          <w:p w14:paraId="4FBB712C"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4</w:t>
            </w:r>
          </w:p>
        </w:tc>
        <w:tc>
          <w:tcPr>
            <w:tcW w:w="1340" w:type="dxa"/>
            <w:hideMark/>
          </w:tcPr>
          <w:p w14:paraId="64F194B3"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15</w:t>
            </w:r>
          </w:p>
        </w:tc>
        <w:tc>
          <w:tcPr>
            <w:tcW w:w="1350" w:type="dxa"/>
            <w:hideMark/>
          </w:tcPr>
          <w:p w14:paraId="22E2909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w:t>
            </w:r>
          </w:p>
        </w:tc>
        <w:tc>
          <w:tcPr>
            <w:tcW w:w="1350" w:type="dxa"/>
            <w:hideMark/>
          </w:tcPr>
          <w:p w14:paraId="68D0AF9D"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28EE08EE"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154B2AD9"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051FA307"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Pct Logical</w:t>
            </w:r>
          </w:p>
        </w:tc>
        <w:tc>
          <w:tcPr>
            <w:tcW w:w="1440" w:type="dxa"/>
            <w:hideMark/>
          </w:tcPr>
          <w:p w14:paraId="29BE07F4"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c>
          <w:tcPr>
            <w:tcW w:w="1450" w:type="dxa"/>
            <w:hideMark/>
          </w:tcPr>
          <w:p w14:paraId="7A43EF42"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c>
          <w:tcPr>
            <w:tcW w:w="1340" w:type="dxa"/>
            <w:hideMark/>
          </w:tcPr>
          <w:p w14:paraId="1B3EAC18"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99</w:t>
            </w:r>
          </w:p>
        </w:tc>
        <w:tc>
          <w:tcPr>
            <w:tcW w:w="1350" w:type="dxa"/>
            <w:hideMark/>
          </w:tcPr>
          <w:p w14:paraId="4E5CC499"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c>
          <w:tcPr>
            <w:tcW w:w="1350" w:type="dxa"/>
            <w:hideMark/>
          </w:tcPr>
          <w:p w14:paraId="57EEFE0B"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99.7</w:t>
            </w:r>
          </w:p>
        </w:tc>
        <w:tc>
          <w:tcPr>
            <w:tcW w:w="1350" w:type="dxa"/>
            <w:hideMark/>
          </w:tcPr>
          <w:p w14:paraId="0694CB62"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r>
      <w:tr w:rsidR="0052698C" w:rsidRPr="00E861DD" w14:paraId="24238955"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7FB77BCE"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High Mig Pct</w:t>
            </w:r>
          </w:p>
        </w:tc>
        <w:tc>
          <w:tcPr>
            <w:tcW w:w="1440" w:type="dxa"/>
            <w:hideMark/>
          </w:tcPr>
          <w:p w14:paraId="3D1577C9"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90</w:t>
            </w:r>
          </w:p>
        </w:tc>
        <w:tc>
          <w:tcPr>
            <w:tcW w:w="1450" w:type="dxa"/>
            <w:hideMark/>
          </w:tcPr>
          <w:p w14:paraId="7BA12DDC"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90</w:t>
            </w:r>
          </w:p>
        </w:tc>
        <w:tc>
          <w:tcPr>
            <w:tcW w:w="1340" w:type="dxa"/>
            <w:hideMark/>
          </w:tcPr>
          <w:p w14:paraId="71695AF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90</w:t>
            </w:r>
          </w:p>
        </w:tc>
        <w:tc>
          <w:tcPr>
            <w:tcW w:w="1350" w:type="dxa"/>
            <w:hideMark/>
          </w:tcPr>
          <w:p w14:paraId="71D29981"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90</w:t>
            </w:r>
          </w:p>
        </w:tc>
        <w:tc>
          <w:tcPr>
            <w:tcW w:w="1350" w:type="dxa"/>
            <w:hideMark/>
          </w:tcPr>
          <w:p w14:paraId="3757CE7E"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3E998F84"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0383D8BC"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02583535"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lastRenderedPageBreak/>
              <w:t>Low Mig Pct</w:t>
            </w:r>
          </w:p>
        </w:tc>
        <w:tc>
          <w:tcPr>
            <w:tcW w:w="1440" w:type="dxa"/>
            <w:hideMark/>
          </w:tcPr>
          <w:p w14:paraId="0CFDF5FE"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60</w:t>
            </w:r>
          </w:p>
        </w:tc>
        <w:tc>
          <w:tcPr>
            <w:tcW w:w="1450" w:type="dxa"/>
            <w:hideMark/>
          </w:tcPr>
          <w:p w14:paraId="05D2CC8C"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60</w:t>
            </w:r>
          </w:p>
        </w:tc>
        <w:tc>
          <w:tcPr>
            <w:tcW w:w="1340" w:type="dxa"/>
            <w:hideMark/>
          </w:tcPr>
          <w:p w14:paraId="02FDD4F8"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70</w:t>
            </w:r>
          </w:p>
        </w:tc>
        <w:tc>
          <w:tcPr>
            <w:tcW w:w="1350" w:type="dxa"/>
            <w:hideMark/>
          </w:tcPr>
          <w:p w14:paraId="5EDFE890"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70</w:t>
            </w:r>
          </w:p>
        </w:tc>
        <w:tc>
          <w:tcPr>
            <w:tcW w:w="1350" w:type="dxa"/>
            <w:hideMark/>
          </w:tcPr>
          <w:p w14:paraId="4EE9D7A3"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7C026905"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55966A5A"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430" w:type="dxa"/>
            <w:hideMark/>
          </w:tcPr>
          <w:p w14:paraId="741E57C5"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Migration Processes</w:t>
            </w:r>
          </w:p>
        </w:tc>
        <w:tc>
          <w:tcPr>
            <w:tcW w:w="1440" w:type="dxa"/>
            <w:hideMark/>
          </w:tcPr>
          <w:p w14:paraId="4B1A189A"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w:t>
            </w:r>
          </w:p>
        </w:tc>
        <w:tc>
          <w:tcPr>
            <w:tcW w:w="1450" w:type="dxa"/>
            <w:hideMark/>
          </w:tcPr>
          <w:p w14:paraId="432EA57C"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w:t>
            </w:r>
          </w:p>
        </w:tc>
        <w:tc>
          <w:tcPr>
            <w:tcW w:w="1340" w:type="dxa"/>
            <w:hideMark/>
          </w:tcPr>
          <w:p w14:paraId="6F8F6235"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w:t>
            </w:r>
          </w:p>
        </w:tc>
        <w:tc>
          <w:tcPr>
            <w:tcW w:w="1350" w:type="dxa"/>
            <w:hideMark/>
          </w:tcPr>
          <w:p w14:paraId="6AB7752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w:t>
            </w:r>
          </w:p>
        </w:tc>
        <w:tc>
          <w:tcPr>
            <w:tcW w:w="1350" w:type="dxa"/>
            <w:hideMark/>
          </w:tcPr>
          <w:p w14:paraId="1B153FCB"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193D0931"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38989AAA"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067AD877"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Next Storage Pool</w:t>
            </w:r>
          </w:p>
        </w:tc>
        <w:tc>
          <w:tcPr>
            <w:tcW w:w="1440" w:type="dxa"/>
            <w:hideMark/>
          </w:tcPr>
          <w:p w14:paraId="31CEF192"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BKUPTAPEPOOL</w:t>
            </w:r>
          </w:p>
        </w:tc>
        <w:tc>
          <w:tcPr>
            <w:tcW w:w="1450" w:type="dxa"/>
            <w:hideMark/>
          </w:tcPr>
          <w:p w14:paraId="6B164B8C"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ARCHTAPEPOOL</w:t>
            </w:r>
          </w:p>
        </w:tc>
        <w:tc>
          <w:tcPr>
            <w:tcW w:w="1340" w:type="dxa"/>
            <w:hideMark/>
          </w:tcPr>
          <w:p w14:paraId="515D2E13"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7EBD5E3F"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41D5A4C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3C202783"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4065978E"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51724FF0"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Maximum Size Threshold</w:t>
            </w:r>
          </w:p>
        </w:tc>
        <w:tc>
          <w:tcPr>
            <w:tcW w:w="1440" w:type="dxa"/>
            <w:hideMark/>
          </w:tcPr>
          <w:p w14:paraId="29717E69"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020B3BEB"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04065B93"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02F3C889"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5D60E7BB"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69A6D5D1"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005F3EC9"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1473FA41"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Access</w:t>
            </w:r>
          </w:p>
        </w:tc>
        <w:tc>
          <w:tcPr>
            <w:tcW w:w="1440" w:type="dxa"/>
            <w:hideMark/>
          </w:tcPr>
          <w:p w14:paraId="40545705"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READWRITE</w:t>
            </w:r>
          </w:p>
        </w:tc>
        <w:tc>
          <w:tcPr>
            <w:tcW w:w="1450" w:type="dxa"/>
            <w:hideMark/>
          </w:tcPr>
          <w:p w14:paraId="7E9B38A0"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READWRITE</w:t>
            </w:r>
          </w:p>
        </w:tc>
        <w:tc>
          <w:tcPr>
            <w:tcW w:w="1340" w:type="dxa"/>
            <w:hideMark/>
          </w:tcPr>
          <w:p w14:paraId="23D83BDA"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READWRITE</w:t>
            </w:r>
          </w:p>
        </w:tc>
        <w:tc>
          <w:tcPr>
            <w:tcW w:w="1350" w:type="dxa"/>
            <w:hideMark/>
          </w:tcPr>
          <w:p w14:paraId="397CD910"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READWRITE</w:t>
            </w:r>
          </w:p>
        </w:tc>
        <w:tc>
          <w:tcPr>
            <w:tcW w:w="1350" w:type="dxa"/>
            <w:hideMark/>
          </w:tcPr>
          <w:p w14:paraId="059FFD81"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READWRITE</w:t>
            </w:r>
          </w:p>
        </w:tc>
        <w:tc>
          <w:tcPr>
            <w:tcW w:w="1350" w:type="dxa"/>
            <w:hideMark/>
          </w:tcPr>
          <w:p w14:paraId="65CCE44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READWRITE</w:t>
            </w:r>
          </w:p>
        </w:tc>
      </w:tr>
      <w:tr w:rsidR="0052698C" w:rsidRPr="00E861DD" w14:paraId="3EC60779"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60F84C35"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Description</w:t>
            </w:r>
          </w:p>
        </w:tc>
        <w:tc>
          <w:tcPr>
            <w:tcW w:w="1440" w:type="dxa"/>
            <w:hideMark/>
          </w:tcPr>
          <w:p w14:paraId="30906705"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2ECD03E8"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0A1BB40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63D519DF"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014E70DC"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Backup Copy Pool</w:t>
            </w:r>
          </w:p>
        </w:tc>
        <w:tc>
          <w:tcPr>
            <w:tcW w:w="1350" w:type="dxa"/>
            <w:hideMark/>
          </w:tcPr>
          <w:p w14:paraId="394C4A2A"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Archive Copy Pool</w:t>
            </w:r>
          </w:p>
        </w:tc>
      </w:tr>
      <w:tr w:rsidR="0052698C" w:rsidRPr="00E861DD" w14:paraId="53750951"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4E198692"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Overflow Location</w:t>
            </w:r>
          </w:p>
        </w:tc>
        <w:tc>
          <w:tcPr>
            <w:tcW w:w="1440" w:type="dxa"/>
            <w:hideMark/>
          </w:tcPr>
          <w:p w14:paraId="444C722B"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43C4C160"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6E3B4CF9"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7404E923"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7B70C724"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3094B1C8"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66040723"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4BF34317"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Cache Migrated Files?</w:t>
            </w:r>
          </w:p>
        </w:tc>
        <w:tc>
          <w:tcPr>
            <w:tcW w:w="1440" w:type="dxa"/>
            <w:hideMark/>
          </w:tcPr>
          <w:p w14:paraId="4E619AF4"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450" w:type="dxa"/>
            <w:hideMark/>
          </w:tcPr>
          <w:p w14:paraId="11825511"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40" w:type="dxa"/>
            <w:hideMark/>
          </w:tcPr>
          <w:p w14:paraId="50061928"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15000546"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3CD71DEE"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23A40296"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02F60705"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4392B0F7"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Collocate?</w:t>
            </w:r>
          </w:p>
        </w:tc>
        <w:tc>
          <w:tcPr>
            <w:tcW w:w="1440" w:type="dxa"/>
            <w:hideMark/>
          </w:tcPr>
          <w:p w14:paraId="6D9BD91B"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0EE4D7CC"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7C3771AA"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GROUP</w:t>
            </w:r>
          </w:p>
        </w:tc>
        <w:tc>
          <w:tcPr>
            <w:tcW w:w="1350" w:type="dxa"/>
            <w:hideMark/>
          </w:tcPr>
          <w:p w14:paraId="76108EA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GROUP</w:t>
            </w:r>
          </w:p>
        </w:tc>
        <w:tc>
          <w:tcPr>
            <w:tcW w:w="1350" w:type="dxa"/>
            <w:hideMark/>
          </w:tcPr>
          <w:p w14:paraId="743E6FDE"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50" w:type="dxa"/>
            <w:hideMark/>
          </w:tcPr>
          <w:p w14:paraId="1A567C94"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r>
      <w:tr w:rsidR="0052698C" w:rsidRPr="00E861DD" w14:paraId="452CB90A"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430" w:type="dxa"/>
            <w:hideMark/>
          </w:tcPr>
          <w:p w14:paraId="337808B5"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Reclamation Threshold</w:t>
            </w:r>
          </w:p>
        </w:tc>
        <w:tc>
          <w:tcPr>
            <w:tcW w:w="1440" w:type="dxa"/>
            <w:hideMark/>
          </w:tcPr>
          <w:p w14:paraId="1EF2E2F2"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66F92A9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7FE2CF8B"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c>
          <w:tcPr>
            <w:tcW w:w="1350" w:type="dxa"/>
            <w:hideMark/>
          </w:tcPr>
          <w:p w14:paraId="3B4103A7"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c>
          <w:tcPr>
            <w:tcW w:w="1350" w:type="dxa"/>
            <w:hideMark/>
          </w:tcPr>
          <w:p w14:paraId="4835F6C2"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c>
          <w:tcPr>
            <w:tcW w:w="1350" w:type="dxa"/>
            <w:hideMark/>
          </w:tcPr>
          <w:p w14:paraId="59484931"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r>
      <w:tr w:rsidR="0052698C" w:rsidRPr="00E861DD" w14:paraId="6C718EE0" w14:textId="77777777" w:rsidTr="003C205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30" w:type="dxa"/>
            <w:hideMark/>
          </w:tcPr>
          <w:p w14:paraId="5FC37F1C"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Maximum Scratch Volumes Allowed</w:t>
            </w:r>
          </w:p>
        </w:tc>
        <w:tc>
          <w:tcPr>
            <w:tcW w:w="1440" w:type="dxa"/>
            <w:hideMark/>
          </w:tcPr>
          <w:p w14:paraId="69F04423"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4172F34B"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71EC5265"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c>
          <w:tcPr>
            <w:tcW w:w="1350" w:type="dxa"/>
            <w:hideMark/>
          </w:tcPr>
          <w:p w14:paraId="1221D7D8"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c>
          <w:tcPr>
            <w:tcW w:w="1350" w:type="dxa"/>
            <w:hideMark/>
          </w:tcPr>
          <w:p w14:paraId="3762235B"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c>
          <w:tcPr>
            <w:tcW w:w="1350" w:type="dxa"/>
            <w:hideMark/>
          </w:tcPr>
          <w:p w14:paraId="4AF32224"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100</w:t>
            </w:r>
          </w:p>
        </w:tc>
      </w:tr>
      <w:tr w:rsidR="0052698C" w:rsidRPr="00E861DD" w14:paraId="5ABCD67A"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430" w:type="dxa"/>
            <w:hideMark/>
          </w:tcPr>
          <w:p w14:paraId="5B83125F"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Number of Scratch Volumes Used</w:t>
            </w:r>
          </w:p>
        </w:tc>
        <w:tc>
          <w:tcPr>
            <w:tcW w:w="1440" w:type="dxa"/>
            <w:hideMark/>
          </w:tcPr>
          <w:p w14:paraId="4E64AF09"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079BD506"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0047F81D"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15</w:t>
            </w:r>
          </w:p>
        </w:tc>
        <w:tc>
          <w:tcPr>
            <w:tcW w:w="1350" w:type="dxa"/>
            <w:hideMark/>
          </w:tcPr>
          <w:p w14:paraId="64061519"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w:t>
            </w:r>
          </w:p>
        </w:tc>
        <w:tc>
          <w:tcPr>
            <w:tcW w:w="1350" w:type="dxa"/>
            <w:hideMark/>
          </w:tcPr>
          <w:p w14:paraId="5864527F"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15</w:t>
            </w:r>
          </w:p>
        </w:tc>
        <w:tc>
          <w:tcPr>
            <w:tcW w:w="1350" w:type="dxa"/>
            <w:hideMark/>
          </w:tcPr>
          <w:p w14:paraId="1BBDC86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2</w:t>
            </w:r>
          </w:p>
        </w:tc>
      </w:tr>
      <w:tr w:rsidR="0052698C" w:rsidRPr="00E861DD" w14:paraId="777D75EC"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197CEABA"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Delay Period for Volume Reuse</w:t>
            </w:r>
          </w:p>
        </w:tc>
        <w:tc>
          <w:tcPr>
            <w:tcW w:w="1440" w:type="dxa"/>
            <w:hideMark/>
          </w:tcPr>
          <w:p w14:paraId="6845A454"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52BE24A6"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6390D0F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350" w:type="dxa"/>
            <w:hideMark/>
          </w:tcPr>
          <w:p w14:paraId="45AE6E33"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350" w:type="dxa"/>
            <w:hideMark/>
          </w:tcPr>
          <w:p w14:paraId="4FC670C5"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350" w:type="dxa"/>
            <w:hideMark/>
          </w:tcPr>
          <w:p w14:paraId="0AE11208"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r>
      <w:tr w:rsidR="0052698C" w:rsidRPr="00E861DD" w14:paraId="65AD8F18"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2321E7B5"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Migration in Progress?</w:t>
            </w:r>
          </w:p>
        </w:tc>
        <w:tc>
          <w:tcPr>
            <w:tcW w:w="1440" w:type="dxa"/>
            <w:hideMark/>
          </w:tcPr>
          <w:p w14:paraId="66C2BFBA"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450" w:type="dxa"/>
            <w:hideMark/>
          </w:tcPr>
          <w:p w14:paraId="58422C85"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40" w:type="dxa"/>
            <w:hideMark/>
          </w:tcPr>
          <w:p w14:paraId="7DB2BE02"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50" w:type="dxa"/>
            <w:hideMark/>
          </w:tcPr>
          <w:p w14:paraId="4D304ECF"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50" w:type="dxa"/>
            <w:hideMark/>
          </w:tcPr>
          <w:p w14:paraId="514C2D3F"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72709FC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0D610E3A"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4E577FC8"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Amount Migrated (MB)</w:t>
            </w:r>
          </w:p>
        </w:tc>
        <w:tc>
          <w:tcPr>
            <w:tcW w:w="1440" w:type="dxa"/>
            <w:hideMark/>
          </w:tcPr>
          <w:p w14:paraId="0DCE035C"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3363A2E2"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9.7</w:t>
            </w:r>
          </w:p>
        </w:tc>
        <w:tc>
          <w:tcPr>
            <w:tcW w:w="1340" w:type="dxa"/>
            <w:hideMark/>
          </w:tcPr>
          <w:p w14:paraId="106C965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350" w:type="dxa"/>
            <w:hideMark/>
          </w:tcPr>
          <w:p w14:paraId="30D13498"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350" w:type="dxa"/>
            <w:hideMark/>
          </w:tcPr>
          <w:p w14:paraId="64DB77A5"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5289D945"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6AFADEE3"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430" w:type="dxa"/>
            <w:hideMark/>
          </w:tcPr>
          <w:p w14:paraId="5F6B7899"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Elapsed Migration Time (seconds)</w:t>
            </w:r>
          </w:p>
        </w:tc>
        <w:tc>
          <w:tcPr>
            <w:tcW w:w="1440" w:type="dxa"/>
            <w:hideMark/>
          </w:tcPr>
          <w:p w14:paraId="38FE61E5"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34</w:t>
            </w:r>
          </w:p>
        </w:tc>
        <w:tc>
          <w:tcPr>
            <w:tcW w:w="1450" w:type="dxa"/>
            <w:hideMark/>
          </w:tcPr>
          <w:p w14:paraId="11FE5FA4"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w:t>
            </w:r>
          </w:p>
        </w:tc>
        <w:tc>
          <w:tcPr>
            <w:tcW w:w="1340" w:type="dxa"/>
            <w:hideMark/>
          </w:tcPr>
          <w:p w14:paraId="66A7DB1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350" w:type="dxa"/>
            <w:hideMark/>
          </w:tcPr>
          <w:p w14:paraId="508BCF66"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350" w:type="dxa"/>
            <w:hideMark/>
          </w:tcPr>
          <w:p w14:paraId="1EA06D0D"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0B843BE8"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1CF613D1"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35459FBB"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Reclamation in Progress?</w:t>
            </w:r>
          </w:p>
        </w:tc>
        <w:tc>
          <w:tcPr>
            <w:tcW w:w="1440" w:type="dxa"/>
            <w:hideMark/>
          </w:tcPr>
          <w:p w14:paraId="4B0D86C0"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60F747F8"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0990D53B"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50" w:type="dxa"/>
            <w:hideMark/>
          </w:tcPr>
          <w:p w14:paraId="1450EDA3"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50" w:type="dxa"/>
            <w:hideMark/>
          </w:tcPr>
          <w:p w14:paraId="7FB93857"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50" w:type="dxa"/>
            <w:hideMark/>
          </w:tcPr>
          <w:p w14:paraId="7FB34F4C"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r>
      <w:tr w:rsidR="0052698C" w:rsidRPr="00E861DD" w14:paraId="62F021FC"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2763007C"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Last Update Date/Time</w:t>
            </w:r>
          </w:p>
        </w:tc>
        <w:tc>
          <w:tcPr>
            <w:tcW w:w="1440" w:type="dxa"/>
            <w:hideMark/>
          </w:tcPr>
          <w:p w14:paraId="1C165A6F"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50:27.0</w:t>
            </w:r>
          </w:p>
        </w:tc>
        <w:tc>
          <w:tcPr>
            <w:tcW w:w="1450" w:type="dxa"/>
            <w:hideMark/>
          </w:tcPr>
          <w:p w14:paraId="20980F72"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02:27.0</w:t>
            </w:r>
          </w:p>
        </w:tc>
        <w:tc>
          <w:tcPr>
            <w:tcW w:w="1340" w:type="dxa"/>
            <w:hideMark/>
          </w:tcPr>
          <w:p w14:paraId="049547F5"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59:26.0</w:t>
            </w:r>
          </w:p>
        </w:tc>
        <w:tc>
          <w:tcPr>
            <w:tcW w:w="1350" w:type="dxa"/>
            <w:hideMark/>
          </w:tcPr>
          <w:p w14:paraId="6DF636AD"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59:26.0</w:t>
            </w:r>
          </w:p>
        </w:tc>
        <w:tc>
          <w:tcPr>
            <w:tcW w:w="1350" w:type="dxa"/>
            <w:hideMark/>
          </w:tcPr>
          <w:p w14:paraId="199C7F4A"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59:26.0</w:t>
            </w:r>
          </w:p>
        </w:tc>
        <w:tc>
          <w:tcPr>
            <w:tcW w:w="1350" w:type="dxa"/>
            <w:hideMark/>
          </w:tcPr>
          <w:p w14:paraId="23CBF7DA"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29:26.0</w:t>
            </w:r>
          </w:p>
        </w:tc>
      </w:tr>
      <w:tr w:rsidR="0052698C" w:rsidRPr="00E861DD" w14:paraId="14604D90"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3154BECD"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Last Update by (administrator)</w:t>
            </w:r>
          </w:p>
        </w:tc>
        <w:tc>
          <w:tcPr>
            <w:tcW w:w="1440" w:type="dxa"/>
            <w:hideMark/>
          </w:tcPr>
          <w:p w14:paraId="1B289AC9"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ADMIN</w:t>
            </w:r>
          </w:p>
        </w:tc>
        <w:tc>
          <w:tcPr>
            <w:tcW w:w="1450" w:type="dxa"/>
            <w:hideMark/>
          </w:tcPr>
          <w:p w14:paraId="7FC6E277"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ADMIN</w:t>
            </w:r>
          </w:p>
        </w:tc>
        <w:tc>
          <w:tcPr>
            <w:tcW w:w="1340" w:type="dxa"/>
            <w:hideMark/>
          </w:tcPr>
          <w:p w14:paraId="0BEADA15"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ADMIN</w:t>
            </w:r>
          </w:p>
        </w:tc>
        <w:tc>
          <w:tcPr>
            <w:tcW w:w="1350" w:type="dxa"/>
            <w:hideMark/>
          </w:tcPr>
          <w:p w14:paraId="4BBD0C01"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ADMIN</w:t>
            </w:r>
          </w:p>
        </w:tc>
        <w:tc>
          <w:tcPr>
            <w:tcW w:w="1350" w:type="dxa"/>
            <w:hideMark/>
          </w:tcPr>
          <w:p w14:paraId="2E825AEE"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ADMIN</w:t>
            </w:r>
          </w:p>
        </w:tc>
        <w:tc>
          <w:tcPr>
            <w:tcW w:w="1350" w:type="dxa"/>
            <w:hideMark/>
          </w:tcPr>
          <w:p w14:paraId="59E72AC2"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ADMIN</w:t>
            </w:r>
          </w:p>
        </w:tc>
      </w:tr>
      <w:tr w:rsidR="0052698C" w:rsidRPr="00E861DD" w14:paraId="7E178F0F"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430" w:type="dxa"/>
            <w:hideMark/>
          </w:tcPr>
          <w:p w14:paraId="4D8C552B"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Reclaim Storage Pool</w:t>
            </w:r>
          </w:p>
        </w:tc>
        <w:tc>
          <w:tcPr>
            <w:tcW w:w="1440" w:type="dxa"/>
            <w:hideMark/>
          </w:tcPr>
          <w:p w14:paraId="1BAC33E1"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384F0FBD"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4C1B86B3"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570B4DFA"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67BB5E9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1A27A5FD"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6EC2AD05"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68D81C78"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Migration Delay</w:t>
            </w:r>
          </w:p>
        </w:tc>
        <w:tc>
          <w:tcPr>
            <w:tcW w:w="1440" w:type="dxa"/>
            <w:hideMark/>
          </w:tcPr>
          <w:p w14:paraId="45C928B2"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450" w:type="dxa"/>
            <w:hideMark/>
          </w:tcPr>
          <w:p w14:paraId="512B0D3B"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340" w:type="dxa"/>
            <w:hideMark/>
          </w:tcPr>
          <w:p w14:paraId="7BA75EBB"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350" w:type="dxa"/>
            <w:hideMark/>
          </w:tcPr>
          <w:p w14:paraId="5EEA2504"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0</w:t>
            </w:r>
          </w:p>
        </w:tc>
        <w:tc>
          <w:tcPr>
            <w:tcW w:w="1350" w:type="dxa"/>
            <w:hideMark/>
          </w:tcPr>
          <w:p w14:paraId="579AF8AC"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6F42BFB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68191D58"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430" w:type="dxa"/>
            <w:hideMark/>
          </w:tcPr>
          <w:p w14:paraId="3D74804B"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Migration Continue</w:t>
            </w:r>
          </w:p>
        </w:tc>
        <w:tc>
          <w:tcPr>
            <w:tcW w:w="1440" w:type="dxa"/>
            <w:hideMark/>
          </w:tcPr>
          <w:p w14:paraId="396A913E"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YES</w:t>
            </w:r>
          </w:p>
        </w:tc>
        <w:tc>
          <w:tcPr>
            <w:tcW w:w="1450" w:type="dxa"/>
            <w:hideMark/>
          </w:tcPr>
          <w:p w14:paraId="4852C2C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YES</w:t>
            </w:r>
          </w:p>
        </w:tc>
        <w:tc>
          <w:tcPr>
            <w:tcW w:w="1340" w:type="dxa"/>
            <w:hideMark/>
          </w:tcPr>
          <w:p w14:paraId="2A0627AD"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YES</w:t>
            </w:r>
          </w:p>
        </w:tc>
        <w:tc>
          <w:tcPr>
            <w:tcW w:w="1350" w:type="dxa"/>
            <w:hideMark/>
          </w:tcPr>
          <w:p w14:paraId="492CEF37"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YES</w:t>
            </w:r>
          </w:p>
        </w:tc>
        <w:tc>
          <w:tcPr>
            <w:tcW w:w="1350" w:type="dxa"/>
            <w:hideMark/>
          </w:tcPr>
          <w:p w14:paraId="5BE1E2E0"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03C999AC"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4D9F1651"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2687AC36"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Storage Pool Data Format</w:t>
            </w:r>
          </w:p>
        </w:tc>
        <w:tc>
          <w:tcPr>
            <w:tcW w:w="1440" w:type="dxa"/>
            <w:hideMark/>
          </w:tcPr>
          <w:p w14:paraId="3DE65508"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NATIVE</w:t>
            </w:r>
          </w:p>
        </w:tc>
        <w:tc>
          <w:tcPr>
            <w:tcW w:w="1450" w:type="dxa"/>
            <w:hideMark/>
          </w:tcPr>
          <w:p w14:paraId="4858DD56"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NATIVE</w:t>
            </w:r>
          </w:p>
        </w:tc>
        <w:tc>
          <w:tcPr>
            <w:tcW w:w="1340" w:type="dxa"/>
            <w:hideMark/>
          </w:tcPr>
          <w:p w14:paraId="14300662"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NATIVE</w:t>
            </w:r>
          </w:p>
        </w:tc>
        <w:tc>
          <w:tcPr>
            <w:tcW w:w="1350" w:type="dxa"/>
            <w:hideMark/>
          </w:tcPr>
          <w:p w14:paraId="1171A4C9"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NATIVE</w:t>
            </w:r>
          </w:p>
        </w:tc>
        <w:tc>
          <w:tcPr>
            <w:tcW w:w="1350" w:type="dxa"/>
            <w:hideMark/>
          </w:tcPr>
          <w:p w14:paraId="4FCB7BE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NATIVE</w:t>
            </w:r>
          </w:p>
        </w:tc>
        <w:tc>
          <w:tcPr>
            <w:tcW w:w="1350" w:type="dxa"/>
            <w:hideMark/>
          </w:tcPr>
          <w:p w14:paraId="4C5E02D2"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NATIVE</w:t>
            </w:r>
          </w:p>
        </w:tc>
      </w:tr>
      <w:tr w:rsidR="0052698C" w:rsidRPr="00E861DD" w14:paraId="68276BF5"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430" w:type="dxa"/>
            <w:hideMark/>
          </w:tcPr>
          <w:p w14:paraId="6B280E12"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Copy Storage Pool(s)</w:t>
            </w:r>
          </w:p>
        </w:tc>
        <w:tc>
          <w:tcPr>
            <w:tcW w:w="1440" w:type="dxa"/>
            <w:hideMark/>
          </w:tcPr>
          <w:p w14:paraId="7AB0B0E9"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677FDBE5"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2F23C6C5"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0A8D4099"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67F3D691"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107B603B"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681F2A20"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4B657C81"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Active Data Pool(s)</w:t>
            </w:r>
          </w:p>
        </w:tc>
        <w:tc>
          <w:tcPr>
            <w:tcW w:w="1440" w:type="dxa"/>
            <w:hideMark/>
          </w:tcPr>
          <w:p w14:paraId="0F664D4A"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62AFBCF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0AF21D17"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0552B368"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50B94B29"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6F854E71"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r w:rsidR="0052698C" w:rsidRPr="00E861DD" w14:paraId="166FE46A"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0EA00F2E"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Continue Copy on Error?</w:t>
            </w:r>
          </w:p>
        </w:tc>
        <w:tc>
          <w:tcPr>
            <w:tcW w:w="1440" w:type="dxa"/>
            <w:hideMark/>
          </w:tcPr>
          <w:p w14:paraId="2D730D5C"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YES</w:t>
            </w:r>
          </w:p>
        </w:tc>
        <w:tc>
          <w:tcPr>
            <w:tcW w:w="1450" w:type="dxa"/>
            <w:hideMark/>
          </w:tcPr>
          <w:p w14:paraId="31D45E5C"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YES</w:t>
            </w:r>
          </w:p>
        </w:tc>
        <w:tc>
          <w:tcPr>
            <w:tcW w:w="1340" w:type="dxa"/>
            <w:hideMark/>
          </w:tcPr>
          <w:p w14:paraId="3B34C464"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YES</w:t>
            </w:r>
          </w:p>
        </w:tc>
        <w:tc>
          <w:tcPr>
            <w:tcW w:w="1350" w:type="dxa"/>
            <w:hideMark/>
          </w:tcPr>
          <w:p w14:paraId="725F096A"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YES</w:t>
            </w:r>
          </w:p>
        </w:tc>
        <w:tc>
          <w:tcPr>
            <w:tcW w:w="1350" w:type="dxa"/>
            <w:hideMark/>
          </w:tcPr>
          <w:p w14:paraId="42F92696"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YES</w:t>
            </w:r>
          </w:p>
        </w:tc>
        <w:tc>
          <w:tcPr>
            <w:tcW w:w="1350" w:type="dxa"/>
            <w:hideMark/>
          </w:tcPr>
          <w:p w14:paraId="6B4A24BA"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YES</w:t>
            </w:r>
          </w:p>
        </w:tc>
      </w:tr>
      <w:tr w:rsidR="0052698C" w:rsidRPr="00E861DD" w14:paraId="4DB3793D"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5D9A7F43"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CRC Data</w:t>
            </w:r>
          </w:p>
        </w:tc>
        <w:tc>
          <w:tcPr>
            <w:tcW w:w="1440" w:type="dxa"/>
            <w:hideMark/>
          </w:tcPr>
          <w:p w14:paraId="0B11157E"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450" w:type="dxa"/>
            <w:hideMark/>
          </w:tcPr>
          <w:p w14:paraId="297248AF"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40" w:type="dxa"/>
            <w:hideMark/>
          </w:tcPr>
          <w:p w14:paraId="205B271C"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50" w:type="dxa"/>
            <w:hideMark/>
          </w:tcPr>
          <w:p w14:paraId="63F8263A"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50" w:type="dxa"/>
            <w:hideMark/>
          </w:tcPr>
          <w:p w14:paraId="41DF5CBB"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c>
          <w:tcPr>
            <w:tcW w:w="1350" w:type="dxa"/>
            <w:hideMark/>
          </w:tcPr>
          <w:p w14:paraId="30F54DB9"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w:t>
            </w:r>
          </w:p>
        </w:tc>
      </w:tr>
      <w:tr w:rsidR="0052698C" w:rsidRPr="00E861DD" w14:paraId="0385BF5B"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2430" w:type="dxa"/>
            <w:hideMark/>
          </w:tcPr>
          <w:p w14:paraId="793EFA7D"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Reclamation Processes</w:t>
            </w:r>
          </w:p>
        </w:tc>
        <w:tc>
          <w:tcPr>
            <w:tcW w:w="1440" w:type="dxa"/>
            <w:hideMark/>
          </w:tcPr>
          <w:p w14:paraId="001C8BBE"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6229B517"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75150E9E"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w:t>
            </w:r>
          </w:p>
        </w:tc>
        <w:tc>
          <w:tcPr>
            <w:tcW w:w="1350" w:type="dxa"/>
            <w:hideMark/>
          </w:tcPr>
          <w:p w14:paraId="43DEB4C4"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w:t>
            </w:r>
          </w:p>
        </w:tc>
        <w:tc>
          <w:tcPr>
            <w:tcW w:w="1350" w:type="dxa"/>
            <w:hideMark/>
          </w:tcPr>
          <w:p w14:paraId="51C9964C"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w:t>
            </w:r>
          </w:p>
        </w:tc>
        <w:tc>
          <w:tcPr>
            <w:tcW w:w="1350" w:type="dxa"/>
            <w:hideMark/>
          </w:tcPr>
          <w:p w14:paraId="3D97CC4F"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1</w:t>
            </w:r>
          </w:p>
        </w:tc>
      </w:tr>
      <w:tr w:rsidR="0052698C" w:rsidRPr="00E861DD" w14:paraId="1BE0DACC"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430" w:type="dxa"/>
            <w:hideMark/>
          </w:tcPr>
          <w:p w14:paraId="3D0AB291"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Offsite Reclamation Limit</w:t>
            </w:r>
          </w:p>
        </w:tc>
        <w:tc>
          <w:tcPr>
            <w:tcW w:w="1440" w:type="dxa"/>
            <w:hideMark/>
          </w:tcPr>
          <w:p w14:paraId="5E713A78"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450" w:type="dxa"/>
            <w:hideMark/>
          </w:tcPr>
          <w:p w14:paraId="38DCE69C"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40" w:type="dxa"/>
            <w:hideMark/>
          </w:tcPr>
          <w:p w14:paraId="0D87C06C"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2BEDA93B"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57820689"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NOLIMIT</w:t>
            </w:r>
          </w:p>
        </w:tc>
        <w:tc>
          <w:tcPr>
            <w:tcW w:w="1350" w:type="dxa"/>
            <w:hideMark/>
          </w:tcPr>
          <w:p w14:paraId="3241A843"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NOLIMIT</w:t>
            </w:r>
          </w:p>
        </w:tc>
      </w:tr>
      <w:tr w:rsidR="0052698C" w:rsidRPr="00E861DD" w14:paraId="5AE5EC47"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430" w:type="dxa"/>
            <w:hideMark/>
          </w:tcPr>
          <w:p w14:paraId="1C369064" w14:textId="77777777" w:rsidR="0052698C" w:rsidRPr="00E861DD" w:rsidRDefault="0052698C" w:rsidP="003C2050">
            <w:pPr>
              <w:rPr>
                <w:rFonts w:eastAsia="Times New Roman"/>
                <w:color w:val="000000"/>
                <w:sz w:val="16"/>
                <w:szCs w:val="16"/>
              </w:rPr>
            </w:pPr>
            <w:r w:rsidRPr="00E861DD">
              <w:rPr>
                <w:rFonts w:eastAsia="Times New Roman"/>
                <w:color w:val="000000"/>
                <w:sz w:val="16"/>
                <w:szCs w:val="16"/>
              </w:rPr>
              <w:t>Reclamation Type</w:t>
            </w:r>
          </w:p>
        </w:tc>
        <w:tc>
          <w:tcPr>
            <w:tcW w:w="1440" w:type="dxa"/>
            <w:hideMark/>
          </w:tcPr>
          <w:p w14:paraId="744DFC5B"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THRESHOLD</w:t>
            </w:r>
          </w:p>
        </w:tc>
        <w:tc>
          <w:tcPr>
            <w:tcW w:w="1450" w:type="dxa"/>
            <w:hideMark/>
          </w:tcPr>
          <w:p w14:paraId="6ED71974"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THRESHOLD</w:t>
            </w:r>
          </w:p>
        </w:tc>
        <w:tc>
          <w:tcPr>
            <w:tcW w:w="1340" w:type="dxa"/>
            <w:hideMark/>
          </w:tcPr>
          <w:p w14:paraId="4CF874A5"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THRESHOLD</w:t>
            </w:r>
          </w:p>
        </w:tc>
        <w:tc>
          <w:tcPr>
            <w:tcW w:w="1350" w:type="dxa"/>
            <w:hideMark/>
          </w:tcPr>
          <w:p w14:paraId="729FC15E"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THRESHOLD</w:t>
            </w:r>
          </w:p>
        </w:tc>
        <w:tc>
          <w:tcPr>
            <w:tcW w:w="1350" w:type="dxa"/>
            <w:hideMark/>
          </w:tcPr>
          <w:p w14:paraId="75CA34C5"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THRESHOLD</w:t>
            </w:r>
          </w:p>
        </w:tc>
        <w:tc>
          <w:tcPr>
            <w:tcW w:w="1350" w:type="dxa"/>
            <w:hideMark/>
          </w:tcPr>
          <w:p w14:paraId="6957730F" w14:textId="77777777" w:rsidR="0052698C" w:rsidRPr="00E861DD"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E861DD">
              <w:rPr>
                <w:rFonts w:ascii="airal" w:eastAsia="Times New Roman" w:hAnsi="airal"/>
                <w:color w:val="000099"/>
                <w:sz w:val="16"/>
                <w:szCs w:val="16"/>
              </w:rPr>
              <w:t>THRESHOLD</w:t>
            </w:r>
          </w:p>
        </w:tc>
      </w:tr>
      <w:tr w:rsidR="0052698C" w:rsidRPr="00E861DD" w14:paraId="37A4E29E"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A633DD" w14:textId="77777777" w:rsidR="0052698C" w:rsidRPr="00E861DD" w:rsidRDefault="0052698C" w:rsidP="003C2050">
            <w:pPr>
              <w:rPr>
                <w:rFonts w:eastAsia="Times New Roman"/>
                <w:color w:val="000000"/>
                <w:sz w:val="16"/>
                <w:szCs w:val="16"/>
              </w:rPr>
            </w:pPr>
          </w:p>
        </w:tc>
        <w:tc>
          <w:tcPr>
            <w:tcW w:w="1440" w:type="dxa"/>
            <w:noWrap/>
            <w:hideMark/>
          </w:tcPr>
          <w:p w14:paraId="2020777C"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
        </w:tc>
        <w:tc>
          <w:tcPr>
            <w:tcW w:w="1450" w:type="dxa"/>
            <w:noWrap/>
            <w:hideMark/>
          </w:tcPr>
          <w:p w14:paraId="18948D7E"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p>
        </w:tc>
        <w:tc>
          <w:tcPr>
            <w:tcW w:w="1340" w:type="dxa"/>
            <w:hideMark/>
          </w:tcPr>
          <w:p w14:paraId="1604CC27"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5118C28B"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3DEC2830"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c>
          <w:tcPr>
            <w:tcW w:w="1350" w:type="dxa"/>
            <w:hideMark/>
          </w:tcPr>
          <w:p w14:paraId="27CE7D2D" w14:textId="77777777" w:rsidR="0052698C" w:rsidRPr="00E861DD"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E861DD">
              <w:rPr>
                <w:rFonts w:eastAsia="Times New Roman"/>
                <w:color w:val="000000"/>
                <w:sz w:val="16"/>
                <w:szCs w:val="16"/>
              </w:rPr>
              <w:t>-</w:t>
            </w:r>
          </w:p>
        </w:tc>
      </w:tr>
    </w:tbl>
    <w:p w14:paraId="4B9694E0" w14:textId="77777777" w:rsidR="0052698C" w:rsidRDefault="0052698C" w:rsidP="0052698C">
      <w:pPr>
        <w:rPr>
          <w:b/>
          <w:bCs/>
        </w:rPr>
      </w:pPr>
    </w:p>
    <w:p w14:paraId="6ADA282B" w14:textId="77777777" w:rsidR="0052698C" w:rsidRPr="00E861DD" w:rsidRDefault="0052698C" w:rsidP="0052698C">
      <w:pPr>
        <w:spacing w:before="100" w:beforeAutospacing="1" w:after="100" w:afterAutospacing="1"/>
        <w:rPr>
          <w:rFonts w:ascii="Arial" w:eastAsia="Times New Roman" w:hAnsi="Arial" w:cs="Arial"/>
          <w:color w:val="000000"/>
          <w:sz w:val="16"/>
          <w:szCs w:val="16"/>
        </w:rPr>
      </w:pPr>
      <w:r w:rsidRPr="00E861DD">
        <w:rPr>
          <w:rFonts w:ascii="Arial" w:eastAsia="Times New Roman" w:hAnsi="Arial" w:cs="Arial"/>
          <w:color w:val="000000"/>
          <w:sz w:val="16"/>
          <w:szCs w:val="16"/>
        </w:rPr>
        <w:t xml:space="preserve">How the Tivoli Storage Manager server selects the first volume when </w:t>
      </w:r>
      <w:r w:rsidRPr="00E861DD">
        <w:rPr>
          <w:rFonts w:ascii="Arial" w:eastAsia="Times New Roman" w:hAnsi="Arial" w:cs="Arial"/>
          <w:color w:val="000000"/>
          <w:sz w:val="16"/>
          <w:szCs w:val="16"/>
          <w:shd w:val="clear" w:color="auto" w:fill="FFFF66"/>
        </w:rPr>
        <w:t>collocation</w:t>
      </w:r>
      <w:r w:rsidRPr="00E861DD">
        <w:rPr>
          <w:rFonts w:ascii="Arial" w:eastAsia="Times New Roman" w:hAnsi="Arial" w:cs="Arial"/>
          <w:color w:val="000000"/>
          <w:sz w:val="16"/>
          <w:szCs w:val="16"/>
        </w:rPr>
        <w:t xml:space="preserve"> is enabled for a storage pool at the client-node,</w:t>
      </w:r>
      <w:r w:rsidRPr="00E861DD">
        <w:rPr>
          <w:rFonts w:ascii="Arial" w:eastAsia="Times New Roman" w:hAnsi="Arial" w:cs="Arial"/>
          <w:color w:val="000000"/>
          <w:sz w:val="16"/>
          <w:szCs w:val="16"/>
          <w:shd w:val="clear" w:color="auto" w:fill="FFFF66"/>
        </w:rPr>
        <w:t>collocation</w:t>
      </w:r>
      <w:r w:rsidRPr="00E861DD">
        <w:rPr>
          <w:rFonts w:ascii="Arial" w:eastAsia="Times New Roman" w:hAnsi="Arial" w:cs="Arial"/>
          <w:color w:val="000000"/>
          <w:sz w:val="16"/>
          <w:szCs w:val="16"/>
        </w:rPr>
        <w:t>-</w:t>
      </w: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 and file-space level.</w:t>
      </w:r>
    </w:p>
    <w:tbl>
      <w:tblPr>
        <w:tblW w:w="4587" w:type="pct"/>
        <w:tblInd w:w="60" w:type="dxa"/>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551"/>
        <w:gridCol w:w="2749"/>
        <w:gridCol w:w="2579"/>
        <w:gridCol w:w="2581"/>
      </w:tblGrid>
      <w:tr w:rsidR="0052698C" w:rsidRPr="00E861DD" w14:paraId="1F2D5856" w14:textId="77777777" w:rsidTr="003C2050">
        <w:trPr>
          <w:tblHeader/>
        </w:trPr>
        <w:tc>
          <w:tcPr>
            <w:tcW w:w="5000" w:type="pct"/>
            <w:gridSpan w:val="4"/>
            <w:tcBorders>
              <w:top w:val="nil"/>
              <w:left w:val="nil"/>
              <w:bottom w:val="nil"/>
              <w:right w:val="nil"/>
            </w:tcBorders>
            <w:shd w:val="clear" w:color="auto" w:fill="DADADA"/>
            <w:tcMar>
              <w:top w:w="24" w:type="dxa"/>
              <w:left w:w="240" w:type="dxa"/>
              <w:bottom w:w="72" w:type="dxa"/>
              <w:right w:w="240" w:type="dxa"/>
            </w:tcMar>
            <w:vAlign w:val="center"/>
            <w:hideMark/>
          </w:tcPr>
          <w:p w14:paraId="4E43EECF" w14:textId="77777777" w:rsidR="0052698C" w:rsidRPr="00E861DD" w:rsidRDefault="0052698C" w:rsidP="003C2050">
            <w:pPr>
              <w:spacing w:before="120" w:after="120"/>
              <w:rPr>
                <w:rFonts w:ascii="Arial" w:eastAsia="Times New Roman" w:hAnsi="Arial" w:cs="Arial"/>
                <w:i/>
                <w:iCs/>
                <w:color w:val="000000"/>
                <w:sz w:val="16"/>
                <w:szCs w:val="16"/>
              </w:rPr>
            </w:pPr>
            <w:bookmarkStart w:id="61" w:name="clvlsel"/>
            <w:bookmarkEnd w:id="61"/>
            <w:r w:rsidRPr="00E861DD">
              <w:rPr>
                <w:rFonts w:ascii="Arial" w:eastAsia="Times New Roman" w:hAnsi="Arial" w:cs="Arial"/>
                <w:i/>
                <w:iCs/>
                <w:color w:val="000000"/>
                <w:sz w:val="16"/>
                <w:szCs w:val="16"/>
              </w:rPr>
              <w:t xml:space="preserve">How the Server Selects Volumes When </w:t>
            </w:r>
            <w:r w:rsidRPr="00E861DD">
              <w:rPr>
                <w:rFonts w:ascii="Arial" w:eastAsia="Times New Roman" w:hAnsi="Arial" w:cs="Arial"/>
                <w:i/>
                <w:iCs/>
                <w:color w:val="000000"/>
                <w:sz w:val="16"/>
                <w:szCs w:val="16"/>
                <w:shd w:val="clear" w:color="auto" w:fill="FFFF66"/>
              </w:rPr>
              <w:t>Collocation</w:t>
            </w:r>
            <w:r w:rsidRPr="00E861DD">
              <w:rPr>
                <w:rFonts w:ascii="Arial" w:eastAsia="Times New Roman" w:hAnsi="Arial" w:cs="Arial"/>
                <w:i/>
                <w:iCs/>
                <w:color w:val="000000"/>
                <w:sz w:val="16"/>
                <w:szCs w:val="16"/>
              </w:rPr>
              <w:t xml:space="preserve"> is Enabled</w:t>
            </w:r>
          </w:p>
        </w:tc>
      </w:tr>
      <w:tr w:rsidR="0052698C" w:rsidRPr="00E861DD" w14:paraId="4D268738" w14:textId="77777777" w:rsidTr="003C2050">
        <w:trPr>
          <w:tblHeader/>
        </w:trPr>
        <w:tc>
          <w:tcPr>
            <w:tcW w:w="82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29A2AC9E" w14:textId="77777777" w:rsidR="0052698C" w:rsidRPr="00E861DD" w:rsidRDefault="0052698C" w:rsidP="003C2050">
            <w:pPr>
              <w:jc w:val="center"/>
              <w:rPr>
                <w:rFonts w:ascii="Arial" w:eastAsia="Times New Roman" w:hAnsi="Arial" w:cs="Arial"/>
                <w:b/>
                <w:bCs/>
                <w:color w:val="000000"/>
                <w:sz w:val="16"/>
                <w:szCs w:val="16"/>
              </w:rPr>
            </w:pPr>
            <w:r w:rsidRPr="00E861DD">
              <w:rPr>
                <w:rFonts w:ascii="Arial" w:eastAsia="Times New Roman" w:hAnsi="Arial" w:cs="Arial"/>
                <w:b/>
                <w:bCs/>
                <w:color w:val="000000"/>
                <w:sz w:val="16"/>
                <w:szCs w:val="16"/>
              </w:rPr>
              <w:t>Volume Selection Order</w:t>
            </w:r>
          </w:p>
        </w:tc>
        <w:tc>
          <w:tcPr>
            <w:tcW w:w="1453"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60C4E6EA" w14:textId="77777777" w:rsidR="0052698C" w:rsidRPr="00E861DD" w:rsidRDefault="0052698C" w:rsidP="003C2050">
            <w:pPr>
              <w:jc w:val="center"/>
              <w:rPr>
                <w:rFonts w:ascii="Arial" w:eastAsia="Times New Roman" w:hAnsi="Arial" w:cs="Arial"/>
                <w:b/>
                <w:bCs/>
                <w:color w:val="000000"/>
                <w:sz w:val="16"/>
                <w:szCs w:val="16"/>
              </w:rPr>
            </w:pPr>
            <w:r w:rsidRPr="00E861DD">
              <w:rPr>
                <w:rFonts w:ascii="Arial" w:eastAsia="Times New Roman" w:hAnsi="Arial" w:cs="Arial"/>
                <w:b/>
                <w:bCs/>
                <w:color w:val="000000"/>
                <w:sz w:val="16"/>
                <w:szCs w:val="16"/>
              </w:rPr>
              <w:t xml:space="preserve">When </w:t>
            </w:r>
            <w:r w:rsidRPr="00E861DD">
              <w:rPr>
                <w:rFonts w:ascii="Arial" w:eastAsia="Times New Roman" w:hAnsi="Arial" w:cs="Arial"/>
                <w:b/>
                <w:bCs/>
                <w:color w:val="000000"/>
                <w:sz w:val="16"/>
                <w:szCs w:val="16"/>
                <w:shd w:val="clear" w:color="auto" w:fill="FFFF66"/>
              </w:rPr>
              <w:t>collocation</w:t>
            </w:r>
            <w:r w:rsidRPr="00E861DD">
              <w:rPr>
                <w:rFonts w:ascii="Arial" w:eastAsia="Times New Roman" w:hAnsi="Arial" w:cs="Arial"/>
                <w:b/>
                <w:bCs/>
                <w:color w:val="000000"/>
                <w:sz w:val="16"/>
                <w:szCs w:val="16"/>
              </w:rPr>
              <w:t xml:space="preserve"> is by </w:t>
            </w:r>
            <w:r w:rsidRPr="00E861DD">
              <w:rPr>
                <w:rFonts w:ascii="Arial" w:eastAsia="Times New Roman" w:hAnsi="Arial" w:cs="Arial"/>
                <w:b/>
                <w:bCs/>
                <w:color w:val="000000"/>
                <w:sz w:val="16"/>
                <w:szCs w:val="16"/>
                <w:shd w:val="clear" w:color="auto" w:fill="FFFF66"/>
              </w:rPr>
              <w:t>group</w:t>
            </w:r>
          </w:p>
        </w:tc>
        <w:tc>
          <w:tcPr>
            <w:tcW w:w="1363"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7CDB7DB7" w14:textId="77777777" w:rsidR="0052698C" w:rsidRPr="00E861DD" w:rsidRDefault="0052698C" w:rsidP="003C2050">
            <w:pPr>
              <w:jc w:val="center"/>
              <w:rPr>
                <w:rFonts w:ascii="Arial" w:eastAsia="Times New Roman" w:hAnsi="Arial" w:cs="Arial"/>
                <w:b/>
                <w:bCs/>
                <w:color w:val="000000"/>
                <w:sz w:val="16"/>
                <w:szCs w:val="16"/>
              </w:rPr>
            </w:pPr>
            <w:r w:rsidRPr="00E861DD">
              <w:rPr>
                <w:rFonts w:ascii="Arial" w:eastAsia="Times New Roman" w:hAnsi="Arial" w:cs="Arial"/>
                <w:b/>
                <w:bCs/>
                <w:color w:val="000000"/>
                <w:sz w:val="16"/>
                <w:szCs w:val="16"/>
              </w:rPr>
              <w:t xml:space="preserve">When </w:t>
            </w:r>
            <w:r w:rsidRPr="00E861DD">
              <w:rPr>
                <w:rFonts w:ascii="Arial" w:eastAsia="Times New Roman" w:hAnsi="Arial" w:cs="Arial"/>
                <w:b/>
                <w:bCs/>
                <w:color w:val="000000"/>
                <w:sz w:val="16"/>
                <w:szCs w:val="16"/>
                <w:shd w:val="clear" w:color="auto" w:fill="FFFF66"/>
              </w:rPr>
              <w:t>collocation</w:t>
            </w:r>
            <w:r w:rsidRPr="00E861DD">
              <w:rPr>
                <w:rFonts w:ascii="Arial" w:eastAsia="Times New Roman" w:hAnsi="Arial" w:cs="Arial"/>
                <w:b/>
                <w:bCs/>
                <w:color w:val="000000"/>
                <w:sz w:val="16"/>
                <w:szCs w:val="16"/>
              </w:rPr>
              <w:t xml:space="preserve"> is by node</w:t>
            </w:r>
          </w:p>
        </w:tc>
        <w:tc>
          <w:tcPr>
            <w:tcW w:w="1364"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hideMark/>
          </w:tcPr>
          <w:p w14:paraId="0B72C61A" w14:textId="77777777" w:rsidR="0052698C" w:rsidRPr="00E861DD" w:rsidRDefault="0052698C" w:rsidP="003C2050">
            <w:pPr>
              <w:jc w:val="center"/>
              <w:rPr>
                <w:rFonts w:ascii="Arial" w:eastAsia="Times New Roman" w:hAnsi="Arial" w:cs="Arial"/>
                <w:b/>
                <w:bCs/>
                <w:color w:val="000000"/>
                <w:sz w:val="16"/>
                <w:szCs w:val="16"/>
              </w:rPr>
            </w:pPr>
            <w:r w:rsidRPr="00E861DD">
              <w:rPr>
                <w:rFonts w:ascii="Arial" w:eastAsia="Times New Roman" w:hAnsi="Arial" w:cs="Arial"/>
                <w:b/>
                <w:bCs/>
                <w:color w:val="000000"/>
                <w:sz w:val="16"/>
                <w:szCs w:val="16"/>
              </w:rPr>
              <w:t xml:space="preserve">When </w:t>
            </w:r>
            <w:r w:rsidRPr="00E861DD">
              <w:rPr>
                <w:rFonts w:ascii="Arial" w:eastAsia="Times New Roman" w:hAnsi="Arial" w:cs="Arial"/>
                <w:b/>
                <w:bCs/>
                <w:color w:val="000000"/>
                <w:sz w:val="16"/>
                <w:szCs w:val="16"/>
                <w:shd w:val="clear" w:color="auto" w:fill="FFFF66"/>
              </w:rPr>
              <w:t>collocation</w:t>
            </w:r>
            <w:r w:rsidRPr="00E861DD">
              <w:rPr>
                <w:rFonts w:ascii="Arial" w:eastAsia="Times New Roman" w:hAnsi="Arial" w:cs="Arial"/>
                <w:b/>
                <w:bCs/>
                <w:color w:val="000000"/>
                <w:sz w:val="16"/>
                <w:szCs w:val="16"/>
              </w:rPr>
              <w:t xml:space="preserve"> is by file space</w:t>
            </w:r>
          </w:p>
        </w:tc>
      </w:tr>
      <w:tr w:rsidR="0052698C" w:rsidRPr="00E861DD" w14:paraId="571D391D" w14:textId="77777777" w:rsidTr="003C2050">
        <w:trPr>
          <w:trHeight w:val="460"/>
        </w:trPr>
        <w:tc>
          <w:tcPr>
            <w:tcW w:w="82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5A1E5CE3" w14:textId="77777777" w:rsidR="0052698C" w:rsidRPr="00E861DD" w:rsidRDefault="0052698C" w:rsidP="003C2050">
            <w:pPr>
              <w:jc w:val="center"/>
              <w:rPr>
                <w:rFonts w:ascii="Arial" w:eastAsia="Times New Roman" w:hAnsi="Arial" w:cs="Arial"/>
                <w:color w:val="000000"/>
                <w:sz w:val="16"/>
                <w:szCs w:val="16"/>
              </w:rPr>
            </w:pPr>
            <w:r w:rsidRPr="00E861DD">
              <w:rPr>
                <w:rFonts w:ascii="Arial" w:eastAsia="Times New Roman" w:hAnsi="Arial" w:cs="Arial"/>
                <w:color w:val="000000"/>
                <w:sz w:val="16"/>
                <w:szCs w:val="16"/>
              </w:rPr>
              <w:t>1</w:t>
            </w:r>
          </w:p>
        </w:tc>
        <w:tc>
          <w:tcPr>
            <w:tcW w:w="1453"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59DE5FBB"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 xml:space="preserve">A volume that already contains files from the </w:t>
            </w:r>
            <w:r w:rsidRPr="00E861DD">
              <w:rPr>
                <w:rFonts w:ascii="Arial" w:eastAsia="Times New Roman" w:hAnsi="Arial" w:cs="Arial"/>
                <w:color w:val="000000"/>
                <w:sz w:val="16"/>
                <w:szCs w:val="16"/>
                <w:shd w:val="clear" w:color="auto" w:fill="FFFF66"/>
              </w:rPr>
              <w:t>collocationgroup</w:t>
            </w:r>
            <w:r w:rsidRPr="00E861DD">
              <w:rPr>
                <w:rFonts w:ascii="Arial" w:eastAsia="Times New Roman" w:hAnsi="Arial" w:cs="Arial"/>
                <w:color w:val="000000"/>
                <w:sz w:val="16"/>
                <w:szCs w:val="16"/>
              </w:rPr>
              <w:t xml:space="preserve"> to which the client belongs</w:t>
            </w:r>
          </w:p>
        </w:tc>
        <w:tc>
          <w:tcPr>
            <w:tcW w:w="1363"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430B7F05"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A volume that already contains files from the same client node</w:t>
            </w:r>
          </w:p>
        </w:tc>
        <w:tc>
          <w:tcPr>
            <w:tcW w:w="1364"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2B14C6D9"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A volume that already contains files from the same file space of that client node</w:t>
            </w:r>
          </w:p>
        </w:tc>
      </w:tr>
      <w:tr w:rsidR="0052698C" w:rsidRPr="00E861DD" w14:paraId="0072E988" w14:textId="77777777" w:rsidTr="003C2050">
        <w:tc>
          <w:tcPr>
            <w:tcW w:w="82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1724F5EA" w14:textId="77777777" w:rsidR="0052698C" w:rsidRPr="00E861DD" w:rsidRDefault="0052698C" w:rsidP="003C2050">
            <w:pPr>
              <w:jc w:val="center"/>
              <w:rPr>
                <w:rFonts w:ascii="Arial" w:eastAsia="Times New Roman" w:hAnsi="Arial" w:cs="Arial"/>
                <w:color w:val="000000"/>
                <w:sz w:val="16"/>
                <w:szCs w:val="16"/>
              </w:rPr>
            </w:pPr>
            <w:r w:rsidRPr="00E861DD">
              <w:rPr>
                <w:rFonts w:ascii="Arial" w:eastAsia="Times New Roman" w:hAnsi="Arial" w:cs="Arial"/>
                <w:color w:val="000000"/>
                <w:sz w:val="16"/>
                <w:szCs w:val="16"/>
              </w:rPr>
              <w:t>2</w:t>
            </w:r>
          </w:p>
        </w:tc>
        <w:tc>
          <w:tcPr>
            <w:tcW w:w="1453"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7FFAC674"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An empty predefined volume</w:t>
            </w:r>
          </w:p>
        </w:tc>
        <w:tc>
          <w:tcPr>
            <w:tcW w:w="1363"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529C5609"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An empty predefined volume</w:t>
            </w:r>
          </w:p>
        </w:tc>
        <w:tc>
          <w:tcPr>
            <w:tcW w:w="1364"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529D87E3"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An empty predefined volume</w:t>
            </w:r>
          </w:p>
        </w:tc>
      </w:tr>
      <w:tr w:rsidR="0052698C" w:rsidRPr="00E861DD" w14:paraId="4D5F4C35" w14:textId="77777777" w:rsidTr="003C2050">
        <w:tc>
          <w:tcPr>
            <w:tcW w:w="82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5375C69E" w14:textId="77777777" w:rsidR="0052698C" w:rsidRPr="00E861DD" w:rsidRDefault="0052698C" w:rsidP="003C2050">
            <w:pPr>
              <w:jc w:val="center"/>
              <w:rPr>
                <w:rFonts w:ascii="Arial" w:eastAsia="Times New Roman" w:hAnsi="Arial" w:cs="Arial"/>
                <w:color w:val="000000"/>
                <w:sz w:val="16"/>
                <w:szCs w:val="16"/>
              </w:rPr>
            </w:pPr>
            <w:r w:rsidRPr="00E861DD">
              <w:rPr>
                <w:rFonts w:ascii="Arial" w:eastAsia="Times New Roman" w:hAnsi="Arial" w:cs="Arial"/>
                <w:color w:val="000000"/>
                <w:sz w:val="16"/>
                <w:szCs w:val="16"/>
              </w:rPr>
              <w:t>3</w:t>
            </w:r>
          </w:p>
        </w:tc>
        <w:tc>
          <w:tcPr>
            <w:tcW w:w="1453"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68518EC9"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An empty scratch volume</w:t>
            </w:r>
          </w:p>
        </w:tc>
        <w:tc>
          <w:tcPr>
            <w:tcW w:w="1363"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1BDFB633"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An empty scratch volume</w:t>
            </w:r>
          </w:p>
        </w:tc>
        <w:tc>
          <w:tcPr>
            <w:tcW w:w="1364"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705D7BB2"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An empty scratch volume</w:t>
            </w:r>
          </w:p>
        </w:tc>
      </w:tr>
      <w:tr w:rsidR="0052698C" w:rsidRPr="00E861DD" w14:paraId="46C418D2" w14:textId="77777777" w:rsidTr="003C2050">
        <w:trPr>
          <w:trHeight w:val="134"/>
        </w:trPr>
        <w:tc>
          <w:tcPr>
            <w:tcW w:w="82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5BFB607F" w14:textId="77777777" w:rsidR="0052698C" w:rsidRPr="00E861DD" w:rsidRDefault="0052698C" w:rsidP="003C2050">
            <w:pPr>
              <w:jc w:val="center"/>
              <w:rPr>
                <w:rFonts w:ascii="Arial" w:eastAsia="Times New Roman" w:hAnsi="Arial" w:cs="Arial"/>
                <w:color w:val="000000"/>
                <w:sz w:val="16"/>
                <w:szCs w:val="16"/>
              </w:rPr>
            </w:pPr>
            <w:r w:rsidRPr="00E861DD">
              <w:rPr>
                <w:rFonts w:ascii="Arial" w:eastAsia="Times New Roman" w:hAnsi="Arial" w:cs="Arial"/>
                <w:color w:val="000000"/>
                <w:sz w:val="16"/>
                <w:szCs w:val="16"/>
              </w:rPr>
              <w:t>4</w:t>
            </w:r>
          </w:p>
        </w:tc>
        <w:tc>
          <w:tcPr>
            <w:tcW w:w="1453"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55B1E0C5"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 xml:space="preserve">A volume with the most available free space among </w:t>
            </w:r>
            <w:r w:rsidRPr="00E861DD">
              <w:rPr>
                <w:rFonts w:ascii="Arial" w:eastAsia="Times New Roman" w:hAnsi="Arial" w:cs="Arial"/>
                <w:color w:val="000000"/>
                <w:sz w:val="16"/>
                <w:szCs w:val="16"/>
              </w:rPr>
              <w:lastRenderedPageBreak/>
              <w:t>volumes that already contain data</w:t>
            </w:r>
          </w:p>
        </w:tc>
        <w:tc>
          <w:tcPr>
            <w:tcW w:w="1363"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2408D057"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lastRenderedPageBreak/>
              <w:t xml:space="preserve">A volume with the most available free space among </w:t>
            </w:r>
            <w:r w:rsidRPr="00E861DD">
              <w:rPr>
                <w:rFonts w:ascii="Arial" w:eastAsia="Times New Roman" w:hAnsi="Arial" w:cs="Arial"/>
                <w:color w:val="000000"/>
                <w:sz w:val="16"/>
                <w:szCs w:val="16"/>
              </w:rPr>
              <w:lastRenderedPageBreak/>
              <w:t>volumes that already contain data</w:t>
            </w:r>
          </w:p>
        </w:tc>
        <w:tc>
          <w:tcPr>
            <w:tcW w:w="1364"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012D6D3B"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lastRenderedPageBreak/>
              <w:t>A volume containing data from the same client node</w:t>
            </w:r>
          </w:p>
        </w:tc>
      </w:tr>
      <w:tr w:rsidR="0052698C" w:rsidRPr="00E861DD" w14:paraId="76B8645C" w14:textId="77777777" w:rsidTr="003C2050">
        <w:tc>
          <w:tcPr>
            <w:tcW w:w="82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6BF90675" w14:textId="77777777" w:rsidR="0052698C" w:rsidRPr="00E861DD" w:rsidRDefault="0052698C" w:rsidP="003C2050">
            <w:pPr>
              <w:jc w:val="center"/>
              <w:rPr>
                <w:rFonts w:ascii="Arial" w:eastAsia="Times New Roman" w:hAnsi="Arial" w:cs="Arial"/>
                <w:color w:val="000000"/>
                <w:sz w:val="16"/>
                <w:szCs w:val="16"/>
              </w:rPr>
            </w:pPr>
            <w:r w:rsidRPr="00E861DD">
              <w:rPr>
                <w:rFonts w:ascii="Arial" w:eastAsia="Times New Roman" w:hAnsi="Arial" w:cs="Arial"/>
                <w:color w:val="000000"/>
                <w:sz w:val="16"/>
                <w:szCs w:val="16"/>
              </w:rPr>
              <w:t>5</w:t>
            </w:r>
          </w:p>
        </w:tc>
        <w:tc>
          <w:tcPr>
            <w:tcW w:w="1453"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4B799776"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Not applicable</w:t>
            </w:r>
          </w:p>
        </w:tc>
        <w:tc>
          <w:tcPr>
            <w:tcW w:w="1363"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12B46582"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Not applicable</w:t>
            </w:r>
          </w:p>
        </w:tc>
        <w:tc>
          <w:tcPr>
            <w:tcW w:w="1364"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14:paraId="2DA6E553" w14:textId="77777777" w:rsidR="0052698C" w:rsidRPr="00E861DD" w:rsidRDefault="0052698C" w:rsidP="003C2050">
            <w:pPr>
              <w:rPr>
                <w:rFonts w:ascii="Arial" w:eastAsia="Times New Roman" w:hAnsi="Arial" w:cs="Arial"/>
                <w:color w:val="000000"/>
                <w:sz w:val="16"/>
                <w:szCs w:val="16"/>
              </w:rPr>
            </w:pPr>
            <w:r w:rsidRPr="00E861DD">
              <w:rPr>
                <w:rFonts w:ascii="Arial" w:eastAsia="Times New Roman" w:hAnsi="Arial" w:cs="Arial"/>
                <w:color w:val="000000"/>
                <w:sz w:val="16"/>
                <w:szCs w:val="16"/>
              </w:rPr>
              <w:t>A volume with the most available free space among volumes that already contain data</w:t>
            </w:r>
          </w:p>
        </w:tc>
      </w:tr>
    </w:tbl>
    <w:p w14:paraId="1AEF1B01" w14:textId="77777777" w:rsidR="0052698C" w:rsidRPr="00E861DD" w:rsidRDefault="0052698C" w:rsidP="0052698C">
      <w:pPr>
        <w:spacing w:before="100" w:beforeAutospacing="1"/>
        <w:rPr>
          <w:rFonts w:ascii="Arial" w:eastAsia="Times New Roman" w:hAnsi="Arial" w:cs="Arial"/>
          <w:color w:val="000000"/>
          <w:sz w:val="16"/>
          <w:szCs w:val="16"/>
        </w:rPr>
      </w:pPr>
      <w:r w:rsidRPr="00E861DD">
        <w:rPr>
          <w:rFonts w:ascii="Arial" w:eastAsia="Times New Roman" w:hAnsi="Arial" w:cs="Arial"/>
          <w:color w:val="000000"/>
          <w:sz w:val="16"/>
          <w:szCs w:val="16"/>
        </w:rPr>
        <w:t xml:space="preserve">When the server needs to continue to store data on a second volume, it uses the following selection order to acquire additional space: </w:t>
      </w:r>
    </w:p>
    <w:p w14:paraId="61EBB952" w14:textId="77777777" w:rsidR="0052698C" w:rsidRPr="00E861DD" w:rsidRDefault="0052698C" w:rsidP="0052698C">
      <w:pPr>
        <w:numPr>
          <w:ilvl w:val="0"/>
          <w:numId w:val="1"/>
        </w:numPr>
        <w:ind w:left="870"/>
        <w:rPr>
          <w:rFonts w:ascii="Arial" w:eastAsia="Times New Roman" w:hAnsi="Arial" w:cs="Arial"/>
          <w:color w:val="000000"/>
          <w:sz w:val="16"/>
          <w:szCs w:val="16"/>
        </w:rPr>
      </w:pPr>
      <w:r w:rsidRPr="00E861DD">
        <w:rPr>
          <w:rFonts w:ascii="Arial" w:eastAsia="Times New Roman" w:hAnsi="Arial" w:cs="Arial"/>
          <w:color w:val="000000"/>
          <w:sz w:val="16"/>
          <w:szCs w:val="16"/>
        </w:rPr>
        <w:t>An empty predefined volume</w:t>
      </w:r>
    </w:p>
    <w:p w14:paraId="2B317554" w14:textId="77777777" w:rsidR="0052698C" w:rsidRPr="00E861DD" w:rsidRDefault="0052698C" w:rsidP="0052698C">
      <w:pPr>
        <w:numPr>
          <w:ilvl w:val="0"/>
          <w:numId w:val="1"/>
        </w:numPr>
        <w:ind w:left="870"/>
        <w:rPr>
          <w:rFonts w:ascii="Arial" w:eastAsia="Times New Roman" w:hAnsi="Arial" w:cs="Arial"/>
          <w:color w:val="000000"/>
          <w:sz w:val="16"/>
          <w:szCs w:val="16"/>
        </w:rPr>
      </w:pPr>
      <w:r w:rsidRPr="00E861DD">
        <w:rPr>
          <w:rFonts w:ascii="Arial" w:eastAsia="Times New Roman" w:hAnsi="Arial" w:cs="Arial"/>
          <w:color w:val="000000"/>
          <w:sz w:val="16"/>
          <w:szCs w:val="16"/>
        </w:rPr>
        <w:t>An empty scratch volume</w:t>
      </w:r>
    </w:p>
    <w:p w14:paraId="236ED8A1" w14:textId="77777777" w:rsidR="0052698C" w:rsidRPr="00E861DD" w:rsidRDefault="0052698C" w:rsidP="0052698C">
      <w:pPr>
        <w:numPr>
          <w:ilvl w:val="0"/>
          <w:numId w:val="1"/>
        </w:numPr>
        <w:ind w:left="870"/>
        <w:rPr>
          <w:rFonts w:ascii="Arial" w:eastAsia="Times New Roman" w:hAnsi="Arial" w:cs="Arial"/>
          <w:color w:val="000000"/>
          <w:sz w:val="16"/>
          <w:szCs w:val="16"/>
        </w:rPr>
      </w:pPr>
      <w:r w:rsidRPr="00E861DD">
        <w:rPr>
          <w:rFonts w:ascii="Arial" w:eastAsia="Times New Roman" w:hAnsi="Arial" w:cs="Arial"/>
          <w:color w:val="000000"/>
          <w:sz w:val="16"/>
          <w:szCs w:val="16"/>
        </w:rPr>
        <w:t>A volume with the most available free space among volumes that already contain data</w:t>
      </w:r>
    </w:p>
    <w:p w14:paraId="6E796C68" w14:textId="77777777" w:rsidR="0052698C" w:rsidRPr="00E861DD" w:rsidRDefault="0052698C" w:rsidP="0052698C">
      <w:pPr>
        <w:numPr>
          <w:ilvl w:val="0"/>
          <w:numId w:val="1"/>
        </w:numPr>
        <w:ind w:left="870"/>
        <w:rPr>
          <w:rFonts w:ascii="Arial" w:eastAsia="Times New Roman" w:hAnsi="Arial" w:cs="Arial"/>
          <w:color w:val="000000"/>
          <w:sz w:val="16"/>
          <w:szCs w:val="16"/>
        </w:rPr>
      </w:pPr>
      <w:r w:rsidRPr="00E861DD">
        <w:rPr>
          <w:rFonts w:ascii="Arial" w:eastAsia="Times New Roman" w:hAnsi="Arial" w:cs="Arial"/>
          <w:color w:val="000000"/>
          <w:sz w:val="16"/>
          <w:szCs w:val="16"/>
        </w:rPr>
        <w:t>Any available volume in the storage pool</w:t>
      </w:r>
    </w:p>
    <w:p w14:paraId="4340BC68" w14:textId="77777777" w:rsidR="0052698C" w:rsidRPr="00E861DD" w:rsidRDefault="0052698C" w:rsidP="0052698C">
      <w:pPr>
        <w:spacing w:before="100" w:beforeAutospacing="1" w:after="100" w:afterAutospacing="1"/>
        <w:rPr>
          <w:rFonts w:ascii="Arial" w:eastAsia="Times New Roman" w:hAnsi="Arial" w:cs="Arial"/>
          <w:color w:val="000000"/>
          <w:sz w:val="16"/>
          <w:szCs w:val="16"/>
        </w:rPr>
      </w:pPr>
      <w:r w:rsidRPr="00E861DD">
        <w:rPr>
          <w:rFonts w:ascii="Arial" w:eastAsia="Times New Roman" w:hAnsi="Arial" w:cs="Arial"/>
          <w:color w:val="000000"/>
          <w:sz w:val="16"/>
          <w:szCs w:val="16"/>
        </w:rPr>
        <w:t xml:space="preserve">When </w:t>
      </w:r>
      <w:r w:rsidRPr="00E861DD">
        <w:rPr>
          <w:rFonts w:ascii="Arial" w:eastAsia="Times New Roman" w:hAnsi="Arial" w:cs="Arial"/>
          <w:color w:val="000000"/>
          <w:sz w:val="16"/>
          <w:szCs w:val="16"/>
          <w:shd w:val="clear" w:color="auto" w:fill="FFFF66"/>
        </w:rPr>
        <w:t>collocation</w:t>
      </w:r>
      <w:r w:rsidRPr="00E861DD">
        <w:rPr>
          <w:rFonts w:ascii="Arial" w:eastAsia="Times New Roman" w:hAnsi="Arial" w:cs="Arial"/>
          <w:color w:val="000000"/>
          <w:sz w:val="16"/>
          <w:szCs w:val="16"/>
        </w:rPr>
        <w:t xml:space="preserve"> is by client node or file space, the server attempts to provide the best use of individual volumes while minimizing the mixing of files from different clients or file spaces on volumes. This is depicted in </w:t>
      </w:r>
      <w:hyperlink r:id="rId8" w:anchor="colyes" w:history="1">
        <w:r w:rsidRPr="00E861DD">
          <w:rPr>
            <w:rFonts w:ascii="Arial" w:eastAsia="Times New Roman" w:hAnsi="Arial" w:cs="Arial"/>
            <w:color w:val="006699"/>
            <w:sz w:val="16"/>
            <w:szCs w:val="16"/>
            <w:u w:val="single"/>
          </w:rPr>
          <w:t>Figure 30</w:t>
        </w:r>
      </w:hyperlink>
      <w:r w:rsidRPr="00E861DD">
        <w:rPr>
          <w:rFonts w:ascii="Arial" w:eastAsia="Times New Roman" w:hAnsi="Arial" w:cs="Arial"/>
          <w:color w:val="000000"/>
          <w:sz w:val="16"/>
          <w:szCs w:val="16"/>
        </w:rPr>
        <w:t xml:space="preserve">, which shows that volume selection is </w:t>
      </w:r>
      <w:r w:rsidRPr="00E861DD">
        <w:rPr>
          <w:rFonts w:ascii="Arial" w:eastAsia="Times New Roman" w:hAnsi="Arial" w:cs="Arial"/>
          <w:i/>
          <w:iCs/>
          <w:color w:val="000000"/>
          <w:sz w:val="16"/>
          <w:szCs w:val="16"/>
        </w:rPr>
        <w:t>horizontal</w:t>
      </w:r>
      <w:r w:rsidRPr="00E861DD">
        <w:rPr>
          <w:rFonts w:ascii="Arial" w:eastAsia="Times New Roman" w:hAnsi="Arial" w:cs="Arial"/>
          <w:color w:val="000000"/>
          <w:sz w:val="16"/>
          <w:szCs w:val="16"/>
        </w:rPr>
        <w:t>, where all available volumes are used before all available space on each volume is used. A, B, C, and D represent files from four different client nodes.</w:t>
      </w:r>
    </w:p>
    <w:p w14:paraId="2588A78B" w14:textId="77777777" w:rsidR="0052698C" w:rsidRPr="00E861DD" w:rsidRDefault="0052698C" w:rsidP="0052698C">
      <w:pPr>
        <w:rPr>
          <w:rFonts w:ascii="Arial" w:eastAsia="Times New Roman" w:hAnsi="Arial" w:cs="Arial"/>
          <w:b/>
          <w:bCs/>
          <w:color w:val="000000"/>
          <w:sz w:val="16"/>
          <w:szCs w:val="16"/>
        </w:rPr>
      </w:pPr>
      <w:bookmarkStart w:id="62" w:name="wq744"/>
      <w:bookmarkEnd w:id="62"/>
      <w:r w:rsidRPr="00E861DD">
        <w:rPr>
          <w:rFonts w:ascii="Arial" w:eastAsia="Times New Roman" w:hAnsi="Arial" w:cs="Arial"/>
          <w:b/>
          <w:bCs/>
          <w:color w:val="000000"/>
          <w:sz w:val="16"/>
          <w:szCs w:val="16"/>
        </w:rPr>
        <w:t>Notes:</w:t>
      </w:r>
    </w:p>
    <w:p w14:paraId="06903719" w14:textId="77777777" w:rsidR="0052698C" w:rsidRPr="00E861DD" w:rsidRDefault="0052698C" w:rsidP="0052698C">
      <w:pPr>
        <w:numPr>
          <w:ilvl w:val="0"/>
          <w:numId w:val="2"/>
        </w:numPr>
        <w:ind w:left="870"/>
        <w:rPr>
          <w:rFonts w:ascii="Arial" w:eastAsia="Times New Roman" w:hAnsi="Arial" w:cs="Arial"/>
          <w:color w:val="000000"/>
          <w:sz w:val="16"/>
          <w:szCs w:val="16"/>
        </w:rPr>
      </w:pPr>
      <w:r w:rsidRPr="00E861DD">
        <w:rPr>
          <w:rFonts w:ascii="Arial" w:eastAsia="Times New Roman" w:hAnsi="Arial" w:cs="Arial"/>
          <w:color w:val="000000"/>
          <w:sz w:val="16"/>
          <w:szCs w:val="16"/>
        </w:rPr>
        <w:t xml:space="preserve">If </w:t>
      </w:r>
      <w:r w:rsidRPr="00E861DD">
        <w:rPr>
          <w:rFonts w:ascii="Arial" w:eastAsia="Times New Roman" w:hAnsi="Arial" w:cs="Arial"/>
          <w:color w:val="000000"/>
          <w:sz w:val="16"/>
          <w:szCs w:val="16"/>
          <w:shd w:val="clear" w:color="auto" w:fill="FFFF66"/>
        </w:rPr>
        <w:t>collocation</w:t>
      </w:r>
      <w:r w:rsidRPr="00E861DD">
        <w:rPr>
          <w:rFonts w:ascii="Arial" w:eastAsia="Times New Roman" w:hAnsi="Arial" w:cs="Arial"/>
          <w:color w:val="000000"/>
          <w:sz w:val="16"/>
          <w:szCs w:val="16"/>
        </w:rPr>
        <w:t xml:space="preserve"> is by node and the node has multiple file spaces, the server does not attempt to </w:t>
      </w:r>
      <w:r w:rsidRPr="00E861DD">
        <w:rPr>
          <w:rFonts w:ascii="Arial" w:eastAsia="Times New Roman" w:hAnsi="Arial" w:cs="Arial"/>
          <w:color w:val="000000"/>
          <w:sz w:val="16"/>
          <w:szCs w:val="16"/>
          <w:shd w:val="clear" w:color="auto" w:fill="FFFF66"/>
        </w:rPr>
        <w:t>colloc</w:t>
      </w:r>
      <w:r w:rsidRPr="00E861DD">
        <w:rPr>
          <w:rFonts w:ascii="Arial" w:eastAsia="Times New Roman" w:hAnsi="Arial" w:cs="Arial"/>
          <w:color w:val="000000"/>
          <w:sz w:val="16"/>
          <w:szCs w:val="16"/>
        </w:rPr>
        <w:t>ate those file spaces.</w:t>
      </w:r>
    </w:p>
    <w:p w14:paraId="659E6504" w14:textId="77777777" w:rsidR="0052698C" w:rsidRPr="00E861DD" w:rsidRDefault="0052698C" w:rsidP="0052698C">
      <w:pPr>
        <w:numPr>
          <w:ilvl w:val="0"/>
          <w:numId w:val="2"/>
        </w:numPr>
        <w:ind w:left="870"/>
        <w:rPr>
          <w:rFonts w:ascii="Arial" w:eastAsia="Times New Roman" w:hAnsi="Arial" w:cs="Arial"/>
          <w:color w:val="000000"/>
          <w:sz w:val="16"/>
          <w:szCs w:val="16"/>
        </w:rPr>
      </w:pPr>
      <w:r w:rsidRPr="00E861DD">
        <w:rPr>
          <w:rFonts w:ascii="Arial" w:eastAsia="Times New Roman" w:hAnsi="Arial" w:cs="Arial"/>
          <w:color w:val="000000"/>
          <w:sz w:val="16"/>
          <w:szCs w:val="16"/>
        </w:rPr>
        <w:t xml:space="preserve">If </w:t>
      </w:r>
      <w:r w:rsidRPr="00E861DD">
        <w:rPr>
          <w:rFonts w:ascii="Arial" w:eastAsia="Times New Roman" w:hAnsi="Arial" w:cs="Arial"/>
          <w:color w:val="000000"/>
          <w:sz w:val="16"/>
          <w:szCs w:val="16"/>
          <w:shd w:val="clear" w:color="auto" w:fill="FFFF66"/>
        </w:rPr>
        <w:t>collocation</w:t>
      </w:r>
      <w:r w:rsidRPr="00E861DD">
        <w:rPr>
          <w:rFonts w:ascii="Arial" w:eastAsia="Times New Roman" w:hAnsi="Arial" w:cs="Arial"/>
          <w:color w:val="000000"/>
          <w:sz w:val="16"/>
          <w:szCs w:val="16"/>
        </w:rPr>
        <w:t xml:space="preserve"> is by file space and a node has multiple file spaces, the server attempts to put data for different file spaces on different volumes.</w:t>
      </w:r>
    </w:p>
    <w:p w14:paraId="0896275E" w14:textId="77777777" w:rsidR="0052698C" w:rsidRPr="00E861DD" w:rsidRDefault="0052698C" w:rsidP="0052698C">
      <w:pPr>
        <w:rPr>
          <w:rFonts w:ascii="Arial" w:eastAsia="Times New Roman" w:hAnsi="Arial" w:cs="Arial"/>
          <w:color w:val="000000"/>
          <w:sz w:val="16"/>
          <w:szCs w:val="16"/>
        </w:rPr>
      </w:pPr>
      <w:bookmarkStart w:id="63" w:name="colyes"/>
      <w:bookmarkEnd w:id="63"/>
      <w:r w:rsidRPr="00E861DD">
        <w:rPr>
          <w:rFonts w:ascii="Arial" w:eastAsia="Times New Roman" w:hAnsi="Arial" w:cs="Arial"/>
          <w:i/>
          <w:iCs/>
          <w:color w:val="000000"/>
          <w:sz w:val="16"/>
          <w:szCs w:val="16"/>
        </w:rPr>
        <w:t xml:space="preserve">Figure 30. Using All Available Sequential Access Storage Volumes with </w:t>
      </w:r>
      <w:r w:rsidRPr="00E861DD">
        <w:rPr>
          <w:rFonts w:ascii="Arial" w:eastAsia="Times New Roman" w:hAnsi="Arial" w:cs="Arial"/>
          <w:i/>
          <w:iCs/>
          <w:color w:val="000000"/>
          <w:sz w:val="16"/>
          <w:szCs w:val="16"/>
          <w:shd w:val="clear" w:color="auto" w:fill="FFFF66"/>
        </w:rPr>
        <w:t>Collocation</w:t>
      </w:r>
      <w:r w:rsidRPr="00E861DD">
        <w:rPr>
          <w:rFonts w:ascii="Arial" w:eastAsia="Times New Roman" w:hAnsi="Arial" w:cs="Arial"/>
          <w:i/>
          <w:iCs/>
          <w:color w:val="000000"/>
          <w:sz w:val="16"/>
          <w:szCs w:val="16"/>
        </w:rPr>
        <w:t xml:space="preserve"> Enabled at the </w:t>
      </w:r>
      <w:r w:rsidRPr="00E861DD">
        <w:rPr>
          <w:rFonts w:ascii="Arial" w:eastAsia="Times New Roman" w:hAnsi="Arial" w:cs="Arial"/>
          <w:i/>
          <w:iCs/>
          <w:color w:val="000000"/>
          <w:sz w:val="16"/>
          <w:szCs w:val="16"/>
          <w:shd w:val="clear" w:color="auto" w:fill="FFFF66"/>
        </w:rPr>
        <w:t>Group</w:t>
      </w:r>
      <w:r w:rsidRPr="00E861DD">
        <w:rPr>
          <w:rFonts w:ascii="Arial" w:eastAsia="Times New Roman" w:hAnsi="Arial" w:cs="Arial"/>
          <w:i/>
          <w:iCs/>
          <w:color w:val="000000"/>
          <w:sz w:val="16"/>
          <w:szCs w:val="16"/>
        </w:rPr>
        <w:t xml:space="preserve"> or File Space Level</w:t>
      </w:r>
    </w:p>
    <w:p w14:paraId="0370FD9F" w14:textId="77777777" w:rsidR="0052698C" w:rsidRPr="00E861DD" w:rsidRDefault="0052698C" w:rsidP="0052698C">
      <w:pPr>
        <w:rPr>
          <w:rFonts w:ascii="Arial" w:eastAsia="Times New Roman" w:hAnsi="Arial" w:cs="Arial"/>
          <w:color w:val="000000"/>
          <w:sz w:val="16"/>
          <w:szCs w:val="16"/>
        </w:rPr>
      </w:pPr>
      <w:r w:rsidRPr="00E861DD">
        <w:rPr>
          <w:rFonts w:ascii="Arial" w:eastAsia="Times New Roman" w:hAnsi="Arial" w:cs="Arial"/>
          <w:noProof/>
          <w:color w:val="000000"/>
          <w:sz w:val="16"/>
          <w:szCs w:val="16"/>
        </w:rPr>
        <w:drawing>
          <wp:inline distT="0" distB="0" distL="0" distR="0" wp14:anchorId="1DD4D92F" wp14:editId="099CB486">
            <wp:extent cx="4018950" cy="1313238"/>
            <wp:effectExtent l="0" t="0" r="635" b="1270"/>
            <wp:docPr id="220" name="Picture 220" descr="All the files from node A are on single volume. That volume holds only the files from node A, and the volume is partially empty. The files from node B are on another volume, and that volume is partially empty. The files from node C are on a third volume, which is partially empty. The files from node D fill two 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the files from node A are on single volume. That volume holds only the files from node A, and the volume is partially empty. The files from node B are on another volume, and that volume is partially empty. The files from node C are on a third volume, which is partially empty. The files from node D fill two volu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481" cy="1313412"/>
                    </a:xfrm>
                    <a:prstGeom prst="rect">
                      <a:avLst/>
                    </a:prstGeom>
                    <a:noFill/>
                    <a:ln>
                      <a:noFill/>
                    </a:ln>
                  </pic:spPr>
                </pic:pic>
              </a:graphicData>
            </a:graphic>
          </wp:inline>
        </w:drawing>
      </w:r>
    </w:p>
    <w:p w14:paraId="20BE6048" w14:textId="77777777" w:rsidR="0052698C" w:rsidRPr="00E861DD" w:rsidRDefault="0052698C" w:rsidP="0052698C">
      <w:pPr>
        <w:rPr>
          <w:rFonts w:ascii="Arial" w:eastAsia="Times New Roman" w:hAnsi="Arial" w:cs="Arial"/>
          <w:color w:val="000000"/>
          <w:sz w:val="16"/>
          <w:szCs w:val="16"/>
        </w:rPr>
      </w:pPr>
      <w:r w:rsidRPr="00E861DD">
        <w:rPr>
          <w:rFonts w:ascii="Arial" w:eastAsia="Times New Roman" w:hAnsi="Arial" w:cs="Arial"/>
          <w:color w:val="000000"/>
          <w:sz w:val="16"/>
          <w:szCs w:val="16"/>
        </w:rPr>
        <w:t xml:space="preserve">When </w:t>
      </w:r>
      <w:r w:rsidRPr="00E861DD">
        <w:rPr>
          <w:rFonts w:ascii="Arial" w:eastAsia="Times New Roman" w:hAnsi="Arial" w:cs="Arial"/>
          <w:color w:val="000000"/>
          <w:sz w:val="16"/>
          <w:szCs w:val="16"/>
          <w:shd w:val="clear" w:color="auto" w:fill="FFFF66"/>
        </w:rPr>
        <w:t>collocation</w:t>
      </w:r>
      <w:r w:rsidRPr="00E861DD">
        <w:rPr>
          <w:rFonts w:ascii="Arial" w:eastAsia="Times New Roman" w:hAnsi="Arial" w:cs="Arial"/>
          <w:color w:val="000000"/>
          <w:sz w:val="16"/>
          <w:szCs w:val="16"/>
        </w:rPr>
        <w:t xml:space="preserve"> is by </w:t>
      </w: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 xml:space="preserve">, the server attempts to </w:t>
      </w:r>
      <w:r w:rsidRPr="00E861DD">
        <w:rPr>
          <w:rFonts w:ascii="Arial" w:eastAsia="Times New Roman" w:hAnsi="Arial" w:cs="Arial"/>
          <w:color w:val="000000"/>
          <w:sz w:val="16"/>
          <w:szCs w:val="16"/>
          <w:shd w:val="clear" w:color="auto" w:fill="FFFF66"/>
        </w:rPr>
        <w:t>colloc</w:t>
      </w:r>
      <w:r w:rsidRPr="00E861DD">
        <w:rPr>
          <w:rFonts w:ascii="Arial" w:eastAsia="Times New Roman" w:hAnsi="Arial" w:cs="Arial"/>
          <w:color w:val="000000"/>
          <w:sz w:val="16"/>
          <w:szCs w:val="16"/>
        </w:rPr>
        <w:t xml:space="preserve">ate data from nodes belonging to the same </w:t>
      </w:r>
      <w:r w:rsidRPr="00E861DD">
        <w:rPr>
          <w:rFonts w:ascii="Arial" w:eastAsia="Times New Roman" w:hAnsi="Arial" w:cs="Arial"/>
          <w:color w:val="000000"/>
          <w:sz w:val="16"/>
          <w:szCs w:val="16"/>
          <w:shd w:val="clear" w:color="auto" w:fill="FFFF66"/>
        </w:rPr>
        <w:t>collocation</w:t>
      </w:r>
      <w:r w:rsidRPr="00E861DD">
        <w:rPr>
          <w:rFonts w:ascii="Arial" w:eastAsia="Times New Roman" w:hAnsi="Arial" w:cs="Arial"/>
          <w:color w:val="000000"/>
          <w:sz w:val="16"/>
          <w:szCs w:val="16"/>
        </w:rPr>
        <w:t xml:space="preserve"> </w:t>
      </w: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 xml:space="preserve">. As shown in the </w:t>
      </w:r>
      <w:hyperlink r:id="rId10" w:anchor="colyesgr" w:history="1">
        <w:r w:rsidRPr="00E861DD">
          <w:rPr>
            <w:rFonts w:ascii="Arial" w:eastAsia="Times New Roman" w:hAnsi="Arial" w:cs="Arial"/>
            <w:color w:val="006699"/>
            <w:sz w:val="16"/>
            <w:szCs w:val="16"/>
            <w:u w:val="single"/>
          </w:rPr>
          <w:t>Figure 31</w:t>
        </w:r>
      </w:hyperlink>
      <w:r w:rsidRPr="00E861DD">
        <w:rPr>
          <w:rFonts w:ascii="Arial" w:eastAsia="Times New Roman" w:hAnsi="Arial" w:cs="Arial"/>
          <w:color w:val="000000"/>
          <w:sz w:val="16"/>
          <w:szCs w:val="16"/>
        </w:rPr>
        <w:t xml:space="preserve">, data for the following </w:t>
      </w: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 xml:space="preserve">s of nodes has been </w:t>
      </w:r>
      <w:r w:rsidRPr="00E861DD">
        <w:rPr>
          <w:rFonts w:ascii="Arial" w:eastAsia="Times New Roman" w:hAnsi="Arial" w:cs="Arial"/>
          <w:color w:val="000000"/>
          <w:sz w:val="16"/>
          <w:szCs w:val="16"/>
          <w:shd w:val="clear" w:color="auto" w:fill="FFFF66"/>
        </w:rPr>
        <w:t>colloc</w:t>
      </w:r>
      <w:r w:rsidRPr="00E861DD">
        <w:rPr>
          <w:rFonts w:ascii="Arial" w:eastAsia="Times New Roman" w:hAnsi="Arial" w:cs="Arial"/>
          <w:color w:val="000000"/>
          <w:sz w:val="16"/>
          <w:szCs w:val="16"/>
        </w:rPr>
        <w:t>ated:</w:t>
      </w:r>
    </w:p>
    <w:p w14:paraId="42806161" w14:textId="77777777" w:rsidR="0052698C" w:rsidRPr="00E861DD" w:rsidRDefault="0052698C" w:rsidP="0052698C">
      <w:pPr>
        <w:numPr>
          <w:ilvl w:val="0"/>
          <w:numId w:val="3"/>
        </w:numPr>
        <w:ind w:left="870"/>
        <w:rPr>
          <w:rFonts w:ascii="Arial" w:eastAsia="Times New Roman" w:hAnsi="Arial" w:cs="Arial"/>
          <w:color w:val="000000"/>
          <w:sz w:val="16"/>
          <w:szCs w:val="16"/>
        </w:rPr>
      </w:pP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 xml:space="preserve"> 1 consists of nodes A, B, and C</w:t>
      </w:r>
    </w:p>
    <w:p w14:paraId="52249B0E" w14:textId="77777777" w:rsidR="0052698C" w:rsidRPr="00E861DD" w:rsidRDefault="0052698C" w:rsidP="0052698C">
      <w:pPr>
        <w:numPr>
          <w:ilvl w:val="0"/>
          <w:numId w:val="3"/>
        </w:numPr>
        <w:ind w:left="870"/>
        <w:rPr>
          <w:rFonts w:ascii="Arial" w:eastAsia="Times New Roman" w:hAnsi="Arial" w:cs="Arial"/>
          <w:color w:val="000000"/>
          <w:sz w:val="16"/>
          <w:szCs w:val="16"/>
        </w:rPr>
      </w:pP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 xml:space="preserve"> 2 consists of nodes D and E</w:t>
      </w:r>
    </w:p>
    <w:p w14:paraId="615D599A" w14:textId="77777777" w:rsidR="0052698C" w:rsidRPr="00E861DD" w:rsidRDefault="0052698C" w:rsidP="0052698C">
      <w:pPr>
        <w:numPr>
          <w:ilvl w:val="0"/>
          <w:numId w:val="3"/>
        </w:numPr>
        <w:ind w:left="870"/>
        <w:rPr>
          <w:rFonts w:ascii="Arial" w:eastAsia="Times New Roman" w:hAnsi="Arial" w:cs="Arial"/>
          <w:color w:val="000000"/>
          <w:sz w:val="16"/>
          <w:szCs w:val="16"/>
        </w:rPr>
      </w:pP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 xml:space="preserve"> 3 consists of nodes F, G, H, and I</w:t>
      </w:r>
    </w:p>
    <w:p w14:paraId="554349E7" w14:textId="77777777" w:rsidR="0052698C" w:rsidRPr="00E861DD" w:rsidRDefault="0052698C" w:rsidP="0052698C">
      <w:pPr>
        <w:spacing w:before="100" w:beforeAutospacing="1" w:after="100" w:afterAutospacing="1"/>
        <w:rPr>
          <w:rFonts w:ascii="Arial" w:eastAsia="Times New Roman" w:hAnsi="Arial" w:cs="Arial"/>
          <w:color w:val="000000"/>
          <w:sz w:val="16"/>
          <w:szCs w:val="16"/>
        </w:rPr>
      </w:pPr>
      <w:r w:rsidRPr="00E861DD">
        <w:rPr>
          <w:rFonts w:ascii="Arial" w:eastAsia="Times New Roman" w:hAnsi="Arial" w:cs="Arial"/>
          <w:color w:val="000000"/>
          <w:sz w:val="16"/>
          <w:szCs w:val="16"/>
        </w:rPr>
        <w:t xml:space="preserve">Whenever possible, the Tivoli Storage Manager server </w:t>
      </w:r>
      <w:r w:rsidRPr="00E861DD">
        <w:rPr>
          <w:rFonts w:ascii="Arial" w:eastAsia="Times New Roman" w:hAnsi="Arial" w:cs="Arial"/>
          <w:color w:val="000000"/>
          <w:sz w:val="16"/>
          <w:szCs w:val="16"/>
          <w:shd w:val="clear" w:color="auto" w:fill="FFFF66"/>
        </w:rPr>
        <w:t>colloc</w:t>
      </w:r>
      <w:r w:rsidRPr="00E861DD">
        <w:rPr>
          <w:rFonts w:ascii="Arial" w:eastAsia="Times New Roman" w:hAnsi="Arial" w:cs="Arial"/>
          <w:color w:val="000000"/>
          <w:sz w:val="16"/>
          <w:szCs w:val="16"/>
        </w:rPr>
        <w:t xml:space="preserve">ates data belonging to a </w:t>
      </w: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 xml:space="preserve">of nodes on a single tape, as represented by </w:t>
      </w: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 xml:space="preserve"> 2 in the figure. Data for a single node can also be spread across several tapes associated with a </w:t>
      </w: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w:t>
      </w: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 xml:space="preserve"> 1 and 2). If the nodes in the </w:t>
      </w:r>
      <w:r w:rsidRPr="00E861DD">
        <w:rPr>
          <w:rFonts w:ascii="Arial" w:eastAsia="Times New Roman" w:hAnsi="Arial" w:cs="Arial"/>
          <w:color w:val="000000"/>
          <w:sz w:val="16"/>
          <w:szCs w:val="16"/>
          <w:shd w:val="clear" w:color="auto" w:fill="FFFF66"/>
        </w:rPr>
        <w:t>collocation</w:t>
      </w:r>
      <w:r w:rsidRPr="00E861DD">
        <w:rPr>
          <w:rFonts w:ascii="Arial" w:eastAsia="Times New Roman" w:hAnsi="Arial" w:cs="Arial"/>
          <w:color w:val="000000"/>
          <w:sz w:val="16"/>
          <w:szCs w:val="16"/>
        </w:rPr>
        <w:t xml:space="preserve"> </w:t>
      </w:r>
      <w:r w:rsidRPr="00E861DD">
        <w:rPr>
          <w:rFonts w:ascii="Arial" w:eastAsia="Times New Roman" w:hAnsi="Arial" w:cs="Arial"/>
          <w:color w:val="000000"/>
          <w:sz w:val="16"/>
          <w:szCs w:val="16"/>
          <w:shd w:val="clear" w:color="auto" w:fill="FFFF66"/>
        </w:rPr>
        <w:t>group</w:t>
      </w:r>
      <w:r w:rsidRPr="00E861DD">
        <w:rPr>
          <w:rFonts w:ascii="Arial" w:eastAsia="Times New Roman" w:hAnsi="Arial" w:cs="Arial"/>
          <w:color w:val="000000"/>
          <w:sz w:val="16"/>
          <w:szCs w:val="16"/>
        </w:rPr>
        <w:t xml:space="preserve"> have multiple file spaces, the server does not attempt to </w:t>
      </w:r>
      <w:r w:rsidRPr="00E861DD">
        <w:rPr>
          <w:rFonts w:ascii="Arial" w:eastAsia="Times New Roman" w:hAnsi="Arial" w:cs="Arial"/>
          <w:color w:val="000000"/>
          <w:sz w:val="16"/>
          <w:szCs w:val="16"/>
          <w:shd w:val="clear" w:color="auto" w:fill="FFFF66"/>
        </w:rPr>
        <w:t>colloc</w:t>
      </w:r>
      <w:r w:rsidRPr="00E861DD">
        <w:rPr>
          <w:rFonts w:ascii="Arial" w:eastAsia="Times New Roman" w:hAnsi="Arial" w:cs="Arial"/>
          <w:color w:val="000000"/>
          <w:sz w:val="16"/>
          <w:szCs w:val="16"/>
        </w:rPr>
        <w:t>ate those file spaces.</w:t>
      </w:r>
    </w:p>
    <w:p w14:paraId="1176FE69" w14:textId="77777777" w:rsidR="0052698C" w:rsidRPr="00E861DD" w:rsidRDefault="0052698C" w:rsidP="0052698C">
      <w:pPr>
        <w:rPr>
          <w:rFonts w:ascii="Arial" w:eastAsia="Times New Roman" w:hAnsi="Arial" w:cs="Arial"/>
          <w:color w:val="000000"/>
          <w:sz w:val="16"/>
          <w:szCs w:val="16"/>
        </w:rPr>
      </w:pPr>
      <w:bookmarkStart w:id="64" w:name="colyesgr"/>
      <w:bookmarkEnd w:id="64"/>
      <w:r w:rsidRPr="00E861DD">
        <w:rPr>
          <w:rFonts w:ascii="Arial" w:eastAsia="Times New Roman" w:hAnsi="Arial" w:cs="Arial"/>
          <w:i/>
          <w:iCs/>
          <w:color w:val="000000"/>
          <w:sz w:val="16"/>
          <w:szCs w:val="16"/>
        </w:rPr>
        <w:t xml:space="preserve">Using All Available Sequential Access Storage Volumes with </w:t>
      </w:r>
      <w:r w:rsidRPr="00E861DD">
        <w:rPr>
          <w:rFonts w:ascii="Arial" w:eastAsia="Times New Roman" w:hAnsi="Arial" w:cs="Arial"/>
          <w:i/>
          <w:iCs/>
          <w:color w:val="000000"/>
          <w:sz w:val="16"/>
          <w:szCs w:val="16"/>
          <w:shd w:val="clear" w:color="auto" w:fill="FFFF66"/>
        </w:rPr>
        <w:t>Collocation</w:t>
      </w:r>
      <w:r w:rsidRPr="00E861DD">
        <w:rPr>
          <w:rFonts w:ascii="Arial" w:eastAsia="Times New Roman" w:hAnsi="Arial" w:cs="Arial"/>
          <w:i/>
          <w:iCs/>
          <w:color w:val="000000"/>
          <w:sz w:val="16"/>
          <w:szCs w:val="16"/>
        </w:rPr>
        <w:t xml:space="preserve"> Enabled at the </w:t>
      </w:r>
      <w:r w:rsidRPr="00E861DD">
        <w:rPr>
          <w:rFonts w:ascii="Arial" w:eastAsia="Times New Roman" w:hAnsi="Arial" w:cs="Arial"/>
          <w:i/>
          <w:iCs/>
          <w:color w:val="000000"/>
          <w:sz w:val="16"/>
          <w:szCs w:val="16"/>
          <w:shd w:val="clear" w:color="auto" w:fill="FFFF66"/>
        </w:rPr>
        <w:t>Group</w:t>
      </w:r>
      <w:r w:rsidRPr="00E861DD">
        <w:rPr>
          <w:rFonts w:ascii="Arial" w:eastAsia="Times New Roman" w:hAnsi="Arial" w:cs="Arial"/>
          <w:i/>
          <w:iCs/>
          <w:color w:val="000000"/>
          <w:sz w:val="16"/>
          <w:szCs w:val="16"/>
        </w:rPr>
        <w:t xml:space="preserve"> Level</w:t>
      </w:r>
    </w:p>
    <w:p w14:paraId="1D0AAD4E" w14:textId="77777777" w:rsidR="0052698C" w:rsidRPr="00E861DD" w:rsidRDefault="0052698C" w:rsidP="0052698C">
      <w:pPr>
        <w:rPr>
          <w:rFonts w:ascii="Arial" w:eastAsia="Times New Roman" w:hAnsi="Arial" w:cs="Arial"/>
          <w:color w:val="000000"/>
          <w:sz w:val="16"/>
          <w:szCs w:val="16"/>
        </w:rPr>
      </w:pPr>
      <w:r w:rsidRPr="00E861DD">
        <w:rPr>
          <w:rFonts w:ascii="Arial" w:eastAsia="Times New Roman" w:hAnsi="Arial" w:cs="Arial"/>
          <w:noProof/>
          <w:color w:val="000000"/>
          <w:sz w:val="16"/>
          <w:szCs w:val="16"/>
        </w:rPr>
        <w:drawing>
          <wp:inline distT="0" distB="0" distL="0" distR="0" wp14:anchorId="5BC620FD" wp14:editId="5AEC7F79">
            <wp:extent cx="3431250" cy="1083553"/>
            <wp:effectExtent l="0" t="0" r="0" b="2540"/>
            <wp:docPr id="221" name="Picture 221" descr="Data from nodes A, B, and C is stored on two volumes, one of which is partially empty. The data from nodes D and E is stored in another volume, which is partially empty. Data from nodes F, G, H, and I is stored on two other volumes, one of which is partially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from nodes A, B, and C is stored on two volumes, one of which is partially empty. The data from nodes D and E is stored in another volume, which is partially empty. Data from nodes F, G, H, and I is stored on two other volumes, one of which is partially emp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1423" cy="1083608"/>
                    </a:xfrm>
                    <a:prstGeom prst="rect">
                      <a:avLst/>
                    </a:prstGeom>
                    <a:noFill/>
                    <a:ln>
                      <a:noFill/>
                    </a:ln>
                  </pic:spPr>
                </pic:pic>
              </a:graphicData>
            </a:graphic>
          </wp:inline>
        </w:drawing>
      </w:r>
    </w:p>
    <w:p w14:paraId="3DA754CA" w14:textId="77777777" w:rsidR="0052698C" w:rsidRPr="00E861DD" w:rsidRDefault="0052698C" w:rsidP="0052698C">
      <w:pPr>
        <w:rPr>
          <w:b/>
          <w:color w:val="4472C4" w:themeColor="accent1"/>
          <w:sz w:val="16"/>
          <w:szCs w:val="16"/>
        </w:rPr>
      </w:pPr>
    </w:p>
    <w:p w14:paraId="576C9FD9" w14:textId="77777777" w:rsidR="0052698C" w:rsidRPr="002D473E" w:rsidRDefault="0052698C" w:rsidP="0052698C">
      <w:pPr>
        <w:rPr>
          <w:b/>
          <w:color w:val="4472C4" w:themeColor="accent1"/>
          <w:sz w:val="16"/>
          <w:szCs w:val="16"/>
        </w:rPr>
      </w:pPr>
      <w:r w:rsidRPr="002D473E">
        <w:rPr>
          <w:b/>
          <w:color w:val="4472C4" w:themeColor="accent1"/>
          <w:sz w:val="16"/>
          <w:szCs w:val="16"/>
        </w:rPr>
        <w:t>q media stg=bkuptapepool</w:t>
      </w:r>
    </w:p>
    <w:p w14:paraId="7D3D3932" w14:textId="77777777" w:rsidR="0052698C" w:rsidRPr="002D473E" w:rsidRDefault="0052698C" w:rsidP="0052698C">
      <w:pPr>
        <w:rPr>
          <w:rFonts w:ascii="Arial" w:eastAsia="Times New Roman" w:hAnsi="Arial" w:cs="Arial"/>
          <w:color w:val="000000"/>
          <w:sz w:val="16"/>
          <w:szCs w:val="16"/>
        </w:rPr>
      </w:pPr>
      <w:r w:rsidRPr="002D473E">
        <w:rPr>
          <w:rFonts w:ascii="Arial" w:eastAsia="Times New Roman" w:hAnsi="Arial" w:cs="Arial"/>
          <w:color w:val="000000"/>
          <w:sz w:val="16"/>
          <w:szCs w:val="16"/>
        </w:rPr>
        <w:t>Whenever possible, make sure all primary storage tape pool taps are all in tape library</w:t>
      </w:r>
    </w:p>
    <w:p w14:paraId="30C82C8D" w14:textId="77777777" w:rsidR="0052698C" w:rsidRPr="002D473E" w:rsidRDefault="0052698C" w:rsidP="0052698C">
      <w:pPr>
        <w:rPr>
          <w:b/>
          <w:color w:val="4472C4" w:themeColor="accent1"/>
          <w:sz w:val="16"/>
          <w:szCs w:val="16"/>
        </w:rPr>
      </w:pPr>
    </w:p>
    <w:p w14:paraId="0A61DA98"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Volume      State                         Location               Automated      </w:t>
      </w:r>
    </w:p>
    <w:p w14:paraId="670BA3A0"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Name                                                             LibName        </w:t>
      </w:r>
    </w:p>
    <w:p w14:paraId="449129FC"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    -------------------    ---------------</w:t>
      </w:r>
    </w:p>
    <w:p w14:paraId="100481DD"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D00003      Mountable in library                                 LIB3582        </w:t>
      </w:r>
    </w:p>
    <w:p w14:paraId="17F6C28B"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lastRenderedPageBreak/>
        <w:t xml:space="preserve">D00009      Mountable in library                                 LIB3582        </w:t>
      </w:r>
    </w:p>
    <w:p w14:paraId="70921E5E"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D00016      Mountable in library                                 LIB3582        </w:t>
      </w:r>
    </w:p>
    <w:p w14:paraId="30A3EE1E"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D00018      Mountable in library                                 LIB3582        </w:t>
      </w:r>
    </w:p>
    <w:p w14:paraId="1BF2B304"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D00019      Mountable in library                                 LIB3582        </w:t>
      </w:r>
    </w:p>
    <w:p w14:paraId="48CA6A2F"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D00020      Mountable in library                                 LIB3582        </w:t>
      </w:r>
    </w:p>
    <w:p w14:paraId="18585CBA"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D00021      Mountable in library                                 LIB3582        </w:t>
      </w:r>
    </w:p>
    <w:p w14:paraId="10EA0245"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D00032      Mountable in library                                 LIB3582        </w:t>
      </w:r>
    </w:p>
    <w:p w14:paraId="7C65DB78"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D00038      Mountable in library                                 LIB3582        </w:t>
      </w:r>
    </w:p>
    <w:p w14:paraId="6AA17298"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D00041      Mountable in library                                 LIB3582        </w:t>
      </w:r>
    </w:p>
    <w:p w14:paraId="4EB60F8E"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D00044      Mountable in library                                 LIB3582        </w:t>
      </w:r>
    </w:p>
    <w:p w14:paraId="397F885D"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D00051      Mountable in library                                 LIB3582        </w:t>
      </w:r>
    </w:p>
    <w:p w14:paraId="6C9F2017"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D00060      Mountable in library                                 LIB3582        </w:t>
      </w:r>
    </w:p>
    <w:p w14:paraId="2F9EF70F"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D00063      Mountable in library                                 LIB3582        </w:t>
      </w:r>
    </w:p>
    <w:p w14:paraId="0078D916"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 xml:space="preserve">D00068      Mountable in library                                 LIB3582        </w:t>
      </w:r>
    </w:p>
    <w:p w14:paraId="372CE447" w14:textId="77777777" w:rsidR="0052698C" w:rsidRPr="002D473E"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2D473E">
        <w:rPr>
          <w:rFonts w:ascii="Courier New" w:eastAsia="Times New Roman" w:hAnsi="Courier New" w:cs="Courier New"/>
          <w:sz w:val="16"/>
          <w:szCs w:val="16"/>
        </w:rPr>
        <w:t>D00069      Mountable in library                                 LIB3582</w:t>
      </w:r>
    </w:p>
    <w:p w14:paraId="503E55FA" w14:textId="77777777" w:rsidR="0052698C" w:rsidRDefault="0052698C" w:rsidP="0052698C">
      <w:pPr>
        <w:pStyle w:val="2"/>
      </w:pPr>
      <w:bookmarkStart w:id="65" w:name="_Toc485986158"/>
      <w:r>
        <w:t>TSM Database</w:t>
      </w:r>
      <w:bookmarkEnd w:id="65"/>
    </w:p>
    <w:p w14:paraId="0275497E" w14:textId="77777777" w:rsidR="0052698C" w:rsidRPr="00E861DD" w:rsidRDefault="0052698C" w:rsidP="0052698C">
      <w:pPr>
        <w:rPr>
          <w:sz w:val="16"/>
          <w:szCs w:val="16"/>
        </w:rPr>
      </w:pPr>
    </w:p>
    <w:p w14:paraId="689108F0" w14:textId="77777777" w:rsidR="0052698C" w:rsidRPr="00E861DD" w:rsidRDefault="0052698C" w:rsidP="0052698C">
      <w:pPr>
        <w:rPr>
          <w:sz w:val="16"/>
          <w:szCs w:val="16"/>
        </w:rPr>
      </w:pPr>
      <w:r w:rsidRPr="00E861DD">
        <w:rPr>
          <w:sz w:val="16"/>
          <w:szCs w:val="16"/>
        </w:rPr>
        <w:t xml:space="preserve">DBVOLUME(query dbv): </w:t>
      </w:r>
    </w:p>
    <w:p w14:paraId="1F10D8CD" w14:textId="77777777" w:rsidR="0052698C" w:rsidRPr="00E861DD" w:rsidRDefault="0052698C" w:rsidP="0052698C">
      <w:pPr>
        <w:rPr>
          <w:sz w:val="16"/>
          <w:szCs w:val="16"/>
        </w:rPr>
      </w:pPr>
      <w:r w:rsidRPr="00E861DD">
        <w:rPr>
          <w:sz w:val="16"/>
          <w:szCs w:val="16"/>
        </w:rPr>
        <w:t>/tsmsrv/dbs/tsmdbs01.dsm - /tsmsrv/dbs/tsmdbs40.dsm</w:t>
      </w:r>
    </w:p>
    <w:p w14:paraId="6459F362" w14:textId="77777777" w:rsidR="0052698C" w:rsidRPr="00E861DD" w:rsidRDefault="0052698C" w:rsidP="0052698C">
      <w:pPr>
        <w:rPr>
          <w:sz w:val="16"/>
          <w:szCs w:val="16"/>
        </w:rPr>
      </w:pPr>
    </w:p>
    <w:tbl>
      <w:tblPr>
        <w:tblStyle w:val="ac"/>
        <w:tblW w:w="4248" w:type="dxa"/>
        <w:tblInd w:w="720" w:type="dxa"/>
        <w:tblLook w:val="04A0" w:firstRow="1" w:lastRow="0" w:firstColumn="1" w:lastColumn="0" w:noHBand="0" w:noVBand="1"/>
      </w:tblPr>
      <w:tblGrid>
        <w:gridCol w:w="3232"/>
        <w:gridCol w:w="1016"/>
      </w:tblGrid>
      <w:tr w:rsidR="0052698C" w:rsidRPr="005A0E3A" w14:paraId="72B6111D" w14:textId="77777777" w:rsidTr="003C20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2" w:type="dxa"/>
            <w:hideMark/>
          </w:tcPr>
          <w:p w14:paraId="69DAD84E"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Available Space (MB)</w:t>
            </w:r>
          </w:p>
        </w:tc>
        <w:tc>
          <w:tcPr>
            <w:tcW w:w="1016" w:type="dxa"/>
            <w:hideMark/>
          </w:tcPr>
          <w:p w14:paraId="0BA92326"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80000</w:t>
            </w:r>
          </w:p>
        </w:tc>
      </w:tr>
      <w:tr w:rsidR="0052698C" w:rsidRPr="005A0E3A" w14:paraId="1DC43AAB"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2" w:type="dxa"/>
            <w:hideMark/>
          </w:tcPr>
          <w:p w14:paraId="4DBB7B19"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Assigned Capacity (MB)</w:t>
            </w:r>
          </w:p>
        </w:tc>
        <w:tc>
          <w:tcPr>
            <w:tcW w:w="1016" w:type="dxa"/>
            <w:hideMark/>
          </w:tcPr>
          <w:p w14:paraId="2C6E47C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78000</w:t>
            </w:r>
          </w:p>
        </w:tc>
      </w:tr>
      <w:tr w:rsidR="0052698C" w:rsidRPr="005A0E3A" w14:paraId="4B8B4BA2"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0C0B6D6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Maximum Extension (MB)</w:t>
            </w:r>
          </w:p>
        </w:tc>
        <w:tc>
          <w:tcPr>
            <w:tcW w:w="1016" w:type="dxa"/>
            <w:hideMark/>
          </w:tcPr>
          <w:p w14:paraId="2D7062C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2000</w:t>
            </w:r>
          </w:p>
        </w:tc>
      </w:tr>
      <w:tr w:rsidR="0052698C" w:rsidRPr="005A0E3A" w14:paraId="330E8DEC"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2" w:type="dxa"/>
            <w:hideMark/>
          </w:tcPr>
          <w:p w14:paraId="39E154A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Maximum Reduction (MB)</w:t>
            </w:r>
          </w:p>
        </w:tc>
        <w:tc>
          <w:tcPr>
            <w:tcW w:w="1016" w:type="dxa"/>
            <w:hideMark/>
          </w:tcPr>
          <w:p w14:paraId="147A4DF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70916</w:t>
            </w:r>
          </w:p>
        </w:tc>
      </w:tr>
      <w:tr w:rsidR="0052698C" w:rsidRPr="005A0E3A" w14:paraId="5DDD1C9F"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50675440"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Page Size (bytes)</w:t>
            </w:r>
          </w:p>
        </w:tc>
        <w:tc>
          <w:tcPr>
            <w:tcW w:w="1016" w:type="dxa"/>
            <w:hideMark/>
          </w:tcPr>
          <w:p w14:paraId="2717F9F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4096</w:t>
            </w:r>
          </w:p>
        </w:tc>
      </w:tr>
      <w:tr w:rsidR="0052698C" w:rsidRPr="005A0E3A" w14:paraId="33B65676"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069FD9D4"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Total Usable Pages</w:t>
            </w:r>
          </w:p>
        </w:tc>
        <w:tc>
          <w:tcPr>
            <w:tcW w:w="1016" w:type="dxa"/>
            <w:hideMark/>
          </w:tcPr>
          <w:p w14:paraId="3D745A3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19968000</w:t>
            </w:r>
          </w:p>
        </w:tc>
      </w:tr>
      <w:tr w:rsidR="0052698C" w:rsidRPr="005A0E3A" w14:paraId="3D044972"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751FBC37"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Used Pages</w:t>
            </w:r>
          </w:p>
        </w:tc>
        <w:tc>
          <w:tcPr>
            <w:tcW w:w="1016" w:type="dxa"/>
            <w:hideMark/>
          </w:tcPr>
          <w:p w14:paraId="5D84718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1830013</w:t>
            </w:r>
          </w:p>
        </w:tc>
      </w:tr>
      <w:tr w:rsidR="0052698C" w:rsidRPr="005A0E3A" w14:paraId="1465E014"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6882687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Pct Util</w:t>
            </w:r>
          </w:p>
        </w:tc>
        <w:tc>
          <w:tcPr>
            <w:tcW w:w="1016" w:type="dxa"/>
            <w:hideMark/>
          </w:tcPr>
          <w:p w14:paraId="6DEF679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9.1</w:t>
            </w:r>
          </w:p>
        </w:tc>
      </w:tr>
      <w:tr w:rsidR="0052698C" w:rsidRPr="005A0E3A" w14:paraId="09F848DF"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2352190A"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Max. Pct Util</w:t>
            </w:r>
          </w:p>
        </w:tc>
        <w:tc>
          <w:tcPr>
            <w:tcW w:w="1016" w:type="dxa"/>
            <w:hideMark/>
          </w:tcPr>
          <w:p w14:paraId="1F9749D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9.1</w:t>
            </w:r>
          </w:p>
        </w:tc>
      </w:tr>
      <w:tr w:rsidR="0052698C" w:rsidRPr="00D27589" w14:paraId="12CCCB0C"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15105A59" w14:textId="77777777" w:rsidR="0052698C" w:rsidRPr="00D27589" w:rsidRDefault="0052698C" w:rsidP="003C2050">
            <w:pPr>
              <w:rPr>
                <w:rFonts w:eastAsia="Times New Roman"/>
                <w:color w:val="FF0000"/>
                <w:sz w:val="16"/>
                <w:szCs w:val="16"/>
              </w:rPr>
            </w:pPr>
            <w:r w:rsidRPr="00D27589">
              <w:rPr>
                <w:rFonts w:eastAsia="Times New Roman"/>
                <w:color w:val="FF0000"/>
                <w:sz w:val="16"/>
                <w:szCs w:val="16"/>
              </w:rPr>
              <w:t>Physical Volumes</w:t>
            </w:r>
          </w:p>
        </w:tc>
        <w:tc>
          <w:tcPr>
            <w:tcW w:w="1016" w:type="dxa"/>
            <w:hideMark/>
          </w:tcPr>
          <w:p w14:paraId="2F66B8D0" w14:textId="77777777" w:rsidR="0052698C" w:rsidRPr="00D27589"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FF0000"/>
                <w:sz w:val="16"/>
                <w:szCs w:val="16"/>
              </w:rPr>
            </w:pPr>
            <w:r w:rsidRPr="00D27589">
              <w:rPr>
                <w:rFonts w:ascii="airal" w:eastAsia="Times New Roman" w:hAnsi="airal"/>
                <w:color w:val="FF0000"/>
                <w:sz w:val="16"/>
                <w:szCs w:val="16"/>
              </w:rPr>
              <w:t>40</w:t>
            </w:r>
          </w:p>
        </w:tc>
      </w:tr>
      <w:tr w:rsidR="0052698C" w:rsidRPr="005A0E3A" w14:paraId="690244EF"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559649C6"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Buffer Pool Pages</w:t>
            </w:r>
          </w:p>
        </w:tc>
        <w:tc>
          <w:tcPr>
            <w:tcW w:w="1016" w:type="dxa"/>
            <w:hideMark/>
          </w:tcPr>
          <w:p w14:paraId="0199168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8170</w:t>
            </w:r>
          </w:p>
        </w:tc>
      </w:tr>
      <w:tr w:rsidR="0052698C" w:rsidRPr="005A0E3A" w14:paraId="47173DAD"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171B6363"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Total Buffer Requests</w:t>
            </w:r>
          </w:p>
        </w:tc>
        <w:tc>
          <w:tcPr>
            <w:tcW w:w="1016" w:type="dxa"/>
            <w:hideMark/>
          </w:tcPr>
          <w:p w14:paraId="10C094C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2046456645</w:t>
            </w:r>
          </w:p>
        </w:tc>
      </w:tr>
      <w:tr w:rsidR="0052698C" w:rsidRPr="005A0E3A" w14:paraId="240E9EF4"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61A5EAF7"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Cache Hit Pct.</w:t>
            </w:r>
          </w:p>
        </w:tc>
        <w:tc>
          <w:tcPr>
            <w:tcW w:w="1016" w:type="dxa"/>
            <w:hideMark/>
          </w:tcPr>
          <w:p w14:paraId="3533ECC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97.9</w:t>
            </w:r>
          </w:p>
        </w:tc>
      </w:tr>
      <w:tr w:rsidR="0052698C" w:rsidRPr="005A0E3A" w14:paraId="6875A3D6"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5FF4AD43"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Cache Wait Pct.</w:t>
            </w:r>
          </w:p>
        </w:tc>
        <w:tc>
          <w:tcPr>
            <w:tcW w:w="1016" w:type="dxa"/>
            <w:hideMark/>
          </w:tcPr>
          <w:p w14:paraId="48A7CD23"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w:t>
            </w:r>
          </w:p>
        </w:tc>
      </w:tr>
      <w:tr w:rsidR="0052698C" w:rsidRPr="005A0E3A" w14:paraId="7EF674D8"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041B26B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Backup in Progress?</w:t>
            </w:r>
          </w:p>
        </w:tc>
        <w:tc>
          <w:tcPr>
            <w:tcW w:w="1016" w:type="dxa"/>
            <w:hideMark/>
          </w:tcPr>
          <w:p w14:paraId="20A898B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NO</w:t>
            </w:r>
          </w:p>
        </w:tc>
      </w:tr>
      <w:tr w:rsidR="0052698C" w:rsidRPr="005A0E3A" w14:paraId="7C21A4AB"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2" w:type="dxa"/>
            <w:hideMark/>
          </w:tcPr>
          <w:p w14:paraId="4FED8BA9"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Type of Backup In Progress</w:t>
            </w:r>
          </w:p>
        </w:tc>
        <w:tc>
          <w:tcPr>
            <w:tcW w:w="1016" w:type="dxa"/>
            <w:hideMark/>
          </w:tcPr>
          <w:p w14:paraId="6713C2B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r w:rsidR="0052698C" w:rsidRPr="005A0E3A" w14:paraId="3BAF5241"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232" w:type="dxa"/>
            <w:hideMark/>
          </w:tcPr>
          <w:p w14:paraId="31B72B2F"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Incrementals Since Last Full</w:t>
            </w:r>
          </w:p>
        </w:tc>
        <w:tc>
          <w:tcPr>
            <w:tcW w:w="1016" w:type="dxa"/>
            <w:hideMark/>
          </w:tcPr>
          <w:p w14:paraId="5B0075A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w:t>
            </w:r>
          </w:p>
        </w:tc>
      </w:tr>
      <w:tr w:rsidR="0052698C" w:rsidRPr="005A0E3A" w14:paraId="17B34EA1"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4FF34A60"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Changed Since Last Backup (MB)</w:t>
            </w:r>
          </w:p>
        </w:tc>
        <w:tc>
          <w:tcPr>
            <w:tcW w:w="1016" w:type="dxa"/>
            <w:hideMark/>
          </w:tcPr>
          <w:p w14:paraId="437918A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6.2</w:t>
            </w:r>
          </w:p>
        </w:tc>
      </w:tr>
      <w:tr w:rsidR="0052698C" w:rsidRPr="005A0E3A" w14:paraId="330DDE36"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54DC446A"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Percentage Changed</w:t>
            </w:r>
          </w:p>
        </w:tc>
        <w:tc>
          <w:tcPr>
            <w:tcW w:w="1016" w:type="dxa"/>
            <w:hideMark/>
          </w:tcPr>
          <w:p w14:paraId="21396CC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w:t>
            </w:r>
          </w:p>
        </w:tc>
      </w:tr>
      <w:tr w:rsidR="0052698C" w:rsidRPr="005A0E3A" w14:paraId="2DE474A6"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36129D00"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Last Complete Backup Date/Time</w:t>
            </w:r>
          </w:p>
        </w:tc>
        <w:tc>
          <w:tcPr>
            <w:tcW w:w="1016" w:type="dxa"/>
            <w:hideMark/>
          </w:tcPr>
          <w:p w14:paraId="031DEB9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04:32.0</w:t>
            </w:r>
          </w:p>
        </w:tc>
      </w:tr>
      <w:tr w:rsidR="0052698C" w:rsidRPr="005A0E3A" w14:paraId="2B53E7B2"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305BC7E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Estimate of Recoverable Space (MB)</w:t>
            </w:r>
          </w:p>
        </w:tc>
        <w:tc>
          <w:tcPr>
            <w:tcW w:w="1016" w:type="dxa"/>
            <w:hideMark/>
          </w:tcPr>
          <w:p w14:paraId="4C10608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r w:rsidR="0052698C" w:rsidRPr="005A0E3A" w14:paraId="6FF07053"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4CEC6A89"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Last Estimate of Recoverable Space (MB)</w:t>
            </w:r>
          </w:p>
        </w:tc>
        <w:tc>
          <w:tcPr>
            <w:tcW w:w="1016" w:type="dxa"/>
            <w:hideMark/>
          </w:tcPr>
          <w:p w14:paraId="24BFDF9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r w:rsidR="0052698C" w:rsidRPr="005A0E3A" w14:paraId="51265714"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76121842"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Used Permanent Pages</w:t>
            </w:r>
          </w:p>
        </w:tc>
        <w:tc>
          <w:tcPr>
            <w:tcW w:w="1016" w:type="dxa"/>
            <w:hideMark/>
          </w:tcPr>
          <w:p w14:paraId="2F39A2C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1830013</w:t>
            </w:r>
          </w:p>
        </w:tc>
      </w:tr>
      <w:tr w:rsidR="0052698C" w:rsidRPr="005A0E3A" w14:paraId="1389AAEE"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232" w:type="dxa"/>
            <w:hideMark/>
          </w:tcPr>
          <w:p w14:paraId="46E7693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Permanent Page Limit</w:t>
            </w:r>
          </w:p>
        </w:tc>
        <w:tc>
          <w:tcPr>
            <w:tcW w:w="1016" w:type="dxa"/>
            <w:hideMark/>
          </w:tcPr>
          <w:p w14:paraId="36BD343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bl>
    <w:p w14:paraId="236F2ABA" w14:textId="77777777" w:rsidR="0052698C" w:rsidRPr="005A0E3A" w:rsidRDefault="0052698C" w:rsidP="0052698C">
      <w:pPr>
        <w:rPr>
          <w:sz w:val="16"/>
          <w:szCs w:val="16"/>
        </w:rPr>
      </w:pPr>
    </w:p>
    <w:p w14:paraId="7AC6F93C" w14:textId="77777777" w:rsidR="0052698C" w:rsidRPr="00E861DD" w:rsidRDefault="0052698C" w:rsidP="0052698C">
      <w:pPr>
        <w:rPr>
          <w:sz w:val="16"/>
          <w:szCs w:val="16"/>
        </w:rPr>
      </w:pPr>
      <w:r w:rsidRPr="00E861DD">
        <w:rPr>
          <w:sz w:val="16"/>
          <w:szCs w:val="16"/>
        </w:rPr>
        <w:t>LOGVOLUME(query logv):</w:t>
      </w:r>
    </w:p>
    <w:p w14:paraId="3E546091" w14:textId="77777777" w:rsidR="0052698C" w:rsidRPr="00E861DD" w:rsidRDefault="0052698C" w:rsidP="0052698C">
      <w:pPr>
        <w:rPr>
          <w:sz w:val="16"/>
          <w:szCs w:val="16"/>
        </w:rPr>
      </w:pPr>
      <w:r w:rsidRPr="00E861DD">
        <w:rPr>
          <w:sz w:val="16"/>
          <w:szCs w:val="16"/>
        </w:rPr>
        <w:t>/tsmsrv/dbs/reclog01.dsm - /tsmsrv/dbs/reclog04.dsm</w:t>
      </w:r>
    </w:p>
    <w:p w14:paraId="46097890" w14:textId="77777777" w:rsidR="0052698C" w:rsidRPr="00D27589" w:rsidRDefault="0052698C" w:rsidP="0052698C">
      <w:r w:rsidRPr="00D27589">
        <w:t xml:space="preserve">                                                                      </w:t>
      </w:r>
    </w:p>
    <w:p w14:paraId="7462F6A3" w14:textId="77777777" w:rsidR="0052698C" w:rsidRPr="005A0E3A" w:rsidRDefault="0052698C" w:rsidP="0052698C">
      <w:pPr>
        <w:rPr>
          <w:b/>
          <w:bCs/>
          <w:sz w:val="16"/>
          <w:szCs w:val="16"/>
        </w:rPr>
      </w:pPr>
      <w:r w:rsidRPr="005A0E3A">
        <w:rPr>
          <w:b/>
          <w:bCs/>
          <w:sz w:val="16"/>
          <w:szCs w:val="16"/>
        </w:rPr>
        <w:t>TSM Recovery Logs</w:t>
      </w:r>
    </w:p>
    <w:tbl>
      <w:tblPr>
        <w:tblStyle w:val="ac"/>
        <w:tblW w:w="4248" w:type="dxa"/>
        <w:tblInd w:w="720" w:type="dxa"/>
        <w:tblLook w:val="04A0" w:firstRow="1" w:lastRow="0" w:firstColumn="1" w:lastColumn="0" w:noHBand="0" w:noVBand="1"/>
      </w:tblPr>
      <w:tblGrid>
        <w:gridCol w:w="3168"/>
        <w:gridCol w:w="1080"/>
      </w:tblGrid>
      <w:tr w:rsidR="0052698C" w:rsidRPr="005A0E3A" w14:paraId="345DD843" w14:textId="77777777" w:rsidTr="003C20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8" w:type="dxa"/>
            <w:hideMark/>
          </w:tcPr>
          <w:p w14:paraId="139CD29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Available Space (MB)</w:t>
            </w:r>
          </w:p>
        </w:tc>
        <w:tc>
          <w:tcPr>
            <w:tcW w:w="1080" w:type="dxa"/>
            <w:hideMark/>
          </w:tcPr>
          <w:p w14:paraId="02488D35"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8000</w:t>
            </w:r>
          </w:p>
        </w:tc>
      </w:tr>
      <w:tr w:rsidR="0052698C" w:rsidRPr="005A0E3A" w14:paraId="490D41BF"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8" w:type="dxa"/>
            <w:hideMark/>
          </w:tcPr>
          <w:p w14:paraId="0F3E4A0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Assigned Capacity (MB)</w:t>
            </w:r>
          </w:p>
        </w:tc>
        <w:tc>
          <w:tcPr>
            <w:tcW w:w="1080" w:type="dxa"/>
            <w:hideMark/>
          </w:tcPr>
          <w:p w14:paraId="63AB98A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8000</w:t>
            </w:r>
          </w:p>
        </w:tc>
      </w:tr>
      <w:tr w:rsidR="0052698C" w:rsidRPr="005A0E3A" w14:paraId="1D441A84"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168" w:type="dxa"/>
            <w:hideMark/>
          </w:tcPr>
          <w:p w14:paraId="1CA023D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Maximum Extension (MB)</w:t>
            </w:r>
          </w:p>
        </w:tc>
        <w:tc>
          <w:tcPr>
            <w:tcW w:w="1080" w:type="dxa"/>
            <w:hideMark/>
          </w:tcPr>
          <w:p w14:paraId="468CA93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w:t>
            </w:r>
          </w:p>
        </w:tc>
      </w:tr>
      <w:tr w:rsidR="0052698C" w:rsidRPr="005A0E3A" w14:paraId="3C02B1AC"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8" w:type="dxa"/>
            <w:hideMark/>
          </w:tcPr>
          <w:p w14:paraId="58B9FFA3"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Maximum Reduction (MB)</w:t>
            </w:r>
          </w:p>
        </w:tc>
        <w:tc>
          <w:tcPr>
            <w:tcW w:w="1080" w:type="dxa"/>
            <w:hideMark/>
          </w:tcPr>
          <w:p w14:paraId="7290E73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7988</w:t>
            </w:r>
          </w:p>
        </w:tc>
      </w:tr>
      <w:tr w:rsidR="0052698C" w:rsidRPr="005A0E3A" w14:paraId="13AF0E1C"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3168" w:type="dxa"/>
            <w:hideMark/>
          </w:tcPr>
          <w:p w14:paraId="4E66F00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Page Size (bytes)</w:t>
            </w:r>
          </w:p>
        </w:tc>
        <w:tc>
          <w:tcPr>
            <w:tcW w:w="1080" w:type="dxa"/>
            <w:hideMark/>
          </w:tcPr>
          <w:p w14:paraId="5E12D62B"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4096</w:t>
            </w:r>
          </w:p>
        </w:tc>
      </w:tr>
      <w:tr w:rsidR="0052698C" w:rsidRPr="005A0E3A" w14:paraId="18BA077B"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168" w:type="dxa"/>
            <w:hideMark/>
          </w:tcPr>
          <w:p w14:paraId="3DBCFD8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Total Usable Pages</w:t>
            </w:r>
          </w:p>
        </w:tc>
        <w:tc>
          <w:tcPr>
            <w:tcW w:w="1080" w:type="dxa"/>
            <w:hideMark/>
          </w:tcPr>
          <w:p w14:paraId="1656BDB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2047488</w:t>
            </w:r>
          </w:p>
        </w:tc>
      </w:tr>
      <w:tr w:rsidR="0052698C" w:rsidRPr="005A0E3A" w14:paraId="10EF5E59"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168" w:type="dxa"/>
            <w:hideMark/>
          </w:tcPr>
          <w:p w14:paraId="33BDAAEA"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Used Pages</w:t>
            </w:r>
          </w:p>
        </w:tc>
        <w:tc>
          <w:tcPr>
            <w:tcW w:w="1080" w:type="dxa"/>
            <w:hideMark/>
          </w:tcPr>
          <w:p w14:paraId="0E52937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2074</w:t>
            </w:r>
          </w:p>
        </w:tc>
      </w:tr>
      <w:tr w:rsidR="0052698C" w:rsidRPr="005A0E3A" w14:paraId="2E0188C5"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168" w:type="dxa"/>
            <w:hideMark/>
          </w:tcPr>
          <w:p w14:paraId="4A033F51"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Pct Util</w:t>
            </w:r>
          </w:p>
        </w:tc>
        <w:tc>
          <w:tcPr>
            <w:tcW w:w="1080" w:type="dxa"/>
            <w:hideMark/>
          </w:tcPr>
          <w:p w14:paraId="79A0EF1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0.1</w:t>
            </w:r>
          </w:p>
        </w:tc>
      </w:tr>
      <w:tr w:rsidR="0052698C" w:rsidRPr="005A0E3A" w14:paraId="51CD5546"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168" w:type="dxa"/>
            <w:hideMark/>
          </w:tcPr>
          <w:p w14:paraId="0BE8BC9F"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Max. Pct Util</w:t>
            </w:r>
          </w:p>
        </w:tc>
        <w:tc>
          <w:tcPr>
            <w:tcW w:w="1080" w:type="dxa"/>
            <w:hideMark/>
          </w:tcPr>
          <w:p w14:paraId="7A98C51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69.9</w:t>
            </w:r>
          </w:p>
        </w:tc>
      </w:tr>
      <w:tr w:rsidR="0052698C" w:rsidRPr="00D27589" w14:paraId="7BBDB7A5"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168" w:type="dxa"/>
            <w:hideMark/>
          </w:tcPr>
          <w:p w14:paraId="4D4D4382" w14:textId="77777777" w:rsidR="0052698C" w:rsidRPr="00D27589" w:rsidRDefault="0052698C" w:rsidP="003C2050">
            <w:pPr>
              <w:rPr>
                <w:rFonts w:eastAsia="Times New Roman"/>
                <w:color w:val="FF0000"/>
                <w:sz w:val="16"/>
                <w:szCs w:val="16"/>
              </w:rPr>
            </w:pPr>
            <w:r w:rsidRPr="00D27589">
              <w:rPr>
                <w:rFonts w:eastAsia="Times New Roman"/>
                <w:color w:val="FF0000"/>
                <w:sz w:val="16"/>
                <w:szCs w:val="16"/>
              </w:rPr>
              <w:t>Physical Volumes</w:t>
            </w:r>
          </w:p>
        </w:tc>
        <w:tc>
          <w:tcPr>
            <w:tcW w:w="1080" w:type="dxa"/>
            <w:hideMark/>
          </w:tcPr>
          <w:p w14:paraId="2823AD57" w14:textId="77777777" w:rsidR="0052698C" w:rsidRPr="00D27589"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FF0000"/>
                <w:sz w:val="16"/>
                <w:szCs w:val="16"/>
              </w:rPr>
            </w:pPr>
            <w:r w:rsidRPr="00D27589">
              <w:rPr>
                <w:rFonts w:ascii="airal" w:eastAsia="Times New Roman" w:hAnsi="airal"/>
                <w:color w:val="FF0000"/>
                <w:sz w:val="16"/>
                <w:szCs w:val="16"/>
              </w:rPr>
              <w:t>4</w:t>
            </w:r>
          </w:p>
        </w:tc>
      </w:tr>
      <w:tr w:rsidR="0052698C" w:rsidRPr="005A0E3A" w14:paraId="5302AC97"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168" w:type="dxa"/>
            <w:hideMark/>
          </w:tcPr>
          <w:p w14:paraId="383B3B5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Log Pool Pages</w:t>
            </w:r>
          </w:p>
        </w:tc>
        <w:tc>
          <w:tcPr>
            <w:tcW w:w="1080" w:type="dxa"/>
            <w:hideMark/>
          </w:tcPr>
          <w:p w14:paraId="5361338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128</w:t>
            </w:r>
          </w:p>
        </w:tc>
      </w:tr>
      <w:tr w:rsidR="0052698C" w:rsidRPr="005A0E3A" w14:paraId="71C2B43A"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168" w:type="dxa"/>
            <w:hideMark/>
          </w:tcPr>
          <w:p w14:paraId="28A401EF"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Log Pool Pct. Util</w:t>
            </w:r>
          </w:p>
        </w:tc>
        <w:tc>
          <w:tcPr>
            <w:tcW w:w="1080" w:type="dxa"/>
            <w:hideMark/>
          </w:tcPr>
          <w:p w14:paraId="36EB08F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8.73</w:t>
            </w:r>
          </w:p>
        </w:tc>
      </w:tr>
      <w:tr w:rsidR="0052698C" w:rsidRPr="005A0E3A" w14:paraId="313F0381"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3168" w:type="dxa"/>
            <w:hideMark/>
          </w:tcPr>
          <w:p w14:paraId="55891B7E"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lastRenderedPageBreak/>
              <w:t>Log Pool Pct. Wait</w:t>
            </w:r>
          </w:p>
        </w:tc>
        <w:tc>
          <w:tcPr>
            <w:tcW w:w="1080" w:type="dxa"/>
            <w:hideMark/>
          </w:tcPr>
          <w:p w14:paraId="07F0858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0.01</w:t>
            </w:r>
          </w:p>
        </w:tc>
      </w:tr>
      <w:tr w:rsidR="0052698C" w:rsidRPr="005A0E3A" w14:paraId="7AE16EC7"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168" w:type="dxa"/>
            <w:hideMark/>
          </w:tcPr>
          <w:p w14:paraId="59762A94"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Cumulative Consumption (MB)</w:t>
            </w:r>
          </w:p>
        </w:tc>
        <w:tc>
          <w:tcPr>
            <w:tcW w:w="1080" w:type="dxa"/>
            <w:hideMark/>
          </w:tcPr>
          <w:p w14:paraId="254C4AE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1322116.58</w:t>
            </w:r>
          </w:p>
        </w:tc>
      </w:tr>
    </w:tbl>
    <w:p w14:paraId="3563CEB7" w14:textId="77777777" w:rsidR="0052698C" w:rsidRDefault="0052698C" w:rsidP="0052698C"/>
    <w:p w14:paraId="50FE1739" w14:textId="77777777" w:rsidR="0052698C" w:rsidRDefault="0052698C" w:rsidP="0052698C">
      <w:r>
        <w:t>Backup TSM database:</w:t>
      </w:r>
    </w:p>
    <w:p w14:paraId="3ECDD041"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4670CD">
        <w:rPr>
          <w:rFonts w:ascii="Courier New" w:eastAsia="Times New Roman" w:hAnsi="Courier New" w:cs="Courier New"/>
          <w:b/>
          <w:sz w:val="16"/>
          <w:szCs w:val="16"/>
        </w:rPr>
        <w:t>backup db dev=ltoclass type=full scratch=yes</w:t>
      </w:r>
    </w:p>
    <w:p w14:paraId="78BB32B0"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p>
    <w:p w14:paraId="40948B6A" w14:textId="77777777" w:rsidR="0052698C" w:rsidRDefault="0052698C" w:rsidP="0052698C">
      <w:r>
        <w:t>Check TSM database backup information:</w:t>
      </w:r>
    </w:p>
    <w:p w14:paraId="1DB5368E"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Pr>
          <w:rFonts w:ascii="Courier New" w:eastAsia="Times New Roman" w:hAnsi="Courier New" w:cs="Courier New"/>
          <w:b/>
          <w:sz w:val="16"/>
          <w:szCs w:val="16"/>
        </w:rPr>
        <w:t>query volhistory type=dbbackup</w:t>
      </w:r>
    </w:p>
    <w:p w14:paraId="4BFA9F48"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214A9B">
        <w:rPr>
          <w:rFonts w:ascii="Courier New" w:eastAsia="Times New Roman" w:hAnsi="Courier New" w:cs="Courier New"/>
          <w:b/>
          <w:sz w:val="16"/>
          <w:szCs w:val="16"/>
        </w:rPr>
        <w:t>delete volhistory todate=-30 type=all</w:t>
      </w:r>
    </w:p>
    <w:p w14:paraId="68BD61C0"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p>
    <w:p w14:paraId="445BDF5D" w14:textId="77777777" w:rsidR="0052698C" w:rsidRPr="004670C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p>
    <w:p w14:paraId="1394B9BF" w14:textId="77777777" w:rsidR="0052698C" w:rsidRPr="005A0E3A" w:rsidRDefault="0052698C" w:rsidP="0052698C">
      <w:pPr>
        <w:pStyle w:val="2"/>
      </w:pPr>
      <w:bookmarkStart w:id="66" w:name="_Toc485986159"/>
      <w:r>
        <w:t>Automate operations</w:t>
      </w:r>
      <w:bookmarkEnd w:id="66"/>
    </w:p>
    <w:p w14:paraId="4BA68863" w14:textId="77777777" w:rsidR="0052698C" w:rsidRDefault="0052698C" w:rsidP="0052698C">
      <w:pPr>
        <w:rPr>
          <w:b/>
          <w:color w:val="4472C4" w:themeColor="accent1"/>
        </w:rPr>
      </w:pPr>
    </w:p>
    <w:p w14:paraId="4ECB1A0D" w14:textId="77777777" w:rsidR="0052698C" w:rsidRPr="00CD383A" w:rsidRDefault="0052698C" w:rsidP="0052698C">
      <w:pPr>
        <w:rPr>
          <w:b/>
          <w:color w:val="4472C4" w:themeColor="accent1"/>
          <w:sz w:val="16"/>
          <w:szCs w:val="16"/>
        </w:rPr>
      </w:pPr>
      <w:r w:rsidRPr="00CD383A">
        <w:rPr>
          <w:b/>
          <w:color w:val="4472C4" w:themeColor="accent1"/>
          <w:sz w:val="16"/>
          <w:szCs w:val="16"/>
        </w:rPr>
        <w:t>query schedule</w:t>
      </w:r>
      <w:r>
        <w:rPr>
          <w:b/>
          <w:color w:val="4472C4" w:themeColor="accent1"/>
          <w:sz w:val="16"/>
          <w:szCs w:val="16"/>
        </w:rPr>
        <w:t xml:space="preserve"> f=d</w:t>
      </w:r>
    </w:p>
    <w:p w14:paraId="60B347A0"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Policy Domain Name: BA</w:t>
      </w:r>
    </w:p>
    <w:p w14:paraId="58CFBC56"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3C5CBB">
        <w:rPr>
          <w:rFonts w:ascii="Courier New" w:eastAsia="Times New Roman" w:hAnsi="Courier New" w:cs="Courier New"/>
          <w:b/>
          <w:sz w:val="16"/>
          <w:szCs w:val="16"/>
        </w:rPr>
        <w:t>Schedule Name: BANODE1_SCHEDULE</w:t>
      </w:r>
    </w:p>
    <w:p w14:paraId="347908B5"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Description: banode1 schedule</w:t>
      </w:r>
    </w:p>
    <w:p w14:paraId="224FDCF3"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Action: Incremental</w:t>
      </w:r>
    </w:p>
    <w:p w14:paraId="6CDC1DE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Options: </w:t>
      </w:r>
    </w:p>
    <w:p w14:paraId="53743FFF"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Objects: </w:t>
      </w:r>
    </w:p>
    <w:p w14:paraId="2DC7F713"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Priority: 3</w:t>
      </w:r>
    </w:p>
    <w:p w14:paraId="6B5E5AC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Start Date/Time: 02/26/07 00:30:00</w:t>
      </w:r>
    </w:p>
    <w:p w14:paraId="1DCDA46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Duration: 1 Hour(s)</w:t>
      </w:r>
    </w:p>
    <w:p w14:paraId="752956CA"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Schedule Style: Classic</w:t>
      </w:r>
    </w:p>
    <w:p w14:paraId="4DF36CE2"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Period: 1 Day(s)</w:t>
      </w:r>
    </w:p>
    <w:p w14:paraId="0EA4EA5A"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Week: Any</w:t>
      </w:r>
    </w:p>
    <w:p w14:paraId="67BF46C6"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Month: </w:t>
      </w:r>
    </w:p>
    <w:p w14:paraId="300B101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Month: </w:t>
      </w:r>
    </w:p>
    <w:p w14:paraId="33752D5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Week of Month: </w:t>
      </w:r>
    </w:p>
    <w:p w14:paraId="3159BE39"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Expiration: </w:t>
      </w:r>
    </w:p>
    <w:p w14:paraId="5AE3531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Last Update by (administrator): ADMIN</w:t>
      </w:r>
    </w:p>
    <w:p w14:paraId="5DF79702"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Last Update Date/Time: 04/26/13 16:26:43</w:t>
      </w:r>
    </w:p>
    <w:p w14:paraId="7E69190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Managing profile: </w:t>
      </w:r>
    </w:p>
    <w:p w14:paraId="20F1A0DF"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70B54C92"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Policy Domain Name: BA</w:t>
      </w:r>
    </w:p>
    <w:p w14:paraId="76477AC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3C5CBB">
        <w:rPr>
          <w:rFonts w:ascii="Courier New" w:eastAsia="Times New Roman" w:hAnsi="Courier New" w:cs="Courier New"/>
          <w:b/>
          <w:sz w:val="16"/>
          <w:szCs w:val="16"/>
        </w:rPr>
        <w:t>Schedule Name: BANODE2_SCHEDULE</w:t>
      </w:r>
    </w:p>
    <w:p w14:paraId="2F3DA99D"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Description: banode2 schedule</w:t>
      </w:r>
    </w:p>
    <w:p w14:paraId="6BA0C1FA"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Action: Incremental</w:t>
      </w:r>
    </w:p>
    <w:p w14:paraId="113E7AC6"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Options: </w:t>
      </w:r>
    </w:p>
    <w:p w14:paraId="24F8C796"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Objects: </w:t>
      </w:r>
    </w:p>
    <w:p w14:paraId="770D8E2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Priority: 3</w:t>
      </w:r>
    </w:p>
    <w:p w14:paraId="5E140F2A"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Start Date/Time: 02/26/07 00:30:00</w:t>
      </w:r>
    </w:p>
    <w:p w14:paraId="4296AEBA"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Duration: 1 Hour(s)</w:t>
      </w:r>
    </w:p>
    <w:p w14:paraId="29B9E1B3"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Schedule Style: Classic</w:t>
      </w:r>
    </w:p>
    <w:p w14:paraId="5B14587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Period: 1 Day(s)</w:t>
      </w:r>
    </w:p>
    <w:p w14:paraId="36935953"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Week: Any</w:t>
      </w:r>
    </w:p>
    <w:p w14:paraId="4DD69B8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Month: </w:t>
      </w:r>
    </w:p>
    <w:p w14:paraId="3D1A0DE5"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Month: </w:t>
      </w:r>
    </w:p>
    <w:p w14:paraId="2B93E156"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Week of Month: </w:t>
      </w:r>
    </w:p>
    <w:p w14:paraId="63385D3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Expiration: </w:t>
      </w:r>
    </w:p>
    <w:p w14:paraId="045D9B1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Last Update by (administrator): ADMIN</w:t>
      </w:r>
    </w:p>
    <w:p w14:paraId="1613A876"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Last Update Date/Time: 04/26/13 16:26:56</w:t>
      </w:r>
    </w:p>
    <w:p w14:paraId="0B3267F3"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Managing profile: </w:t>
      </w:r>
    </w:p>
    <w:p w14:paraId="27CA87C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1FC7C77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Policy Domain Name: BA</w:t>
      </w:r>
    </w:p>
    <w:p w14:paraId="4E3C08D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3C5CBB">
        <w:rPr>
          <w:rFonts w:ascii="Courier New" w:eastAsia="Times New Roman" w:hAnsi="Courier New" w:cs="Courier New"/>
          <w:b/>
          <w:sz w:val="16"/>
          <w:szCs w:val="16"/>
        </w:rPr>
        <w:t>Schedule Name: DB2INST1_SCHEDULE</w:t>
      </w:r>
    </w:p>
    <w:p w14:paraId="702B9CB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Description: db2inst1 schedule</w:t>
      </w:r>
    </w:p>
    <w:p w14:paraId="5428AB77"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Action: Command</w:t>
      </w:r>
    </w:p>
    <w:p w14:paraId="3746E60C"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Options: </w:t>
      </w:r>
    </w:p>
    <w:p w14:paraId="35F430D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Objects: /tsmha1/db2inst1/bin/db2backup.ksh</w:t>
      </w:r>
    </w:p>
    <w:p w14:paraId="7402000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Priority: 5</w:t>
      </w:r>
    </w:p>
    <w:p w14:paraId="0BC792D7"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Start Date/Time: 02/26/07 23:30:00</w:t>
      </w:r>
    </w:p>
    <w:p w14:paraId="0258FF7A"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Duration: 1 Hour(s)</w:t>
      </w:r>
    </w:p>
    <w:p w14:paraId="2B4D95B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Schedule Style: Classic</w:t>
      </w:r>
    </w:p>
    <w:p w14:paraId="5A75F96E"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Period: 1 Day(s)</w:t>
      </w:r>
    </w:p>
    <w:p w14:paraId="7AEEE146"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Week: Any</w:t>
      </w:r>
    </w:p>
    <w:p w14:paraId="39454559"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Month: </w:t>
      </w:r>
    </w:p>
    <w:p w14:paraId="3182382E"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Month: </w:t>
      </w:r>
    </w:p>
    <w:p w14:paraId="6BB2162C"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Week of Month: </w:t>
      </w:r>
    </w:p>
    <w:p w14:paraId="2A09918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lastRenderedPageBreak/>
        <w:t xml:space="preserve">                    Expiration: </w:t>
      </w:r>
    </w:p>
    <w:p w14:paraId="4C21493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Last Update by (administrator): ADMIN</w:t>
      </w:r>
    </w:p>
    <w:p w14:paraId="34022336"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Last Update Date/Time: 04/26/13 16:27:02</w:t>
      </w:r>
    </w:p>
    <w:p w14:paraId="510DA7D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Managing profile: </w:t>
      </w:r>
    </w:p>
    <w:p w14:paraId="13ED6337"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1503E29D"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Policy Domain Name: BA</w:t>
      </w:r>
    </w:p>
    <w:p w14:paraId="51196C43"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3C5CBB">
        <w:rPr>
          <w:rFonts w:ascii="Courier New" w:eastAsia="Times New Roman" w:hAnsi="Courier New" w:cs="Courier New"/>
          <w:b/>
          <w:sz w:val="16"/>
          <w:szCs w:val="16"/>
        </w:rPr>
        <w:t>Schedule Name: DB2INST2_SCHEDULE</w:t>
      </w:r>
    </w:p>
    <w:p w14:paraId="575B2E4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Description: db2inst2 schedule</w:t>
      </w:r>
    </w:p>
    <w:p w14:paraId="600ABE11"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Action: Command</w:t>
      </w:r>
    </w:p>
    <w:p w14:paraId="172A8A70"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Options: </w:t>
      </w:r>
    </w:p>
    <w:p w14:paraId="560DB29E"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Objects: /tsmha1/db2inst2/bin/db2backup.ksh</w:t>
      </w:r>
    </w:p>
    <w:p w14:paraId="668A3F9F"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Priority: 5</w:t>
      </w:r>
    </w:p>
    <w:p w14:paraId="60B7AA00"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Start Date/Time: 02/26/07 23:30:00</w:t>
      </w:r>
    </w:p>
    <w:p w14:paraId="0101A9C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Duration: 2 Hour(s)</w:t>
      </w:r>
    </w:p>
    <w:p w14:paraId="37DB00B9"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Schedule Style: Classic</w:t>
      </w:r>
    </w:p>
    <w:p w14:paraId="67B7935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Period: 1 Day(s)</w:t>
      </w:r>
    </w:p>
    <w:p w14:paraId="089C8FF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Week: Any</w:t>
      </w:r>
    </w:p>
    <w:p w14:paraId="794C5111"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Month: </w:t>
      </w:r>
    </w:p>
    <w:p w14:paraId="7FCF04EA"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Month: </w:t>
      </w:r>
    </w:p>
    <w:p w14:paraId="43FC7C12"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Week of Month: </w:t>
      </w:r>
    </w:p>
    <w:p w14:paraId="48308A2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Expiration: </w:t>
      </w:r>
    </w:p>
    <w:p w14:paraId="09306B7C"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Last Update by (administrator): ADMIN</w:t>
      </w:r>
    </w:p>
    <w:p w14:paraId="219836CF"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Last Update Date/Time: 04/26/13 16:25:32</w:t>
      </w:r>
    </w:p>
    <w:p w14:paraId="677B76F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Managing profile: </w:t>
      </w:r>
    </w:p>
    <w:p w14:paraId="068FE4C9"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59489A95"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Policy Domain Name: BA</w:t>
      </w:r>
    </w:p>
    <w:p w14:paraId="515F1C5F"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3C5CBB">
        <w:rPr>
          <w:rFonts w:ascii="Courier New" w:eastAsia="Times New Roman" w:hAnsi="Courier New" w:cs="Courier New"/>
          <w:b/>
          <w:sz w:val="16"/>
          <w:szCs w:val="16"/>
        </w:rPr>
        <w:t>Schedule Name: HANODE1_SCHEDULE</w:t>
      </w:r>
    </w:p>
    <w:p w14:paraId="48D044F9"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Description: hanode1 schedule</w:t>
      </w:r>
    </w:p>
    <w:p w14:paraId="78F2E3D6"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Action: Incremental</w:t>
      </w:r>
    </w:p>
    <w:p w14:paraId="191B91B7"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Options: </w:t>
      </w:r>
    </w:p>
    <w:p w14:paraId="51B1CE7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Objects: </w:t>
      </w:r>
    </w:p>
    <w:p w14:paraId="2D4A2217"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Priority: 5</w:t>
      </w:r>
    </w:p>
    <w:p w14:paraId="100AA00E"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Start Date/Time: 02/26/07 00:30:00</w:t>
      </w:r>
    </w:p>
    <w:p w14:paraId="02AAE872"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Duration: 1 Hour(s)</w:t>
      </w:r>
    </w:p>
    <w:p w14:paraId="71A4091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Schedule Style: Classic</w:t>
      </w:r>
    </w:p>
    <w:p w14:paraId="3CFDD9F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Period: 1 Day(s)</w:t>
      </w:r>
    </w:p>
    <w:p w14:paraId="719F3656"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Week: Any</w:t>
      </w:r>
    </w:p>
    <w:p w14:paraId="03F47323"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Month: </w:t>
      </w:r>
    </w:p>
    <w:p w14:paraId="53F1BCC9"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Month: </w:t>
      </w:r>
    </w:p>
    <w:p w14:paraId="7BE45843"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Week of Month: </w:t>
      </w:r>
    </w:p>
    <w:p w14:paraId="021AFC1A"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Expiration: </w:t>
      </w:r>
    </w:p>
    <w:p w14:paraId="60462B5D"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Last Update by (administrator): ADMIN</w:t>
      </w:r>
    </w:p>
    <w:p w14:paraId="7EFA784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Last Update Date/Time: 04/26/13 16:27:10</w:t>
      </w:r>
    </w:p>
    <w:p w14:paraId="69E56FC5"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Managing profile: </w:t>
      </w:r>
    </w:p>
    <w:p w14:paraId="21FDBE19"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1E727D4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Policy Domain Name: BA</w:t>
      </w:r>
    </w:p>
    <w:p w14:paraId="293CEF7A"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16"/>
          <w:szCs w:val="16"/>
        </w:rPr>
      </w:pPr>
      <w:r w:rsidRPr="003C5CBB">
        <w:rPr>
          <w:rFonts w:ascii="Courier New" w:eastAsia="Times New Roman" w:hAnsi="Courier New" w:cs="Courier New"/>
          <w:b/>
          <w:sz w:val="16"/>
          <w:szCs w:val="16"/>
        </w:rPr>
        <w:t>Schedule Name: HANODE2_SCHEDULE</w:t>
      </w:r>
    </w:p>
    <w:p w14:paraId="21BBD74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Description: hanode2 schedule</w:t>
      </w:r>
    </w:p>
    <w:p w14:paraId="3E3E0B2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Action: Incremental</w:t>
      </w:r>
    </w:p>
    <w:p w14:paraId="6D3F44B0"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Options: </w:t>
      </w:r>
    </w:p>
    <w:p w14:paraId="2F3B0C80"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Objects: </w:t>
      </w:r>
    </w:p>
    <w:p w14:paraId="075B4805"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Priority: 5</w:t>
      </w:r>
    </w:p>
    <w:p w14:paraId="53E6A029"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Start Date/Time: 02/26/07 00:30:00</w:t>
      </w:r>
    </w:p>
    <w:p w14:paraId="519B3583"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Duration: 1 Hour(s)</w:t>
      </w:r>
    </w:p>
    <w:p w14:paraId="4A60BCA7"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Schedule Style: Classic</w:t>
      </w:r>
    </w:p>
    <w:p w14:paraId="7C32393E"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Period: 1 Day(s)</w:t>
      </w:r>
    </w:p>
    <w:p w14:paraId="2DCAF2EA"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Week: Any</w:t>
      </w:r>
    </w:p>
    <w:p w14:paraId="5DD5CA5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Month: </w:t>
      </w:r>
    </w:p>
    <w:p w14:paraId="6DC0EC9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Day of Month: </w:t>
      </w:r>
    </w:p>
    <w:p w14:paraId="1D41F790"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Week of Month: </w:t>
      </w:r>
    </w:p>
    <w:p w14:paraId="06C30F88"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Expiration: </w:t>
      </w:r>
    </w:p>
    <w:p w14:paraId="04377B13"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Last Update by (administrator): ADMIN</w:t>
      </w:r>
    </w:p>
    <w:p w14:paraId="5F7930E3"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Last Update Date/Time: 04/26/13 16:27:16</w:t>
      </w:r>
    </w:p>
    <w:p w14:paraId="47555C0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3C5CBB">
        <w:rPr>
          <w:rFonts w:ascii="Courier New" w:eastAsia="Times New Roman" w:hAnsi="Courier New" w:cs="Courier New"/>
          <w:sz w:val="16"/>
          <w:szCs w:val="16"/>
        </w:rPr>
        <w:t xml:space="preserve">              Managing profile: </w:t>
      </w:r>
    </w:p>
    <w:p w14:paraId="30B7E058" w14:textId="77777777" w:rsidR="0052698C" w:rsidRDefault="0052698C" w:rsidP="0052698C">
      <w:pPr>
        <w:rPr>
          <w:b/>
          <w:color w:val="4472C4" w:themeColor="accent1"/>
          <w:sz w:val="16"/>
          <w:szCs w:val="16"/>
        </w:rPr>
      </w:pPr>
    </w:p>
    <w:p w14:paraId="1926501C" w14:textId="77777777" w:rsidR="0052698C" w:rsidRPr="005A0E3A" w:rsidRDefault="0052698C" w:rsidP="0052698C">
      <w:pPr>
        <w:rPr>
          <w:b/>
          <w:color w:val="4472C4" w:themeColor="accent1"/>
          <w:sz w:val="16"/>
          <w:szCs w:val="16"/>
        </w:rPr>
      </w:pPr>
      <w:r w:rsidRPr="005A0E3A">
        <w:rPr>
          <w:b/>
          <w:color w:val="4472C4" w:themeColor="accent1"/>
          <w:sz w:val="16"/>
          <w:szCs w:val="16"/>
        </w:rPr>
        <w:t>query association</w:t>
      </w:r>
    </w:p>
    <w:p w14:paraId="6DDC083A"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Policy Domain Name: BA</w:t>
      </w:r>
    </w:p>
    <w:p w14:paraId="2D3492E8"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 xml:space="preserve">     Schedule Name: BANODE1_SCHEDULE</w:t>
      </w:r>
    </w:p>
    <w:p w14:paraId="54F48F3E"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 xml:space="preserve">  Associated Nodes: BANODE1</w:t>
      </w:r>
    </w:p>
    <w:p w14:paraId="452829DF"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30DB1C84"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Policy Domain Name: BA</w:t>
      </w:r>
    </w:p>
    <w:p w14:paraId="60E1B8E3"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 xml:space="preserve">     Schedule Name: BANODE2_SCHEDULE</w:t>
      </w:r>
    </w:p>
    <w:p w14:paraId="4E7EBA80"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 xml:space="preserve">  Associated Nodes: BANODE2</w:t>
      </w:r>
    </w:p>
    <w:p w14:paraId="6EC598C3"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2D826FFF"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3C5CBB">
        <w:rPr>
          <w:rFonts w:ascii="Courier New" w:eastAsia="Times New Roman" w:hAnsi="Courier New" w:cs="Courier New"/>
          <w:color w:val="FF0000"/>
          <w:sz w:val="16"/>
          <w:szCs w:val="16"/>
        </w:rPr>
        <w:t>Policy Domain Name: BA</w:t>
      </w:r>
    </w:p>
    <w:p w14:paraId="000F468F"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3C5CBB">
        <w:rPr>
          <w:rFonts w:ascii="Courier New" w:eastAsia="Times New Roman" w:hAnsi="Courier New" w:cs="Courier New"/>
          <w:color w:val="FF0000"/>
          <w:sz w:val="16"/>
          <w:szCs w:val="16"/>
        </w:rPr>
        <w:t xml:space="preserve">     Schedule Name: DB2INST1_SCHEDULE</w:t>
      </w:r>
    </w:p>
    <w:p w14:paraId="651282E9"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3C5CBB">
        <w:rPr>
          <w:rFonts w:ascii="Courier New" w:eastAsia="Times New Roman" w:hAnsi="Courier New" w:cs="Courier New"/>
          <w:color w:val="FF0000"/>
          <w:sz w:val="16"/>
          <w:szCs w:val="16"/>
        </w:rPr>
        <w:t xml:space="preserve">  Associated Nodes: HANODE1</w:t>
      </w:r>
    </w:p>
    <w:p w14:paraId="12350FDF"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18AE9C5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3C5CBB">
        <w:rPr>
          <w:rFonts w:ascii="Courier New" w:eastAsia="Times New Roman" w:hAnsi="Courier New" w:cs="Courier New"/>
          <w:color w:val="FF0000"/>
          <w:sz w:val="16"/>
          <w:szCs w:val="16"/>
        </w:rPr>
        <w:t>Policy Domain Name: BA</w:t>
      </w:r>
    </w:p>
    <w:p w14:paraId="7DB10754"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3C5CBB">
        <w:rPr>
          <w:rFonts w:ascii="Courier New" w:eastAsia="Times New Roman" w:hAnsi="Courier New" w:cs="Courier New"/>
          <w:color w:val="FF0000"/>
          <w:sz w:val="16"/>
          <w:szCs w:val="16"/>
        </w:rPr>
        <w:t xml:space="preserve">     Schedule Name: DB2INST2_SCHEDULE</w:t>
      </w:r>
    </w:p>
    <w:p w14:paraId="0B730B2B" w14:textId="77777777" w:rsidR="0052698C" w:rsidRPr="003C5CBB"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3C5CBB">
        <w:rPr>
          <w:rFonts w:ascii="Courier New" w:eastAsia="Times New Roman" w:hAnsi="Courier New" w:cs="Courier New"/>
          <w:color w:val="FF0000"/>
          <w:sz w:val="16"/>
          <w:szCs w:val="16"/>
        </w:rPr>
        <w:t xml:space="preserve">  Associated Nodes: HANODE1</w:t>
      </w:r>
    </w:p>
    <w:p w14:paraId="57802897"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6AA21CFE"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Policy Domain Name: BA</w:t>
      </w:r>
    </w:p>
    <w:p w14:paraId="683F2AF1"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 xml:space="preserve">     Schedule Name: HANODE1_SCHEDULE</w:t>
      </w:r>
    </w:p>
    <w:p w14:paraId="5A5F4441"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 xml:space="preserve">  Associated Nodes: HANODE1</w:t>
      </w:r>
    </w:p>
    <w:p w14:paraId="13CA5040"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14:paraId="53756A89"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Policy Domain Name: BA</w:t>
      </w:r>
    </w:p>
    <w:p w14:paraId="5A84E7F4"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 xml:space="preserve">     Schedule Name: HANODE2_SCHEDULE</w:t>
      </w:r>
    </w:p>
    <w:p w14:paraId="37C361D8" w14:textId="77777777" w:rsidR="0052698C" w:rsidRPr="005A0E3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5A0E3A">
        <w:rPr>
          <w:rFonts w:ascii="Courier New" w:eastAsia="Times New Roman" w:hAnsi="Courier New" w:cs="Courier New"/>
          <w:sz w:val="16"/>
          <w:szCs w:val="16"/>
        </w:rPr>
        <w:t xml:space="preserve">  Associated Nodes: HANODE2</w:t>
      </w:r>
    </w:p>
    <w:p w14:paraId="5D8D6C04" w14:textId="77777777" w:rsidR="0052698C" w:rsidRDefault="0052698C" w:rsidP="0052698C"/>
    <w:p w14:paraId="1575B969" w14:textId="77777777" w:rsidR="0052698C" w:rsidRPr="004B0A5D"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7030A0"/>
          <w:sz w:val="16"/>
          <w:szCs w:val="16"/>
        </w:rPr>
      </w:pPr>
      <w:r w:rsidRPr="004B0A5D">
        <w:rPr>
          <w:rFonts w:ascii="Courier New" w:eastAsia="Times New Roman" w:hAnsi="Courier New" w:cs="Courier New"/>
          <w:b/>
          <w:color w:val="7030A0"/>
          <w:sz w:val="16"/>
          <w:szCs w:val="16"/>
        </w:rPr>
        <w:t>TIPS: Add a node(client) for lots of scheduled jobs: A single client scheduler process is not capable of executing multiple scheduled actions simultaneously, so if there is overlap, the second schedule to start will be missed if the first schedule does not complete before the end of the startup windown of the schedule.</w:t>
      </w:r>
    </w:p>
    <w:p w14:paraId="6056B075" w14:textId="77777777" w:rsidR="0052698C" w:rsidRDefault="0052698C" w:rsidP="0052698C"/>
    <w:p w14:paraId="78BC64FF"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Pr>
          <w:rFonts w:ascii="Courier New" w:eastAsia="Times New Roman" w:hAnsi="Courier New" w:cs="Courier New"/>
          <w:color w:val="FF0000"/>
          <w:sz w:val="16"/>
          <w:szCs w:val="16"/>
        </w:rPr>
        <w:t>Example:</w:t>
      </w:r>
    </w:p>
    <w:p w14:paraId="6E7B8B70" w14:textId="77777777" w:rsidR="0052698C" w:rsidRPr="00631096"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shd w:val="pct15" w:color="auto" w:fill="FFFFFF"/>
        </w:rPr>
      </w:pPr>
      <w:r w:rsidRPr="00631096">
        <w:rPr>
          <w:rFonts w:ascii="Courier New" w:eastAsia="Times New Roman" w:hAnsi="Courier New" w:cs="Courier New"/>
          <w:color w:val="0070C0"/>
          <w:sz w:val="16"/>
          <w:szCs w:val="16"/>
          <w:shd w:val="pct15" w:color="auto" w:fill="FFFFFF"/>
        </w:rPr>
        <w:t>DEFINE SCHEDULE BA db2inst2_reschedule ACTION=COMMAND OBJECTS=/tsmha1/db2inst2/bin/db2backup.ksh PRIORITY=5 STARTDATE=05/21/2013 STARTTIME="02:30:00” DURATION=1 DURUNITS=HOURS PERIOD=1 PERUNITS=DAYS DAYOFWEEK=ANY EXPIRATION=NEVER</w:t>
      </w:r>
    </w:p>
    <w:p w14:paraId="14A12AD2" w14:textId="77777777" w:rsidR="0052698C" w:rsidRPr="00850D50"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05F479C2" w14:textId="77777777" w:rsidR="0052698C" w:rsidRPr="00631096"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shd w:val="pct15" w:color="auto" w:fill="FFFFFF"/>
        </w:rPr>
      </w:pPr>
      <w:r w:rsidRPr="00631096">
        <w:rPr>
          <w:rFonts w:ascii="Courier New" w:eastAsia="Times New Roman" w:hAnsi="Courier New" w:cs="Courier New"/>
          <w:color w:val="0070C0"/>
          <w:sz w:val="16"/>
          <w:szCs w:val="16"/>
          <w:shd w:val="pct15" w:color="auto" w:fill="FFFFFF"/>
        </w:rPr>
        <w:t>DELETE SCHEDULE DB2 DB2INST2_RESCHEDULE</w:t>
      </w:r>
    </w:p>
    <w:p w14:paraId="0EEFB530" w14:textId="77777777" w:rsidR="0052698C" w:rsidRPr="00631096"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shd w:val="pct15" w:color="auto" w:fill="FFFFFF"/>
        </w:rPr>
      </w:pPr>
    </w:p>
    <w:p w14:paraId="1D069E46" w14:textId="77777777" w:rsidR="0052698C" w:rsidRPr="00631096"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shd w:val="pct15" w:color="auto" w:fill="FFFFFF"/>
        </w:rPr>
      </w:pPr>
      <w:r w:rsidRPr="00631096">
        <w:rPr>
          <w:rFonts w:ascii="Courier New" w:eastAsia="Times New Roman" w:hAnsi="Courier New" w:cs="Courier New"/>
          <w:color w:val="0070C0"/>
          <w:sz w:val="16"/>
          <w:szCs w:val="16"/>
          <w:shd w:val="pct15" w:color="auto" w:fill="FFFFFF"/>
        </w:rPr>
        <w:t xml:space="preserve">DEFINE SCHEDULE DB2 db2inst2_reschedule ACTION=COMMAND OBJECTS=/tsmha1/db2inst2/bin/db2backup.ksh PRIORITY=5 STARTDATE=05/21/2013 STARTTIME="02:30:00" DURATION=1 DURUNITS=HOURS PERIOD=1 PERUNITS=DAYS DAYOFWEEK=ANY EXPIRATION=NEVER </w:t>
      </w:r>
    </w:p>
    <w:p w14:paraId="21F2A0E0" w14:textId="77777777" w:rsidR="0052698C" w:rsidRPr="00631096"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shd w:val="pct15" w:color="auto" w:fill="FFFFFF"/>
        </w:rPr>
      </w:pPr>
    </w:p>
    <w:p w14:paraId="741262C0" w14:textId="77777777" w:rsidR="0052698C" w:rsidRPr="00631096"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shd w:val="pct15" w:color="auto" w:fill="FFFFFF"/>
        </w:rPr>
      </w:pPr>
      <w:r w:rsidRPr="00631096">
        <w:rPr>
          <w:rFonts w:ascii="Courier New" w:eastAsia="Times New Roman" w:hAnsi="Courier New" w:cs="Courier New"/>
          <w:color w:val="0070C0"/>
          <w:sz w:val="16"/>
          <w:szCs w:val="16"/>
          <w:shd w:val="pct15" w:color="auto" w:fill="FFFFFF"/>
        </w:rPr>
        <w:t>DEFINE ASSOCIATION DB2 DB2INST2_RESCHEDULE db2bkup</w:t>
      </w:r>
    </w:p>
    <w:p w14:paraId="0063547E" w14:textId="77777777" w:rsidR="0052698C" w:rsidRPr="00631096"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shd w:val="pct15" w:color="auto" w:fill="FFFFFF"/>
        </w:rPr>
      </w:pPr>
      <w:r w:rsidRPr="00631096">
        <w:rPr>
          <w:rFonts w:ascii="Courier New" w:eastAsia="Times New Roman" w:hAnsi="Courier New" w:cs="Courier New"/>
          <w:color w:val="0070C0"/>
          <w:sz w:val="16"/>
          <w:szCs w:val="16"/>
          <w:shd w:val="pct15" w:color="auto" w:fill="FFFFFF"/>
        </w:rPr>
        <w:t xml:space="preserve">DELETE ASSOCIATION BA DB2INST2_SCHEDULE hanode1                                  </w:t>
      </w:r>
    </w:p>
    <w:p w14:paraId="7DAD193F"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p>
    <w:p w14:paraId="74AE7DEC"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r w:rsidRPr="00142C83">
        <w:rPr>
          <w:rFonts w:ascii="Courier New" w:eastAsia="Times New Roman" w:hAnsi="Courier New" w:cs="Courier New"/>
          <w:color w:val="0070C0"/>
          <w:sz w:val="16"/>
          <w:szCs w:val="16"/>
        </w:rPr>
        <w:t>root@admsrv1</w:t>
      </w:r>
      <w:r>
        <w:rPr>
          <w:rFonts w:ascii="Courier New" w:eastAsia="Times New Roman" w:hAnsi="Courier New" w:cs="Courier New"/>
          <w:color w:val="0070C0"/>
          <w:sz w:val="16"/>
          <w:szCs w:val="16"/>
        </w:rPr>
        <w:t># more /tsmha1/tsmdb2/dsm.opt</w:t>
      </w:r>
    </w:p>
    <w:p w14:paraId="6521AE82"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w:t>
      </w:r>
    </w:p>
    <w:p w14:paraId="5830A118"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Tivoli Storage Manager                                               *</w:t>
      </w:r>
    </w:p>
    <w:p w14:paraId="5CA0F6D3"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w:t>
      </w:r>
    </w:p>
    <w:p w14:paraId="2629E614"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Sample Client User Options file for AIX and SunOS (dsm.opt.smp)      *</w:t>
      </w:r>
    </w:p>
    <w:p w14:paraId="306C568C"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w:t>
      </w:r>
    </w:p>
    <w:p w14:paraId="47410510"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246C063D"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This file contains an option you can use to specify the TSM</w:t>
      </w:r>
    </w:p>
    <w:p w14:paraId="5F381A51"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server to contact if more than one is defined in your client</w:t>
      </w:r>
    </w:p>
    <w:p w14:paraId="06566C32"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system options file (dsm.sys).  Copy dsm.opt.smp to dsm.opt.</w:t>
      </w:r>
    </w:p>
    <w:p w14:paraId="3C817AAE"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If you enter a server name for the option below, remove the</w:t>
      </w:r>
    </w:p>
    <w:p w14:paraId="4E4C27BF"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leading asterisk (*).</w:t>
      </w:r>
    </w:p>
    <w:p w14:paraId="5A9DAF9D"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6E670315"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w:t>
      </w:r>
    </w:p>
    <w:p w14:paraId="00EE2FCC"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4CAC5FA1"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SErvername db2node_bkup</w:t>
      </w:r>
    </w:p>
    <w:p w14:paraId="0BDD7803"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4A51C5D5"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subdir     yes</w:t>
      </w:r>
    </w:p>
    <w:p w14:paraId="3E1F65CE"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p>
    <w:p w14:paraId="5591591D"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r w:rsidRPr="00142C83">
        <w:rPr>
          <w:rFonts w:ascii="Courier New" w:eastAsia="Times New Roman" w:hAnsi="Courier New" w:cs="Courier New"/>
          <w:color w:val="0070C0"/>
          <w:sz w:val="16"/>
          <w:szCs w:val="16"/>
        </w:rPr>
        <w:t>root@admsrv1:/usr/tivoli/tsm/client/ba/bin</w:t>
      </w:r>
      <w:r>
        <w:rPr>
          <w:rFonts w:ascii="Courier New" w:eastAsia="Times New Roman" w:hAnsi="Courier New" w:cs="Courier New"/>
          <w:color w:val="0070C0"/>
          <w:sz w:val="16"/>
          <w:szCs w:val="16"/>
        </w:rPr>
        <w:t>#</w:t>
      </w:r>
      <w:r w:rsidRPr="00142C83">
        <w:rPr>
          <w:rFonts w:ascii="Courier New" w:eastAsia="Times New Roman" w:hAnsi="Courier New" w:cs="Courier New"/>
          <w:color w:val="0070C0"/>
          <w:sz w:val="16"/>
          <w:szCs w:val="16"/>
        </w:rPr>
        <w:t xml:space="preserve"> ./dsmc query session -optfile=/tsmha1/tsmdb2/dsm.opt</w:t>
      </w:r>
    </w:p>
    <w:p w14:paraId="4414A01A"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IBM Tivoli Storage Manager</w:t>
      </w:r>
    </w:p>
    <w:p w14:paraId="664ED4DE"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Command Line Backup/Archive Client Interface</w:t>
      </w:r>
    </w:p>
    <w:p w14:paraId="7949372A"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xml:space="preserve">  Client Version 5, Release 5, Level 1.0  </w:t>
      </w:r>
    </w:p>
    <w:p w14:paraId="08D64364"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xml:space="preserve">  Client date/time: 05/24/13   10:03:19</w:t>
      </w:r>
    </w:p>
    <w:p w14:paraId="1EE413FE"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(c) Copyright by IBM Corporation and other(s) 1990, 2008. All Rights Reserved.</w:t>
      </w:r>
    </w:p>
    <w:p w14:paraId="2EDFC7BF"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59FEC75F"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Node Name: DB2BKUP</w:t>
      </w:r>
    </w:p>
    <w:p w14:paraId="1E337150"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xml:space="preserve">Please enter your user id &lt;DB2BKUP&gt;: </w:t>
      </w:r>
    </w:p>
    <w:p w14:paraId="368ECFD2"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1FC78940"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xml:space="preserve">Please enter password for user id "DB2BKUP": </w:t>
      </w:r>
    </w:p>
    <w:p w14:paraId="44E92D8C"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408530C5"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Session established with server ADMINSERV: AIX-RS/6000</w:t>
      </w:r>
    </w:p>
    <w:p w14:paraId="50ACD865"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xml:space="preserve">  Server Version 5, Release 5, Level 1.0</w:t>
      </w:r>
    </w:p>
    <w:p w14:paraId="11F68AF0"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 xml:space="preserve">  Server date/time: 05/24/13   10:04:10  Last access: 05/24/13   10:04:10</w:t>
      </w:r>
    </w:p>
    <w:p w14:paraId="3A3CD069"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4A1420F7"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TSM Server Connection Information</w:t>
      </w:r>
    </w:p>
    <w:p w14:paraId="01416EE3"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4647B50F"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lastRenderedPageBreak/>
        <w:t>Server Name.............: ADMINSERV</w:t>
      </w:r>
    </w:p>
    <w:p w14:paraId="47F9DBF0"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Server Type.............: AIX-RS/6000</w:t>
      </w:r>
    </w:p>
    <w:p w14:paraId="5777632C"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Archive Retain Protect..: "No"</w:t>
      </w:r>
    </w:p>
    <w:p w14:paraId="1A2478C9"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Server Version..........: Ver. 5, Rel. 5, Lev. 1.0</w:t>
      </w:r>
    </w:p>
    <w:p w14:paraId="043A7CC8"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Last Access Date........: 05/24/13   10:04:10</w:t>
      </w:r>
    </w:p>
    <w:p w14:paraId="52D1BC41"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Delete Backup Files.....: "No"</w:t>
      </w:r>
    </w:p>
    <w:p w14:paraId="532FDAE9"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Delete Archive Files....: "Yes"</w:t>
      </w:r>
    </w:p>
    <w:p w14:paraId="6DEDF98E"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5D8B9F6A"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Node Name...............: DB2BKUP</w:t>
      </w:r>
    </w:p>
    <w:p w14:paraId="506F95D3"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User Name...............: root</w:t>
      </w:r>
    </w:p>
    <w:p w14:paraId="63D3A434"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p>
    <w:p w14:paraId="494F55F4"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r w:rsidRPr="00142C83">
        <w:rPr>
          <w:rFonts w:ascii="Courier New" w:eastAsia="Times New Roman" w:hAnsi="Courier New" w:cs="Courier New"/>
          <w:color w:val="0070C0"/>
          <w:sz w:val="16"/>
          <w:szCs w:val="16"/>
        </w:rPr>
        <w:t>root@admsrv1:/usr/tivoli/tsm/client/ba/bin # cd /tsmha1/tsmdb2</w:t>
      </w:r>
    </w:p>
    <w:p w14:paraId="03A13D2C"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r w:rsidRPr="00142C83">
        <w:rPr>
          <w:rFonts w:ascii="Courier New" w:eastAsia="Times New Roman" w:hAnsi="Courier New" w:cs="Courier New"/>
          <w:color w:val="0070C0"/>
          <w:sz w:val="16"/>
          <w:szCs w:val="16"/>
        </w:rPr>
        <w:t>root@admsrv1:/tsmha1/tsmdb2 # ls -l</w:t>
      </w:r>
    </w:p>
    <w:p w14:paraId="5BB4780E"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total 0</w:t>
      </w:r>
    </w:p>
    <w:p w14:paraId="356E9E55" w14:textId="77777777" w:rsidR="0052698C" w:rsidRPr="00142C8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142C83">
        <w:rPr>
          <w:rFonts w:ascii="Courier New" w:eastAsia="Times New Roman" w:hAnsi="Courier New" w:cs="Courier New"/>
          <w:color w:val="FF0000"/>
          <w:sz w:val="16"/>
          <w:szCs w:val="16"/>
        </w:rPr>
        <w:t>-rw-------    1 root     system          131 May 24 10:03 TSM.PWD</w:t>
      </w:r>
    </w:p>
    <w:p w14:paraId="6FBCF646"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F1F53">
        <w:rPr>
          <w:rFonts w:ascii="Courier New" w:eastAsia="Times New Roman" w:hAnsi="Courier New" w:cs="Courier New"/>
          <w:color w:val="7030A0"/>
          <w:sz w:val="16"/>
          <w:szCs w:val="16"/>
        </w:rPr>
        <w:t>-rw-r--r--    1 root     system          761 May 23 11:38 dsm.opt</w:t>
      </w:r>
    </w:p>
    <w:p w14:paraId="3F40BBA3"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F1F53">
        <w:rPr>
          <w:rFonts w:ascii="Courier New" w:eastAsia="Times New Roman" w:hAnsi="Courier New" w:cs="Courier New"/>
          <w:color w:val="7030A0"/>
          <w:sz w:val="16"/>
          <w:szCs w:val="16"/>
        </w:rPr>
        <w:t>-rw-r--r--    1 root     system         1357 May 23 16:20 dsmerror.log</w:t>
      </w:r>
    </w:p>
    <w:p w14:paraId="316B3EBF"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F1F53">
        <w:rPr>
          <w:rFonts w:ascii="Courier New" w:eastAsia="Times New Roman" w:hAnsi="Courier New" w:cs="Courier New"/>
          <w:color w:val="7030A0"/>
          <w:sz w:val="16"/>
          <w:szCs w:val="16"/>
        </w:rPr>
        <w:t>-rw-r--r--    1 root     system          632 May 23 15:34 dsmsched.log</w:t>
      </w:r>
    </w:p>
    <w:p w14:paraId="7A52F9C1"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F1F53">
        <w:rPr>
          <w:rFonts w:ascii="Courier New" w:eastAsia="Times New Roman" w:hAnsi="Courier New" w:cs="Courier New"/>
          <w:color w:val="7030A0"/>
          <w:sz w:val="16"/>
          <w:szCs w:val="16"/>
        </w:rPr>
        <w:t>-rw-r--r--    1 root     system         1687 May 23 15:34 dsmwebcl.log</w:t>
      </w:r>
    </w:p>
    <w:p w14:paraId="5C444F2E"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F1F53">
        <w:rPr>
          <w:rFonts w:ascii="Courier New" w:eastAsia="Times New Roman" w:hAnsi="Courier New" w:cs="Courier New"/>
          <w:color w:val="7030A0"/>
          <w:sz w:val="16"/>
          <w:szCs w:val="16"/>
        </w:rPr>
        <w:t>-rwxr--r--    1 root     system          131 May 23 15:13 tsmdb2client.ksh</w:t>
      </w:r>
    </w:p>
    <w:p w14:paraId="439E9178"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p>
    <w:p w14:paraId="353F88CD"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r w:rsidRPr="00142C83">
        <w:rPr>
          <w:rFonts w:ascii="Courier New" w:eastAsia="Times New Roman" w:hAnsi="Courier New" w:cs="Courier New"/>
          <w:color w:val="0070C0"/>
          <w:sz w:val="16"/>
          <w:szCs w:val="16"/>
        </w:rPr>
        <w:t xml:space="preserve">root@admsrv1:/tsmha1/tsmdb2 # </w:t>
      </w:r>
      <w:r>
        <w:rPr>
          <w:rFonts w:ascii="Courier New" w:eastAsia="Times New Roman" w:hAnsi="Courier New" w:cs="Courier New"/>
          <w:color w:val="0070C0"/>
          <w:sz w:val="16"/>
          <w:szCs w:val="16"/>
        </w:rPr>
        <w:t>more tsmdb2client.ksh</w:t>
      </w:r>
    </w:p>
    <w:p w14:paraId="61700300"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F1F53">
        <w:rPr>
          <w:rFonts w:ascii="Courier New" w:eastAsia="Times New Roman" w:hAnsi="Courier New" w:cs="Courier New"/>
          <w:color w:val="7030A0"/>
          <w:sz w:val="16"/>
          <w:szCs w:val="16"/>
        </w:rPr>
        <w:t>#!/bin/ksh</w:t>
      </w:r>
    </w:p>
    <w:p w14:paraId="213011BC"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4C252101"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F1F53">
        <w:rPr>
          <w:rFonts w:ascii="Courier New" w:eastAsia="Times New Roman" w:hAnsi="Courier New" w:cs="Courier New"/>
          <w:color w:val="7030A0"/>
          <w:sz w:val="16"/>
          <w:szCs w:val="16"/>
        </w:rPr>
        <w:t>DSM_DIR=/usr/tivoli/tsm/client/ba/bin</w:t>
      </w:r>
    </w:p>
    <w:p w14:paraId="476FF6AF"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F1F53">
        <w:rPr>
          <w:rFonts w:ascii="Courier New" w:eastAsia="Times New Roman" w:hAnsi="Courier New" w:cs="Courier New"/>
          <w:color w:val="7030A0"/>
          <w:sz w:val="16"/>
          <w:szCs w:val="16"/>
        </w:rPr>
        <w:t>DSM_CONFIG=/tsmha1/tsmdb2/dsm.opt</w:t>
      </w:r>
    </w:p>
    <w:p w14:paraId="2D5770D1"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0E8FC238"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F1F53">
        <w:rPr>
          <w:rFonts w:ascii="Courier New" w:eastAsia="Times New Roman" w:hAnsi="Courier New" w:cs="Courier New"/>
          <w:color w:val="7030A0"/>
          <w:sz w:val="16"/>
          <w:szCs w:val="16"/>
        </w:rPr>
        <w:t>/usr/tivoli/tsm/client/ba/bin/dsmcad</w:t>
      </w:r>
    </w:p>
    <w:p w14:paraId="3C1A8BFA"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p>
    <w:p w14:paraId="6178C10C"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F1F53">
        <w:rPr>
          <w:rFonts w:ascii="Courier New" w:eastAsia="Times New Roman" w:hAnsi="Courier New" w:cs="Courier New"/>
          <w:color w:val="7030A0"/>
          <w:sz w:val="16"/>
          <w:szCs w:val="16"/>
        </w:rPr>
        <w:t>exit 0</w:t>
      </w:r>
    </w:p>
    <w:p w14:paraId="7092D148"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r w:rsidRPr="00142C83">
        <w:rPr>
          <w:rFonts w:ascii="Courier New" w:eastAsia="Times New Roman" w:hAnsi="Courier New" w:cs="Courier New"/>
          <w:color w:val="0070C0"/>
          <w:sz w:val="16"/>
          <w:szCs w:val="16"/>
        </w:rPr>
        <w:t xml:space="preserve">root@admsrv1:/tsmha1/tsmdb2 # </w:t>
      </w:r>
      <w:r>
        <w:rPr>
          <w:rFonts w:ascii="Courier New" w:eastAsia="Times New Roman" w:hAnsi="Courier New" w:cs="Courier New"/>
          <w:color w:val="0070C0"/>
          <w:sz w:val="16"/>
          <w:szCs w:val="16"/>
        </w:rPr>
        <w:t>./tsmdb2client.ksh</w:t>
      </w:r>
    </w:p>
    <w:p w14:paraId="4B73B4E3"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r w:rsidRPr="00142C83">
        <w:rPr>
          <w:rFonts w:ascii="Courier New" w:eastAsia="Times New Roman" w:hAnsi="Courier New" w:cs="Courier New"/>
          <w:color w:val="0070C0"/>
          <w:sz w:val="16"/>
          <w:szCs w:val="16"/>
        </w:rPr>
        <w:t xml:space="preserve">root@admsrv1:/tsmha1/tsmdb2 # </w:t>
      </w:r>
      <w:r w:rsidRPr="005A17AA">
        <w:rPr>
          <w:rFonts w:ascii="Courier New" w:eastAsia="Times New Roman" w:hAnsi="Courier New" w:cs="Courier New"/>
          <w:color w:val="0070C0"/>
          <w:sz w:val="16"/>
          <w:szCs w:val="16"/>
        </w:rPr>
        <w:t>ps -ef |grep dsm</w:t>
      </w:r>
    </w:p>
    <w:p w14:paraId="30EF3A83"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16"/>
          <w:szCs w:val="16"/>
        </w:rPr>
      </w:pPr>
      <w:r w:rsidRPr="003F1F53">
        <w:rPr>
          <w:rFonts w:ascii="Courier New" w:eastAsia="Times New Roman" w:hAnsi="Courier New" w:cs="Courier New"/>
          <w:b/>
          <w:color w:val="FF0000"/>
          <w:sz w:val="16"/>
          <w:szCs w:val="16"/>
        </w:rPr>
        <w:t xml:space="preserve">    root 16711788        1   0 10:17:27      -  0:00 /usr/tivoli/tsm/client/ba/bin/dsmcad </w:t>
      </w:r>
    </w:p>
    <w:p w14:paraId="64A48975"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5A17AA">
        <w:rPr>
          <w:rFonts w:ascii="Courier New" w:eastAsia="Times New Roman" w:hAnsi="Courier New" w:cs="Courier New"/>
          <w:color w:val="FF0000"/>
          <w:sz w:val="16"/>
          <w:szCs w:val="16"/>
        </w:rPr>
        <w:t xml:space="preserve">    </w:t>
      </w:r>
      <w:r w:rsidRPr="003F1F53">
        <w:rPr>
          <w:rFonts w:ascii="Courier New" w:eastAsia="Times New Roman" w:hAnsi="Courier New" w:cs="Courier New"/>
          <w:color w:val="7030A0"/>
          <w:sz w:val="16"/>
          <w:szCs w:val="16"/>
        </w:rPr>
        <w:t xml:space="preserve">root 17301652        1   0   Oct 26      -  6:16 /usr/tivoli/tsm/client/ba/bin/dsmcad </w:t>
      </w:r>
    </w:p>
    <w:p w14:paraId="173A2D7D" w14:textId="77777777" w:rsidR="0052698C" w:rsidRPr="003F1F53"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030A0"/>
          <w:sz w:val="16"/>
          <w:szCs w:val="16"/>
        </w:rPr>
      </w:pPr>
      <w:r w:rsidRPr="003F1F53">
        <w:rPr>
          <w:rFonts w:ascii="Courier New" w:eastAsia="Times New Roman" w:hAnsi="Courier New" w:cs="Courier New"/>
          <w:color w:val="7030A0"/>
          <w:sz w:val="16"/>
          <w:szCs w:val="16"/>
        </w:rPr>
        <w:t xml:space="preserve">    root 22085668        1   0   Apr 11      -  0:52 ./dsmcad -optfile=/tsmha1/tsmhacmp/dsm.opt</w:t>
      </w:r>
    </w:p>
    <w:p w14:paraId="2DEFE20A"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66BF5400"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16"/>
          <w:szCs w:val="16"/>
        </w:rPr>
      </w:pPr>
      <w:r w:rsidRPr="00142C83">
        <w:rPr>
          <w:rFonts w:ascii="Courier New" w:eastAsia="Times New Roman" w:hAnsi="Courier New" w:cs="Courier New"/>
          <w:color w:val="0070C0"/>
          <w:sz w:val="16"/>
          <w:szCs w:val="16"/>
        </w:rPr>
        <w:t xml:space="preserve">root@admsrv1:/tsmha1/tsmdb2 # </w:t>
      </w:r>
      <w:r>
        <w:rPr>
          <w:rFonts w:ascii="Courier New" w:eastAsia="Times New Roman" w:hAnsi="Courier New" w:cs="Courier New"/>
          <w:color w:val="0070C0"/>
          <w:sz w:val="16"/>
          <w:szCs w:val="16"/>
        </w:rPr>
        <w:t>more dsmsched.log</w:t>
      </w:r>
    </w:p>
    <w:p w14:paraId="550670F2"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Scheduler has been started by Dsmcad.</w:t>
      </w:r>
    </w:p>
    <w:p w14:paraId="7327D1CC"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 xml:space="preserve">05/24/13   10:18:27 TSM Backup-Archive Client Version 5, Release 5, Level 1.0   </w:t>
      </w:r>
    </w:p>
    <w:p w14:paraId="59A86FCD"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Querying server for next scheduled event.</w:t>
      </w:r>
    </w:p>
    <w:p w14:paraId="2DD5EC82"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Node Name: DB2BKUP</w:t>
      </w:r>
    </w:p>
    <w:p w14:paraId="02DEF353"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Session established with server ADMINSERV: AIX-RS/6000</w:t>
      </w:r>
    </w:p>
    <w:p w14:paraId="3E295E31"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Server Version 5, Release 5, Level 1.0</w:t>
      </w:r>
    </w:p>
    <w:p w14:paraId="540F49A1"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Server date/time: 05/24/13   10:19:18  Last access: 05/24/13   10:18:18</w:t>
      </w:r>
    </w:p>
    <w:p w14:paraId="69888F6F"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p>
    <w:p w14:paraId="36F38F62"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 SCHEDULEREC QUERY BEGIN</w:t>
      </w:r>
    </w:p>
    <w:p w14:paraId="38D07852"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 SCHEDULEREC QUERY END</w:t>
      </w:r>
    </w:p>
    <w:p w14:paraId="30A4B3D6"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Next operation scheduled:</w:t>
      </w:r>
    </w:p>
    <w:p w14:paraId="3993EE9C"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w:t>
      </w:r>
    </w:p>
    <w:p w14:paraId="7B35B6A7"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Schedule Name:         DB2INST2_RESCHEDULE</w:t>
      </w:r>
    </w:p>
    <w:p w14:paraId="56AD18A8"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Action:                Command</w:t>
      </w:r>
    </w:p>
    <w:p w14:paraId="4997C5C3"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Objects:               /tsmha1/db2inst2/bin/db2backup.ksh</w:t>
      </w:r>
    </w:p>
    <w:p w14:paraId="5E8AB6C9"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 xml:space="preserve">05/24/13   10:18:27 Options:               </w:t>
      </w:r>
    </w:p>
    <w:p w14:paraId="0A931AE9"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 xml:space="preserve">05/24/13   10:18:27 Server Window Start:   02:30:00 on 05/25/13  </w:t>
      </w:r>
    </w:p>
    <w:p w14:paraId="487C009C"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pPr>
      <w:r w:rsidRPr="005A17AA">
        <w:rPr>
          <w:rFonts w:ascii="Courier New" w:eastAsia="Times New Roman" w:hAnsi="Courier New" w:cs="Courier New"/>
          <w:color w:val="FF0000"/>
          <w:sz w:val="16"/>
          <w:szCs w:val="16"/>
        </w:rPr>
        <w:t>05/24/13   10:18:27 ------------------------------------------------------------</w:t>
      </w:r>
    </w:p>
    <w:p w14:paraId="583041B4" w14:textId="77777777" w:rsidR="0052698C" w:rsidRPr="005A17AA"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6"/>
          <w:szCs w:val="16"/>
        </w:rPr>
        <w:sectPr w:rsidR="0052698C" w:rsidRPr="005A17AA" w:rsidSect="006F5CAB">
          <w:pgSz w:w="12240" w:h="15840"/>
          <w:pgMar w:top="993" w:right="758" w:bottom="1440" w:left="1170" w:header="720" w:footer="720" w:gutter="0"/>
          <w:cols w:space="720"/>
          <w:docGrid w:linePitch="360"/>
        </w:sectPr>
      </w:pPr>
      <w:r w:rsidRPr="005A17AA">
        <w:rPr>
          <w:rFonts w:ascii="Courier New" w:eastAsia="Times New Roman" w:hAnsi="Courier New" w:cs="Courier New"/>
          <w:color w:val="FF0000"/>
          <w:sz w:val="16"/>
          <w:szCs w:val="16"/>
        </w:rPr>
        <w:t>05/24/13   10:18:27 Scheduler has been stopped.</w:t>
      </w:r>
    </w:p>
    <w:p w14:paraId="4E5578D9" w14:textId="77777777" w:rsidR="0052698C" w:rsidRDefault="0052698C" w:rsidP="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009EA3C" w14:textId="77777777" w:rsidR="0052698C" w:rsidRPr="005A0E3A" w:rsidRDefault="0052698C" w:rsidP="0052698C">
      <w:pPr>
        <w:rPr>
          <w:b/>
          <w:bCs/>
          <w:sz w:val="16"/>
          <w:szCs w:val="16"/>
        </w:rPr>
      </w:pPr>
      <w:r w:rsidRPr="005A0E3A">
        <w:rPr>
          <w:b/>
          <w:bCs/>
          <w:sz w:val="16"/>
          <w:szCs w:val="16"/>
        </w:rPr>
        <w:t>Client Schedules</w:t>
      </w:r>
    </w:p>
    <w:tbl>
      <w:tblPr>
        <w:tblStyle w:val="ac"/>
        <w:tblW w:w="12348" w:type="dxa"/>
        <w:tblLayout w:type="fixed"/>
        <w:tblLook w:val="04A0" w:firstRow="1" w:lastRow="0" w:firstColumn="1" w:lastColumn="0" w:noHBand="0" w:noVBand="1"/>
      </w:tblPr>
      <w:tblGrid>
        <w:gridCol w:w="2088"/>
        <w:gridCol w:w="1530"/>
        <w:gridCol w:w="1530"/>
        <w:gridCol w:w="1530"/>
        <w:gridCol w:w="1530"/>
        <w:gridCol w:w="2070"/>
        <w:gridCol w:w="2070"/>
      </w:tblGrid>
      <w:tr w:rsidR="0052698C" w:rsidRPr="005A0E3A" w14:paraId="65FF044E" w14:textId="77777777" w:rsidTr="003C20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576BCBA0"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Policy Domain Name</w:t>
            </w:r>
          </w:p>
        </w:tc>
        <w:tc>
          <w:tcPr>
            <w:tcW w:w="1530" w:type="dxa"/>
            <w:hideMark/>
          </w:tcPr>
          <w:p w14:paraId="5D6F8C12"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BA</w:t>
            </w:r>
          </w:p>
        </w:tc>
        <w:tc>
          <w:tcPr>
            <w:tcW w:w="1530" w:type="dxa"/>
            <w:hideMark/>
          </w:tcPr>
          <w:p w14:paraId="1B5D6B4E"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BA</w:t>
            </w:r>
          </w:p>
        </w:tc>
        <w:tc>
          <w:tcPr>
            <w:tcW w:w="1530" w:type="dxa"/>
            <w:hideMark/>
          </w:tcPr>
          <w:p w14:paraId="69EA3DDD"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BA</w:t>
            </w:r>
          </w:p>
        </w:tc>
        <w:tc>
          <w:tcPr>
            <w:tcW w:w="1530" w:type="dxa"/>
            <w:hideMark/>
          </w:tcPr>
          <w:p w14:paraId="5A543FC5"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BA</w:t>
            </w:r>
          </w:p>
        </w:tc>
        <w:tc>
          <w:tcPr>
            <w:tcW w:w="2070" w:type="dxa"/>
            <w:hideMark/>
          </w:tcPr>
          <w:p w14:paraId="6D1F4566"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BA</w:t>
            </w:r>
          </w:p>
        </w:tc>
        <w:tc>
          <w:tcPr>
            <w:tcW w:w="2070" w:type="dxa"/>
            <w:hideMark/>
          </w:tcPr>
          <w:p w14:paraId="63B65C47"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BA</w:t>
            </w:r>
          </w:p>
        </w:tc>
      </w:tr>
      <w:tr w:rsidR="0052698C" w:rsidRPr="005A0E3A" w14:paraId="5A8110FC"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03550F7D"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Schedule Name</w:t>
            </w:r>
          </w:p>
        </w:tc>
        <w:tc>
          <w:tcPr>
            <w:tcW w:w="1530" w:type="dxa"/>
            <w:hideMark/>
          </w:tcPr>
          <w:p w14:paraId="713FD82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BANODE2_SCHEDULE</w:t>
            </w:r>
          </w:p>
        </w:tc>
        <w:tc>
          <w:tcPr>
            <w:tcW w:w="1530" w:type="dxa"/>
            <w:hideMark/>
          </w:tcPr>
          <w:p w14:paraId="3953E3F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BANODE1_SCHEDULE</w:t>
            </w:r>
          </w:p>
        </w:tc>
        <w:tc>
          <w:tcPr>
            <w:tcW w:w="1530" w:type="dxa"/>
            <w:hideMark/>
          </w:tcPr>
          <w:p w14:paraId="625CD06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HANODE1_SCHEDULE</w:t>
            </w:r>
          </w:p>
        </w:tc>
        <w:tc>
          <w:tcPr>
            <w:tcW w:w="1530" w:type="dxa"/>
            <w:hideMark/>
          </w:tcPr>
          <w:p w14:paraId="1DB39AD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HANODE2_SCHEDULE</w:t>
            </w:r>
          </w:p>
        </w:tc>
        <w:tc>
          <w:tcPr>
            <w:tcW w:w="2070" w:type="dxa"/>
            <w:hideMark/>
          </w:tcPr>
          <w:p w14:paraId="0E48166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DB2INST1_SCHEDULE</w:t>
            </w:r>
          </w:p>
        </w:tc>
        <w:tc>
          <w:tcPr>
            <w:tcW w:w="2070" w:type="dxa"/>
            <w:hideMark/>
          </w:tcPr>
          <w:p w14:paraId="7E8F4CC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DB2INST2_SCHEDULE</w:t>
            </w:r>
          </w:p>
        </w:tc>
      </w:tr>
      <w:tr w:rsidR="0052698C" w:rsidRPr="005A0E3A" w14:paraId="6002D387"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24757149"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Description</w:t>
            </w:r>
          </w:p>
        </w:tc>
        <w:tc>
          <w:tcPr>
            <w:tcW w:w="1530" w:type="dxa"/>
            <w:hideMark/>
          </w:tcPr>
          <w:p w14:paraId="4887B9E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banode2 schedule</w:t>
            </w:r>
          </w:p>
        </w:tc>
        <w:tc>
          <w:tcPr>
            <w:tcW w:w="1530" w:type="dxa"/>
            <w:hideMark/>
          </w:tcPr>
          <w:p w14:paraId="19F408E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banode1 schedule</w:t>
            </w:r>
          </w:p>
        </w:tc>
        <w:tc>
          <w:tcPr>
            <w:tcW w:w="1530" w:type="dxa"/>
            <w:hideMark/>
          </w:tcPr>
          <w:p w14:paraId="4207011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hanode1 schedule</w:t>
            </w:r>
          </w:p>
        </w:tc>
        <w:tc>
          <w:tcPr>
            <w:tcW w:w="1530" w:type="dxa"/>
            <w:hideMark/>
          </w:tcPr>
          <w:p w14:paraId="21C130B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hanode2 schedule</w:t>
            </w:r>
          </w:p>
        </w:tc>
        <w:tc>
          <w:tcPr>
            <w:tcW w:w="2070" w:type="dxa"/>
            <w:hideMark/>
          </w:tcPr>
          <w:p w14:paraId="0B7684C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db2inst1 schedule</w:t>
            </w:r>
          </w:p>
        </w:tc>
        <w:tc>
          <w:tcPr>
            <w:tcW w:w="2070" w:type="dxa"/>
            <w:hideMark/>
          </w:tcPr>
          <w:p w14:paraId="5CD12EF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db2inst2 schedule</w:t>
            </w:r>
          </w:p>
        </w:tc>
      </w:tr>
      <w:tr w:rsidR="0052698C" w:rsidRPr="005A0E3A" w14:paraId="69F18FB4"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6779C52C"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Action</w:t>
            </w:r>
          </w:p>
        </w:tc>
        <w:tc>
          <w:tcPr>
            <w:tcW w:w="1530" w:type="dxa"/>
            <w:hideMark/>
          </w:tcPr>
          <w:p w14:paraId="458E0EB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INCREMENTAL</w:t>
            </w:r>
          </w:p>
        </w:tc>
        <w:tc>
          <w:tcPr>
            <w:tcW w:w="1530" w:type="dxa"/>
            <w:hideMark/>
          </w:tcPr>
          <w:p w14:paraId="75D835C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INCREMENTAL</w:t>
            </w:r>
          </w:p>
        </w:tc>
        <w:tc>
          <w:tcPr>
            <w:tcW w:w="1530" w:type="dxa"/>
            <w:hideMark/>
          </w:tcPr>
          <w:p w14:paraId="0293502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INCREMENTAL</w:t>
            </w:r>
          </w:p>
        </w:tc>
        <w:tc>
          <w:tcPr>
            <w:tcW w:w="1530" w:type="dxa"/>
            <w:hideMark/>
          </w:tcPr>
          <w:p w14:paraId="6876F1F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INCREMENTAL</w:t>
            </w:r>
          </w:p>
        </w:tc>
        <w:tc>
          <w:tcPr>
            <w:tcW w:w="2070" w:type="dxa"/>
            <w:hideMark/>
          </w:tcPr>
          <w:p w14:paraId="362D45A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COMMAND</w:t>
            </w:r>
          </w:p>
        </w:tc>
        <w:tc>
          <w:tcPr>
            <w:tcW w:w="2070" w:type="dxa"/>
            <w:hideMark/>
          </w:tcPr>
          <w:p w14:paraId="01D52B7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COMMAND</w:t>
            </w:r>
          </w:p>
        </w:tc>
      </w:tr>
      <w:tr w:rsidR="0052698C" w:rsidRPr="005A0E3A" w14:paraId="72B2D40F"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7322E8EC"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Options</w:t>
            </w:r>
          </w:p>
        </w:tc>
        <w:tc>
          <w:tcPr>
            <w:tcW w:w="1530" w:type="dxa"/>
            <w:hideMark/>
          </w:tcPr>
          <w:p w14:paraId="1D4E923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1530" w:type="dxa"/>
            <w:hideMark/>
          </w:tcPr>
          <w:p w14:paraId="6A4CBBD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1530" w:type="dxa"/>
            <w:hideMark/>
          </w:tcPr>
          <w:p w14:paraId="1CD03D1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1530" w:type="dxa"/>
            <w:hideMark/>
          </w:tcPr>
          <w:p w14:paraId="7BC393F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2070" w:type="dxa"/>
            <w:hideMark/>
          </w:tcPr>
          <w:p w14:paraId="1910159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2070" w:type="dxa"/>
            <w:hideMark/>
          </w:tcPr>
          <w:p w14:paraId="191917C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r>
      <w:tr w:rsidR="0052698C" w:rsidRPr="005A0E3A" w14:paraId="2267C206"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517E3351"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Objects</w:t>
            </w:r>
          </w:p>
        </w:tc>
        <w:tc>
          <w:tcPr>
            <w:tcW w:w="1530" w:type="dxa"/>
            <w:hideMark/>
          </w:tcPr>
          <w:p w14:paraId="71838B9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1530" w:type="dxa"/>
            <w:hideMark/>
          </w:tcPr>
          <w:p w14:paraId="5E8FA9B3"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1530" w:type="dxa"/>
            <w:hideMark/>
          </w:tcPr>
          <w:p w14:paraId="486E238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1530" w:type="dxa"/>
            <w:hideMark/>
          </w:tcPr>
          <w:p w14:paraId="4456A4C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2070" w:type="dxa"/>
            <w:hideMark/>
          </w:tcPr>
          <w:p w14:paraId="4AFD186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/tsmha1/db2inst1/bin/db2backup.ksh</w:t>
            </w:r>
          </w:p>
        </w:tc>
        <w:tc>
          <w:tcPr>
            <w:tcW w:w="2070" w:type="dxa"/>
            <w:hideMark/>
          </w:tcPr>
          <w:p w14:paraId="6A9CF4C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/tsmha1/db2inst2/bin/db2backup.ksh</w:t>
            </w:r>
          </w:p>
        </w:tc>
      </w:tr>
      <w:tr w:rsidR="0052698C" w:rsidRPr="005A0E3A" w14:paraId="5427FDF6"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018B3574"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Priority</w:t>
            </w:r>
          </w:p>
        </w:tc>
        <w:tc>
          <w:tcPr>
            <w:tcW w:w="1530" w:type="dxa"/>
            <w:hideMark/>
          </w:tcPr>
          <w:p w14:paraId="548E4B60"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3</w:t>
            </w:r>
          </w:p>
        </w:tc>
        <w:tc>
          <w:tcPr>
            <w:tcW w:w="1530" w:type="dxa"/>
            <w:hideMark/>
          </w:tcPr>
          <w:p w14:paraId="71EE907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3</w:t>
            </w:r>
          </w:p>
        </w:tc>
        <w:tc>
          <w:tcPr>
            <w:tcW w:w="1530" w:type="dxa"/>
            <w:hideMark/>
          </w:tcPr>
          <w:p w14:paraId="682934C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5</w:t>
            </w:r>
          </w:p>
        </w:tc>
        <w:tc>
          <w:tcPr>
            <w:tcW w:w="1530" w:type="dxa"/>
            <w:hideMark/>
          </w:tcPr>
          <w:p w14:paraId="0FDB2A7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5</w:t>
            </w:r>
          </w:p>
        </w:tc>
        <w:tc>
          <w:tcPr>
            <w:tcW w:w="2070" w:type="dxa"/>
            <w:hideMark/>
          </w:tcPr>
          <w:p w14:paraId="65F9AF9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5</w:t>
            </w:r>
          </w:p>
        </w:tc>
        <w:tc>
          <w:tcPr>
            <w:tcW w:w="2070" w:type="dxa"/>
            <w:hideMark/>
          </w:tcPr>
          <w:p w14:paraId="36D2E85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5</w:t>
            </w:r>
          </w:p>
        </w:tc>
      </w:tr>
      <w:tr w:rsidR="0052698C" w:rsidRPr="005A0E3A" w14:paraId="645367D6"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1D46B497"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Start date</w:t>
            </w:r>
          </w:p>
        </w:tc>
        <w:tc>
          <w:tcPr>
            <w:tcW w:w="1530" w:type="dxa"/>
            <w:hideMark/>
          </w:tcPr>
          <w:p w14:paraId="3C8ABFC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2/26/2007</w:t>
            </w:r>
          </w:p>
        </w:tc>
        <w:tc>
          <w:tcPr>
            <w:tcW w:w="1530" w:type="dxa"/>
            <w:hideMark/>
          </w:tcPr>
          <w:p w14:paraId="31EAF9C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2/26/2007</w:t>
            </w:r>
          </w:p>
        </w:tc>
        <w:tc>
          <w:tcPr>
            <w:tcW w:w="1530" w:type="dxa"/>
            <w:hideMark/>
          </w:tcPr>
          <w:p w14:paraId="1E7BFBC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2/26/2007</w:t>
            </w:r>
          </w:p>
        </w:tc>
        <w:tc>
          <w:tcPr>
            <w:tcW w:w="1530" w:type="dxa"/>
            <w:hideMark/>
          </w:tcPr>
          <w:p w14:paraId="1577415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2/26/2007</w:t>
            </w:r>
          </w:p>
        </w:tc>
        <w:tc>
          <w:tcPr>
            <w:tcW w:w="2070" w:type="dxa"/>
            <w:hideMark/>
          </w:tcPr>
          <w:p w14:paraId="1B1248A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2/26/2007</w:t>
            </w:r>
          </w:p>
        </w:tc>
        <w:tc>
          <w:tcPr>
            <w:tcW w:w="2070" w:type="dxa"/>
            <w:hideMark/>
          </w:tcPr>
          <w:p w14:paraId="2778E76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2/26/2007</w:t>
            </w:r>
          </w:p>
        </w:tc>
      </w:tr>
      <w:tr w:rsidR="0052698C" w:rsidRPr="005A0E3A" w14:paraId="4534AFD5"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6EC366C3"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Start time</w:t>
            </w:r>
          </w:p>
        </w:tc>
        <w:tc>
          <w:tcPr>
            <w:tcW w:w="1530" w:type="dxa"/>
            <w:hideMark/>
          </w:tcPr>
          <w:p w14:paraId="594A47D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0:15:00</w:t>
            </w:r>
          </w:p>
        </w:tc>
        <w:tc>
          <w:tcPr>
            <w:tcW w:w="1530" w:type="dxa"/>
            <w:hideMark/>
          </w:tcPr>
          <w:p w14:paraId="11B3E16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0:15:00</w:t>
            </w:r>
          </w:p>
        </w:tc>
        <w:tc>
          <w:tcPr>
            <w:tcW w:w="1530" w:type="dxa"/>
            <w:hideMark/>
          </w:tcPr>
          <w:p w14:paraId="3CDAC00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0:15:00</w:t>
            </w:r>
          </w:p>
        </w:tc>
        <w:tc>
          <w:tcPr>
            <w:tcW w:w="1530" w:type="dxa"/>
            <w:hideMark/>
          </w:tcPr>
          <w:p w14:paraId="2F067CD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0:15:00</w:t>
            </w:r>
          </w:p>
        </w:tc>
        <w:tc>
          <w:tcPr>
            <w:tcW w:w="2070" w:type="dxa"/>
            <w:hideMark/>
          </w:tcPr>
          <w:p w14:paraId="26EF9D2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23:30:00</w:t>
            </w:r>
          </w:p>
        </w:tc>
        <w:tc>
          <w:tcPr>
            <w:tcW w:w="2070" w:type="dxa"/>
            <w:hideMark/>
          </w:tcPr>
          <w:p w14:paraId="516C5CE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23:30:00</w:t>
            </w:r>
          </w:p>
        </w:tc>
      </w:tr>
      <w:tr w:rsidR="0052698C" w:rsidRPr="005A0E3A" w14:paraId="309F4AB0"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114A54C6"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Duration</w:t>
            </w:r>
          </w:p>
        </w:tc>
        <w:tc>
          <w:tcPr>
            <w:tcW w:w="1530" w:type="dxa"/>
            <w:hideMark/>
          </w:tcPr>
          <w:p w14:paraId="6BA2F3F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1</w:t>
            </w:r>
          </w:p>
        </w:tc>
        <w:tc>
          <w:tcPr>
            <w:tcW w:w="1530" w:type="dxa"/>
            <w:hideMark/>
          </w:tcPr>
          <w:p w14:paraId="657621D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1</w:t>
            </w:r>
          </w:p>
        </w:tc>
        <w:tc>
          <w:tcPr>
            <w:tcW w:w="1530" w:type="dxa"/>
            <w:hideMark/>
          </w:tcPr>
          <w:p w14:paraId="7FFE4B7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1</w:t>
            </w:r>
          </w:p>
        </w:tc>
        <w:tc>
          <w:tcPr>
            <w:tcW w:w="1530" w:type="dxa"/>
            <w:hideMark/>
          </w:tcPr>
          <w:p w14:paraId="59A1095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1</w:t>
            </w:r>
          </w:p>
        </w:tc>
        <w:tc>
          <w:tcPr>
            <w:tcW w:w="2070" w:type="dxa"/>
            <w:hideMark/>
          </w:tcPr>
          <w:p w14:paraId="11EF253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1</w:t>
            </w:r>
          </w:p>
        </w:tc>
        <w:tc>
          <w:tcPr>
            <w:tcW w:w="2070" w:type="dxa"/>
            <w:hideMark/>
          </w:tcPr>
          <w:p w14:paraId="1E72AE8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2</w:t>
            </w:r>
          </w:p>
        </w:tc>
      </w:tr>
      <w:tr w:rsidR="0052698C" w:rsidRPr="005A0E3A" w14:paraId="5E391E7E"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6A011841"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Duration units</w:t>
            </w:r>
          </w:p>
        </w:tc>
        <w:tc>
          <w:tcPr>
            <w:tcW w:w="1530" w:type="dxa"/>
            <w:hideMark/>
          </w:tcPr>
          <w:p w14:paraId="470C590B"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HOURS</w:t>
            </w:r>
          </w:p>
        </w:tc>
        <w:tc>
          <w:tcPr>
            <w:tcW w:w="1530" w:type="dxa"/>
            <w:hideMark/>
          </w:tcPr>
          <w:p w14:paraId="3FC0D64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HOURS</w:t>
            </w:r>
          </w:p>
        </w:tc>
        <w:tc>
          <w:tcPr>
            <w:tcW w:w="1530" w:type="dxa"/>
            <w:hideMark/>
          </w:tcPr>
          <w:p w14:paraId="63E884F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HOURS</w:t>
            </w:r>
          </w:p>
        </w:tc>
        <w:tc>
          <w:tcPr>
            <w:tcW w:w="1530" w:type="dxa"/>
            <w:hideMark/>
          </w:tcPr>
          <w:p w14:paraId="6A4182D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HOURS</w:t>
            </w:r>
          </w:p>
        </w:tc>
        <w:tc>
          <w:tcPr>
            <w:tcW w:w="2070" w:type="dxa"/>
            <w:hideMark/>
          </w:tcPr>
          <w:p w14:paraId="6E4487A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HOURS</w:t>
            </w:r>
          </w:p>
        </w:tc>
        <w:tc>
          <w:tcPr>
            <w:tcW w:w="2070" w:type="dxa"/>
            <w:hideMark/>
          </w:tcPr>
          <w:p w14:paraId="5614276B"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HOURS</w:t>
            </w:r>
          </w:p>
        </w:tc>
      </w:tr>
      <w:tr w:rsidR="0052698C" w:rsidRPr="005A0E3A" w14:paraId="649FC0B1"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5053B3D2"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Period</w:t>
            </w:r>
          </w:p>
        </w:tc>
        <w:tc>
          <w:tcPr>
            <w:tcW w:w="1530" w:type="dxa"/>
            <w:hideMark/>
          </w:tcPr>
          <w:p w14:paraId="3626564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1</w:t>
            </w:r>
          </w:p>
        </w:tc>
        <w:tc>
          <w:tcPr>
            <w:tcW w:w="1530" w:type="dxa"/>
            <w:hideMark/>
          </w:tcPr>
          <w:p w14:paraId="77C8DD9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1</w:t>
            </w:r>
          </w:p>
        </w:tc>
        <w:tc>
          <w:tcPr>
            <w:tcW w:w="1530" w:type="dxa"/>
            <w:hideMark/>
          </w:tcPr>
          <w:p w14:paraId="6FE92CF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1</w:t>
            </w:r>
          </w:p>
        </w:tc>
        <w:tc>
          <w:tcPr>
            <w:tcW w:w="1530" w:type="dxa"/>
            <w:hideMark/>
          </w:tcPr>
          <w:p w14:paraId="5F6DD99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1</w:t>
            </w:r>
          </w:p>
        </w:tc>
        <w:tc>
          <w:tcPr>
            <w:tcW w:w="2070" w:type="dxa"/>
            <w:hideMark/>
          </w:tcPr>
          <w:p w14:paraId="1442419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1</w:t>
            </w:r>
          </w:p>
        </w:tc>
        <w:tc>
          <w:tcPr>
            <w:tcW w:w="2070" w:type="dxa"/>
            <w:hideMark/>
          </w:tcPr>
          <w:p w14:paraId="4CDA0FD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1</w:t>
            </w:r>
          </w:p>
        </w:tc>
      </w:tr>
      <w:tr w:rsidR="0052698C" w:rsidRPr="005A0E3A" w14:paraId="053C208B"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5FB0289B"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Period units</w:t>
            </w:r>
          </w:p>
        </w:tc>
        <w:tc>
          <w:tcPr>
            <w:tcW w:w="1530" w:type="dxa"/>
            <w:hideMark/>
          </w:tcPr>
          <w:p w14:paraId="0412A82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DAYS</w:t>
            </w:r>
          </w:p>
        </w:tc>
        <w:tc>
          <w:tcPr>
            <w:tcW w:w="1530" w:type="dxa"/>
            <w:hideMark/>
          </w:tcPr>
          <w:p w14:paraId="5AC91AC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DAYS</w:t>
            </w:r>
          </w:p>
        </w:tc>
        <w:tc>
          <w:tcPr>
            <w:tcW w:w="1530" w:type="dxa"/>
            <w:hideMark/>
          </w:tcPr>
          <w:p w14:paraId="7015633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DAYS</w:t>
            </w:r>
          </w:p>
        </w:tc>
        <w:tc>
          <w:tcPr>
            <w:tcW w:w="1530" w:type="dxa"/>
            <w:hideMark/>
          </w:tcPr>
          <w:p w14:paraId="7F8C18C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DAYS</w:t>
            </w:r>
          </w:p>
        </w:tc>
        <w:tc>
          <w:tcPr>
            <w:tcW w:w="2070" w:type="dxa"/>
            <w:hideMark/>
          </w:tcPr>
          <w:p w14:paraId="3C9FAEC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DAYS</w:t>
            </w:r>
          </w:p>
        </w:tc>
        <w:tc>
          <w:tcPr>
            <w:tcW w:w="2070" w:type="dxa"/>
            <w:hideMark/>
          </w:tcPr>
          <w:p w14:paraId="55003D4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DAYS</w:t>
            </w:r>
          </w:p>
        </w:tc>
      </w:tr>
      <w:tr w:rsidR="0052698C" w:rsidRPr="005A0E3A" w14:paraId="767A59C7"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6EB9341C"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Day of Week</w:t>
            </w:r>
          </w:p>
        </w:tc>
        <w:tc>
          <w:tcPr>
            <w:tcW w:w="1530" w:type="dxa"/>
            <w:hideMark/>
          </w:tcPr>
          <w:p w14:paraId="5210F82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ANY</w:t>
            </w:r>
          </w:p>
        </w:tc>
        <w:tc>
          <w:tcPr>
            <w:tcW w:w="1530" w:type="dxa"/>
            <w:hideMark/>
          </w:tcPr>
          <w:p w14:paraId="700DC6A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ANY</w:t>
            </w:r>
          </w:p>
        </w:tc>
        <w:tc>
          <w:tcPr>
            <w:tcW w:w="1530" w:type="dxa"/>
            <w:hideMark/>
          </w:tcPr>
          <w:p w14:paraId="5B8B4C4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ANY</w:t>
            </w:r>
          </w:p>
        </w:tc>
        <w:tc>
          <w:tcPr>
            <w:tcW w:w="1530" w:type="dxa"/>
            <w:hideMark/>
          </w:tcPr>
          <w:p w14:paraId="09FB69E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ANY</w:t>
            </w:r>
          </w:p>
        </w:tc>
        <w:tc>
          <w:tcPr>
            <w:tcW w:w="2070" w:type="dxa"/>
            <w:hideMark/>
          </w:tcPr>
          <w:p w14:paraId="0D1AE91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ANY</w:t>
            </w:r>
          </w:p>
        </w:tc>
        <w:tc>
          <w:tcPr>
            <w:tcW w:w="2070" w:type="dxa"/>
            <w:hideMark/>
          </w:tcPr>
          <w:p w14:paraId="5C6DAC5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99"/>
                <w:sz w:val="16"/>
                <w:szCs w:val="16"/>
              </w:rPr>
            </w:pPr>
            <w:r w:rsidRPr="005A0E3A">
              <w:rPr>
                <w:rFonts w:asciiTheme="minorHAnsi" w:eastAsia="Times New Roman" w:hAnsiTheme="minorHAnsi" w:cstheme="minorHAnsi"/>
                <w:color w:val="000099"/>
                <w:sz w:val="16"/>
                <w:szCs w:val="16"/>
              </w:rPr>
              <w:t>ANY</w:t>
            </w:r>
          </w:p>
        </w:tc>
      </w:tr>
      <w:tr w:rsidR="0052698C" w:rsidRPr="005A0E3A" w14:paraId="4501C5D2"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4ED31A02" w14:textId="77777777" w:rsidR="0052698C" w:rsidRPr="005A0E3A" w:rsidRDefault="0052698C" w:rsidP="003C2050">
            <w:pPr>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Expiration</w:t>
            </w:r>
          </w:p>
        </w:tc>
        <w:tc>
          <w:tcPr>
            <w:tcW w:w="1530" w:type="dxa"/>
            <w:hideMark/>
          </w:tcPr>
          <w:p w14:paraId="13999C2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1530" w:type="dxa"/>
            <w:hideMark/>
          </w:tcPr>
          <w:p w14:paraId="0708BE2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1530" w:type="dxa"/>
            <w:hideMark/>
          </w:tcPr>
          <w:p w14:paraId="75733E7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1530" w:type="dxa"/>
            <w:hideMark/>
          </w:tcPr>
          <w:p w14:paraId="6130882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2070" w:type="dxa"/>
            <w:hideMark/>
          </w:tcPr>
          <w:p w14:paraId="1DE495C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c>
          <w:tcPr>
            <w:tcW w:w="2070" w:type="dxa"/>
            <w:hideMark/>
          </w:tcPr>
          <w:p w14:paraId="65533AC0"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sidRPr="005A0E3A">
              <w:rPr>
                <w:rFonts w:asciiTheme="minorHAnsi" w:eastAsia="Times New Roman" w:hAnsiTheme="minorHAnsi" w:cstheme="minorHAnsi"/>
                <w:color w:val="000000"/>
                <w:sz w:val="16"/>
                <w:szCs w:val="16"/>
              </w:rPr>
              <w:t>-</w:t>
            </w:r>
          </w:p>
        </w:tc>
      </w:tr>
    </w:tbl>
    <w:p w14:paraId="700EDC9B" w14:textId="77777777" w:rsidR="0052698C" w:rsidRPr="005A0E3A" w:rsidRDefault="0052698C" w:rsidP="0052698C">
      <w:pPr>
        <w:rPr>
          <w:sz w:val="16"/>
          <w:szCs w:val="16"/>
        </w:rPr>
      </w:pPr>
    </w:p>
    <w:p w14:paraId="053225EA" w14:textId="77777777" w:rsidR="0052698C" w:rsidRPr="005A0E3A" w:rsidRDefault="0052698C" w:rsidP="0052698C">
      <w:pPr>
        <w:rPr>
          <w:sz w:val="16"/>
          <w:szCs w:val="16"/>
        </w:rPr>
      </w:pPr>
      <w:r>
        <w:rPr>
          <w:b/>
          <w:bCs/>
          <w:sz w:val="16"/>
          <w:szCs w:val="16"/>
        </w:rPr>
        <w:t xml:space="preserve">Automate </w:t>
      </w:r>
      <w:r w:rsidRPr="005A0E3A">
        <w:rPr>
          <w:b/>
          <w:bCs/>
          <w:sz w:val="16"/>
          <w:szCs w:val="16"/>
        </w:rPr>
        <w:t>Administrative command schedules</w:t>
      </w:r>
    </w:p>
    <w:tbl>
      <w:tblPr>
        <w:tblStyle w:val="ac"/>
        <w:tblW w:w="13878" w:type="dxa"/>
        <w:tblLayout w:type="fixed"/>
        <w:tblLook w:val="04A0" w:firstRow="1" w:lastRow="0" w:firstColumn="1" w:lastColumn="0" w:noHBand="0" w:noVBand="1"/>
      </w:tblPr>
      <w:tblGrid>
        <w:gridCol w:w="1728"/>
        <w:gridCol w:w="1170"/>
        <w:gridCol w:w="1350"/>
        <w:gridCol w:w="1440"/>
        <w:gridCol w:w="1260"/>
        <w:gridCol w:w="1170"/>
        <w:gridCol w:w="990"/>
        <w:gridCol w:w="1170"/>
        <w:gridCol w:w="990"/>
        <w:gridCol w:w="1170"/>
        <w:gridCol w:w="1440"/>
      </w:tblGrid>
      <w:tr w:rsidR="0052698C" w:rsidRPr="005A0E3A" w14:paraId="20093DCC" w14:textId="77777777" w:rsidTr="003C2050">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728" w:type="dxa"/>
            <w:hideMark/>
          </w:tcPr>
          <w:p w14:paraId="6FE5425E"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Schedule Name</w:t>
            </w:r>
          </w:p>
        </w:tc>
        <w:tc>
          <w:tcPr>
            <w:tcW w:w="1170" w:type="dxa"/>
            <w:hideMark/>
          </w:tcPr>
          <w:p w14:paraId="49301179"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ARCHDISK_TO_ARCHCOPY</w:t>
            </w:r>
          </w:p>
        </w:tc>
        <w:tc>
          <w:tcPr>
            <w:tcW w:w="1350" w:type="dxa"/>
            <w:hideMark/>
          </w:tcPr>
          <w:p w14:paraId="541B3C94"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ARCHTAPE_TO_ARCHCOPY</w:t>
            </w:r>
          </w:p>
        </w:tc>
        <w:tc>
          <w:tcPr>
            <w:tcW w:w="1440" w:type="dxa"/>
            <w:hideMark/>
          </w:tcPr>
          <w:p w14:paraId="33EFC9A4"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BKUPDISK_TO_BKUPCOPY</w:t>
            </w:r>
          </w:p>
        </w:tc>
        <w:tc>
          <w:tcPr>
            <w:tcW w:w="1260" w:type="dxa"/>
            <w:hideMark/>
          </w:tcPr>
          <w:p w14:paraId="1117642F"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BKUPTAPE_TO_BKUPCOPY</w:t>
            </w:r>
          </w:p>
        </w:tc>
        <w:tc>
          <w:tcPr>
            <w:tcW w:w="1170" w:type="dxa"/>
            <w:hideMark/>
          </w:tcPr>
          <w:p w14:paraId="496B1D1D"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BKUP_DEVICE_CONFIG</w:t>
            </w:r>
          </w:p>
        </w:tc>
        <w:tc>
          <w:tcPr>
            <w:tcW w:w="990" w:type="dxa"/>
            <w:hideMark/>
          </w:tcPr>
          <w:p w14:paraId="2D48CAA9"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BKUP_DRM_PLAN_PREPARE</w:t>
            </w:r>
          </w:p>
        </w:tc>
        <w:tc>
          <w:tcPr>
            <w:tcW w:w="1170" w:type="dxa"/>
            <w:hideMark/>
          </w:tcPr>
          <w:p w14:paraId="5C93892A"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BKUP_TSMDB_FULL</w:t>
            </w:r>
          </w:p>
        </w:tc>
        <w:tc>
          <w:tcPr>
            <w:tcW w:w="990" w:type="dxa"/>
            <w:hideMark/>
          </w:tcPr>
          <w:p w14:paraId="2301ECF2"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BKUP_VOLUME_HISTORY</w:t>
            </w:r>
          </w:p>
        </w:tc>
        <w:tc>
          <w:tcPr>
            <w:tcW w:w="1170" w:type="dxa"/>
            <w:hideMark/>
          </w:tcPr>
          <w:p w14:paraId="1BEBCDD8"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EXPIRE_INVENTORY</w:t>
            </w:r>
          </w:p>
        </w:tc>
        <w:tc>
          <w:tcPr>
            <w:tcW w:w="1440" w:type="dxa"/>
            <w:hideMark/>
          </w:tcPr>
          <w:p w14:paraId="40448759"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MIG_ARCHDISK_TO_ARCHTAPE_START</w:t>
            </w:r>
          </w:p>
        </w:tc>
      </w:tr>
      <w:tr w:rsidR="0052698C" w:rsidRPr="005A0E3A" w14:paraId="6C5428A1" w14:textId="77777777" w:rsidTr="003C2050">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728" w:type="dxa"/>
            <w:hideMark/>
          </w:tcPr>
          <w:p w14:paraId="1D947422"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Description</w:t>
            </w:r>
          </w:p>
        </w:tc>
        <w:tc>
          <w:tcPr>
            <w:tcW w:w="1170" w:type="dxa"/>
            <w:hideMark/>
          </w:tcPr>
          <w:p w14:paraId="6337F89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From archive disk pool to archive copy pool</w:t>
            </w:r>
          </w:p>
        </w:tc>
        <w:tc>
          <w:tcPr>
            <w:tcW w:w="1350" w:type="dxa"/>
            <w:hideMark/>
          </w:tcPr>
          <w:p w14:paraId="7548BA8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From archive tape pool to archive copy pool</w:t>
            </w:r>
          </w:p>
        </w:tc>
        <w:tc>
          <w:tcPr>
            <w:tcW w:w="1440" w:type="dxa"/>
            <w:hideMark/>
          </w:tcPr>
          <w:p w14:paraId="0229C38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From backup disk pool to backup copy pool</w:t>
            </w:r>
          </w:p>
        </w:tc>
        <w:tc>
          <w:tcPr>
            <w:tcW w:w="1260" w:type="dxa"/>
            <w:hideMark/>
          </w:tcPr>
          <w:p w14:paraId="173F329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From backup tape pool to backup copy pool</w:t>
            </w:r>
          </w:p>
        </w:tc>
        <w:tc>
          <w:tcPr>
            <w:tcW w:w="1170" w:type="dxa"/>
            <w:hideMark/>
          </w:tcPr>
          <w:p w14:paraId="6E8594B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Backup device config file</w:t>
            </w:r>
          </w:p>
        </w:tc>
        <w:tc>
          <w:tcPr>
            <w:tcW w:w="990" w:type="dxa"/>
            <w:hideMark/>
          </w:tcPr>
          <w:p w14:paraId="15A62B1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Backup drm plan prepare</w:t>
            </w:r>
          </w:p>
        </w:tc>
        <w:tc>
          <w:tcPr>
            <w:tcW w:w="1170" w:type="dxa"/>
            <w:hideMark/>
          </w:tcPr>
          <w:p w14:paraId="22D09EB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Backup tsm database full</w:t>
            </w:r>
          </w:p>
        </w:tc>
        <w:tc>
          <w:tcPr>
            <w:tcW w:w="990" w:type="dxa"/>
            <w:hideMark/>
          </w:tcPr>
          <w:p w14:paraId="3865F8F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Backup volume history</w:t>
            </w:r>
          </w:p>
        </w:tc>
        <w:tc>
          <w:tcPr>
            <w:tcW w:w="1170" w:type="dxa"/>
            <w:hideMark/>
          </w:tcPr>
          <w:p w14:paraId="3B0D332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Expire inventory in tsm database</w:t>
            </w:r>
          </w:p>
        </w:tc>
        <w:tc>
          <w:tcPr>
            <w:tcW w:w="1440" w:type="dxa"/>
            <w:hideMark/>
          </w:tcPr>
          <w:p w14:paraId="0470896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Start from archive disk pool to archive tape pool</w:t>
            </w:r>
          </w:p>
        </w:tc>
      </w:tr>
      <w:tr w:rsidR="0052698C" w:rsidRPr="005A0E3A" w14:paraId="759E62E8" w14:textId="77777777" w:rsidTr="003C2050">
        <w:trPr>
          <w:trHeight w:val="738"/>
        </w:trPr>
        <w:tc>
          <w:tcPr>
            <w:cnfStyle w:val="001000000000" w:firstRow="0" w:lastRow="0" w:firstColumn="1" w:lastColumn="0" w:oddVBand="0" w:evenVBand="0" w:oddHBand="0" w:evenHBand="0" w:firstRowFirstColumn="0" w:firstRowLastColumn="0" w:lastRowFirstColumn="0" w:lastRowLastColumn="0"/>
            <w:tcW w:w="1728" w:type="dxa"/>
            <w:hideMark/>
          </w:tcPr>
          <w:p w14:paraId="73A79E1F"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Command</w:t>
            </w:r>
          </w:p>
        </w:tc>
        <w:tc>
          <w:tcPr>
            <w:tcW w:w="1170" w:type="dxa"/>
            <w:hideMark/>
          </w:tcPr>
          <w:p w14:paraId="006A125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backup stg archdiskpool archcopypool maxproc=1</w:t>
            </w:r>
          </w:p>
        </w:tc>
        <w:tc>
          <w:tcPr>
            <w:tcW w:w="1350" w:type="dxa"/>
            <w:hideMark/>
          </w:tcPr>
          <w:p w14:paraId="004F1A1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backup stg archtapepool archcopypool maxproc=1</w:t>
            </w:r>
          </w:p>
        </w:tc>
        <w:tc>
          <w:tcPr>
            <w:tcW w:w="1440" w:type="dxa"/>
            <w:hideMark/>
          </w:tcPr>
          <w:p w14:paraId="75A8561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backup stg bkupdiskpool bkupcopypool maxproc=1</w:t>
            </w:r>
          </w:p>
        </w:tc>
        <w:tc>
          <w:tcPr>
            <w:tcW w:w="1260" w:type="dxa"/>
            <w:hideMark/>
          </w:tcPr>
          <w:p w14:paraId="55FCB4F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backup stg bkuptapepool bkupcopypool maxproc=1</w:t>
            </w:r>
          </w:p>
        </w:tc>
        <w:tc>
          <w:tcPr>
            <w:tcW w:w="1170" w:type="dxa"/>
            <w:hideMark/>
          </w:tcPr>
          <w:p w14:paraId="5AB76A0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backup devconfig filename=/admsrv/drmgr/cfg/deviceconfig.out</w:t>
            </w:r>
          </w:p>
        </w:tc>
        <w:tc>
          <w:tcPr>
            <w:tcW w:w="990" w:type="dxa"/>
            <w:hideMark/>
          </w:tcPr>
          <w:p w14:paraId="496B89E0"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prepare</w:t>
            </w:r>
          </w:p>
        </w:tc>
        <w:tc>
          <w:tcPr>
            <w:tcW w:w="1170" w:type="dxa"/>
            <w:hideMark/>
          </w:tcPr>
          <w:p w14:paraId="3D952F7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backup db dev=ltoclass type=full scratch=yes</w:t>
            </w:r>
          </w:p>
        </w:tc>
        <w:tc>
          <w:tcPr>
            <w:tcW w:w="990" w:type="dxa"/>
            <w:hideMark/>
          </w:tcPr>
          <w:p w14:paraId="1F4AC0F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backup volhistory filename=/admsrv/drmgr/cfg/volumehistory.out</w:t>
            </w:r>
          </w:p>
        </w:tc>
        <w:tc>
          <w:tcPr>
            <w:tcW w:w="1170" w:type="dxa"/>
            <w:hideMark/>
          </w:tcPr>
          <w:p w14:paraId="11D8E02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expire inventory</w:t>
            </w:r>
          </w:p>
        </w:tc>
        <w:tc>
          <w:tcPr>
            <w:tcW w:w="1440" w:type="dxa"/>
            <w:hideMark/>
          </w:tcPr>
          <w:p w14:paraId="481C02A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update stg archdiskpool hi=0 lo=0</w:t>
            </w:r>
          </w:p>
        </w:tc>
      </w:tr>
      <w:tr w:rsidR="0052698C" w:rsidRPr="005A0E3A" w14:paraId="3F18A8E8"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58455EDB"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Priority</w:t>
            </w:r>
          </w:p>
        </w:tc>
        <w:tc>
          <w:tcPr>
            <w:tcW w:w="1170" w:type="dxa"/>
            <w:hideMark/>
          </w:tcPr>
          <w:p w14:paraId="7854EC1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350" w:type="dxa"/>
            <w:hideMark/>
          </w:tcPr>
          <w:p w14:paraId="6CF159A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440" w:type="dxa"/>
            <w:hideMark/>
          </w:tcPr>
          <w:p w14:paraId="020A853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260" w:type="dxa"/>
            <w:hideMark/>
          </w:tcPr>
          <w:p w14:paraId="68A44A9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170" w:type="dxa"/>
            <w:hideMark/>
          </w:tcPr>
          <w:p w14:paraId="01CE7FF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990" w:type="dxa"/>
            <w:hideMark/>
          </w:tcPr>
          <w:p w14:paraId="6A10E46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170" w:type="dxa"/>
            <w:hideMark/>
          </w:tcPr>
          <w:p w14:paraId="2518096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990" w:type="dxa"/>
            <w:hideMark/>
          </w:tcPr>
          <w:p w14:paraId="262EBE0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170" w:type="dxa"/>
            <w:hideMark/>
          </w:tcPr>
          <w:p w14:paraId="6A3C7F5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440" w:type="dxa"/>
            <w:hideMark/>
          </w:tcPr>
          <w:p w14:paraId="2DEED97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r>
      <w:tr w:rsidR="0052698C" w:rsidRPr="005A0E3A" w14:paraId="013479B6"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3014927E"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Start date</w:t>
            </w:r>
          </w:p>
        </w:tc>
        <w:tc>
          <w:tcPr>
            <w:tcW w:w="1170" w:type="dxa"/>
            <w:hideMark/>
          </w:tcPr>
          <w:p w14:paraId="2044A6D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350" w:type="dxa"/>
            <w:hideMark/>
          </w:tcPr>
          <w:p w14:paraId="04C07ED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440" w:type="dxa"/>
            <w:hideMark/>
          </w:tcPr>
          <w:p w14:paraId="67CF9D1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260" w:type="dxa"/>
            <w:hideMark/>
          </w:tcPr>
          <w:p w14:paraId="22C9FC5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170" w:type="dxa"/>
            <w:hideMark/>
          </w:tcPr>
          <w:p w14:paraId="39E20A3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990" w:type="dxa"/>
            <w:hideMark/>
          </w:tcPr>
          <w:p w14:paraId="2FAEC8C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170" w:type="dxa"/>
            <w:hideMark/>
          </w:tcPr>
          <w:p w14:paraId="5F5A651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990" w:type="dxa"/>
            <w:hideMark/>
          </w:tcPr>
          <w:p w14:paraId="29E536E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170" w:type="dxa"/>
            <w:hideMark/>
          </w:tcPr>
          <w:p w14:paraId="5977954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440" w:type="dxa"/>
            <w:hideMark/>
          </w:tcPr>
          <w:p w14:paraId="5BA5C2F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r>
      <w:tr w:rsidR="0052698C" w:rsidRPr="005A0E3A" w14:paraId="4E7689CF"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552DECA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Start time</w:t>
            </w:r>
          </w:p>
        </w:tc>
        <w:tc>
          <w:tcPr>
            <w:tcW w:w="1170" w:type="dxa"/>
            <w:hideMark/>
          </w:tcPr>
          <w:p w14:paraId="5DDC524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4:15:00</w:t>
            </w:r>
          </w:p>
        </w:tc>
        <w:tc>
          <w:tcPr>
            <w:tcW w:w="1350" w:type="dxa"/>
            <w:hideMark/>
          </w:tcPr>
          <w:p w14:paraId="684C648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4:50:00</w:t>
            </w:r>
          </w:p>
        </w:tc>
        <w:tc>
          <w:tcPr>
            <w:tcW w:w="1440" w:type="dxa"/>
            <w:hideMark/>
          </w:tcPr>
          <w:p w14:paraId="55B94B8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3:40:00</w:t>
            </w:r>
          </w:p>
        </w:tc>
        <w:tc>
          <w:tcPr>
            <w:tcW w:w="1260" w:type="dxa"/>
            <w:hideMark/>
          </w:tcPr>
          <w:p w14:paraId="4092AA7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4:30:00</w:t>
            </w:r>
          </w:p>
        </w:tc>
        <w:tc>
          <w:tcPr>
            <w:tcW w:w="1170" w:type="dxa"/>
            <w:hideMark/>
          </w:tcPr>
          <w:p w14:paraId="55A29B2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6:20:00</w:t>
            </w:r>
          </w:p>
        </w:tc>
        <w:tc>
          <w:tcPr>
            <w:tcW w:w="990" w:type="dxa"/>
            <w:hideMark/>
          </w:tcPr>
          <w:p w14:paraId="5A28088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6:22:00</w:t>
            </w:r>
          </w:p>
        </w:tc>
        <w:tc>
          <w:tcPr>
            <w:tcW w:w="1170" w:type="dxa"/>
            <w:hideMark/>
          </w:tcPr>
          <w:p w14:paraId="4CDC148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6:03:00</w:t>
            </w:r>
          </w:p>
        </w:tc>
        <w:tc>
          <w:tcPr>
            <w:tcW w:w="990" w:type="dxa"/>
            <w:hideMark/>
          </w:tcPr>
          <w:p w14:paraId="320D92E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6:21:00</w:t>
            </w:r>
          </w:p>
        </w:tc>
        <w:tc>
          <w:tcPr>
            <w:tcW w:w="1170" w:type="dxa"/>
            <w:hideMark/>
          </w:tcPr>
          <w:p w14:paraId="4DC9A9C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6:23:00</w:t>
            </w:r>
          </w:p>
        </w:tc>
        <w:tc>
          <w:tcPr>
            <w:tcW w:w="1440" w:type="dxa"/>
            <w:hideMark/>
          </w:tcPr>
          <w:p w14:paraId="4C82BC1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5:51:00</w:t>
            </w:r>
          </w:p>
        </w:tc>
      </w:tr>
      <w:tr w:rsidR="0052698C" w:rsidRPr="005A0E3A" w14:paraId="4DDB5E6D"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3491A0AB"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Duration</w:t>
            </w:r>
          </w:p>
        </w:tc>
        <w:tc>
          <w:tcPr>
            <w:tcW w:w="1170" w:type="dxa"/>
            <w:hideMark/>
          </w:tcPr>
          <w:p w14:paraId="51CD8B20"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350" w:type="dxa"/>
            <w:hideMark/>
          </w:tcPr>
          <w:p w14:paraId="555F1DA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440" w:type="dxa"/>
            <w:hideMark/>
          </w:tcPr>
          <w:p w14:paraId="3D0126A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7035654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4B7A677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990" w:type="dxa"/>
            <w:hideMark/>
          </w:tcPr>
          <w:p w14:paraId="31E0665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08C33290"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990" w:type="dxa"/>
            <w:hideMark/>
          </w:tcPr>
          <w:p w14:paraId="437763B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5638BC5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440" w:type="dxa"/>
            <w:hideMark/>
          </w:tcPr>
          <w:p w14:paraId="599F430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r>
      <w:tr w:rsidR="0052698C" w:rsidRPr="005A0E3A" w14:paraId="663F6C13"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73C2513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Duration units</w:t>
            </w:r>
          </w:p>
        </w:tc>
        <w:tc>
          <w:tcPr>
            <w:tcW w:w="1170" w:type="dxa"/>
            <w:hideMark/>
          </w:tcPr>
          <w:p w14:paraId="00B3829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350" w:type="dxa"/>
            <w:hideMark/>
          </w:tcPr>
          <w:p w14:paraId="01A6281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440" w:type="dxa"/>
            <w:hideMark/>
          </w:tcPr>
          <w:p w14:paraId="5E5C9B2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260" w:type="dxa"/>
            <w:hideMark/>
          </w:tcPr>
          <w:p w14:paraId="21B9E1C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170" w:type="dxa"/>
            <w:hideMark/>
          </w:tcPr>
          <w:p w14:paraId="7316708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990" w:type="dxa"/>
            <w:hideMark/>
          </w:tcPr>
          <w:p w14:paraId="3EE77C2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170" w:type="dxa"/>
            <w:hideMark/>
          </w:tcPr>
          <w:p w14:paraId="5191C15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990" w:type="dxa"/>
            <w:hideMark/>
          </w:tcPr>
          <w:p w14:paraId="5FB3587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170" w:type="dxa"/>
            <w:hideMark/>
          </w:tcPr>
          <w:p w14:paraId="7E566F2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440" w:type="dxa"/>
            <w:hideMark/>
          </w:tcPr>
          <w:p w14:paraId="54F215E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r>
      <w:tr w:rsidR="0052698C" w:rsidRPr="005A0E3A" w14:paraId="7D38A55D"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2A220C57"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Period</w:t>
            </w:r>
          </w:p>
        </w:tc>
        <w:tc>
          <w:tcPr>
            <w:tcW w:w="1170" w:type="dxa"/>
            <w:hideMark/>
          </w:tcPr>
          <w:p w14:paraId="77402D9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350" w:type="dxa"/>
            <w:hideMark/>
          </w:tcPr>
          <w:p w14:paraId="7422A8D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440" w:type="dxa"/>
            <w:hideMark/>
          </w:tcPr>
          <w:p w14:paraId="70B5156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6E02F8A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03099EE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990" w:type="dxa"/>
            <w:hideMark/>
          </w:tcPr>
          <w:p w14:paraId="23217FA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572ACF9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990" w:type="dxa"/>
            <w:hideMark/>
          </w:tcPr>
          <w:p w14:paraId="206A748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2F051A0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440" w:type="dxa"/>
            <w:hideMark/>
          </w:tcPr>
          <w:p w14:paraId="71C3BD0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r>
      <w:tr w:rsidR="0052698C" w:rsidRPr="005A0E3A" w14:paraId="50B1DF42"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012CD48E"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Period units</w:t>
            </w:r>
          </w:p>
        </w:tc>
        <w:tc>
          <w:tcPr>
            <w:tcW w:w="1170" w:type="dxa"/>
            <w:hideMark/>
          </w:tcPr>
          <w:p w14:paraId="2FE2F12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350" w:type="dxa"/>
            <w:hideMark/>
          </w:tcPr>
          <w:p w14:paraId="3049328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440" w:type="dxa"/>
            <w:hideMark/>
          </w:tcPr>
          <w:p w14:paraId="0324BC4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260" w:type="dxa"/>
            <w:hideMark/>
          </w:tcPr>
          <w:p w14:paraId="3357AD5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170" w:type="dxa"/>
            <w:hideMark/>
          </w:tcPr>
          <w:p w14:paraId="45A1FE5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990" w:type="dxa"/>
            <w:hideMark/>
          </w:tcPr>
          <w:p w14:paraId="72A7685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170" w:type="dxa"/>
            <w:hideMark/>
          </w:tcPr>
          <w:p w14:paraId="1B5AEF8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990" w:type="dxa"/>
            <w:hideMark/>
          </w:tcPr>
          <w:p w14:paraId="0AA4F08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170" w:type="dxa"/>
            <w:hideMark/>
          </w:tcPr>
          <w:p w14:paraId="74AC51F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440" w:type="dxa"/>
            <w:hideMark/>
          </w:tcPr>
          <w:p w14:paraId="11D26D2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r>
      <w:tr w:rsidR="0052698C" w:rsidRPr="005A0E3A" w14:paraId="6B77E100" w14:textId="77777777" w:rsidTr="003C2050">
        <w:trPr>
          <w:trHeight w:val="252"/>
        </w:trPr>
        <w:tc>
          <w:tcPr>
            <w:cnfStyle w:val="001000000000" w:firstRow="0" w:lastRow="0" w:firstColumn="1" w:lastColumn="0" w:oddVBand="0" w:evenVBand="0" w:oddHBand="0" w:evenHBand="0" w:firstRowFirstColumn="0" w:firstRowLastColumn="0" w:lastRowFirstColumn="0" w:lastRowLastColumn="0"/>
            <w:tcW w:w="1728" w:type="dxa"/>
            <w:hideMark/>
          </w:tcPr>
          <w:p w14:paraId="52CED75E"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Day of Week</w:t>
            </w:r>
          </w:p>
        </w:tc>
        <w:tc>
          <w:tcPr>
            <w:tcW w:w="1170" w:type="dxa"/>
            <w:hideMark/>
          </w:tcPr>
          <w:p w14:paraId="64291CAB"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350" w:type="dxa"/>
            <w:hideMark/>
          </w:tcPr>
          <w:p w14:paraId="183DBF10"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440" w:type="dxa"/>
            <w:hideMark/>
          </w:tcPr>
          <w:p w14:paraId="13D794B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260" w:type="dxa"/>
            <w:hideMark/>
          </w:tcPr>
          <w:p w14:paraId="50710A6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170" w:type="dxa"/>
            <w:hideMark/>
          </w:tcPr>
          <w:p w14:paraId="1BA89D5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990" w:type="dxa"/>
            <w:hideMark/>
          </w:tcPr>
          <w:p w14:paraId="2EA89B2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170" w:type="dxa"/>
            <w:hideMark/>
          </w:tcPr>
          <w:p w14:paraId="1554CF6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990" w:type="dxa"/>
            <w:hideMark/>
          </w:tcPr>
          <w:p w14:paraId="71A5910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170" w:type="dxa"/>
            <w:hideMark/>
          </w:tcPr>
          <w:p w14:paraId="77B8FDD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440" w:type="dxa"/>
            <w:hideMark/>
          </w:tcPr>
          <w:p w14:paraId="0EEE6A7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r>
      <w:tr w:rsidR="0052698C" w:rsidRPr="005A0E3A" w14:paraId="30B4D049"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70FFA18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lastRenderedPageBreak/>
              <w:t>Expiration</w:t>
            </w:r>
          </w:p>
        </w:tc>
        <w:tc>
          <w:tcPr>
            <w:tcW w:w="1170" w:type="dxa"/>
            <w:hideMark/>
          </w:tcPr>
          <w:p w14:paraId="19E5957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350" w:type="dxa"/>
            <w:hideMark/>
          </w:tcPr>
          <w:p w14:paraId="17A29CD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440" w:type="dxa"/>
            <w:hideMark/>
          </w:tcPr>
          <w:p w14:paraId="5468A67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4DC64D4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4B8FDC9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990" w:type="dxa"/>
            <w:hideMark/>
          </w:tcPr>
          <w:p w14:paraId="690F268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0545414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990" w:type="dxa"/>
            <w:hideMark/>
          </w:tcPr>
          <w:p w14:paraId="4CE580B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1B88542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440" w:type="dxa"/>
            <w:hideMark/>
          </w:tcPr>
          <w:p w14:paraId="581174A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r w:rsidR="0052698C" w:rsidRPr="005A0E3A" w14:paraId="76EAB007"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23A73B0A"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Active?</w:t>
            </w:r>
          </w:p>
        </w:tc>
        <w:tc>
          <w:tcPr>
            <w:tcW w:w="1170" w:type="dxa"/>
            <w:hideMark/>
          </w:tcPr>
          <w:p w14:paraId="6190C32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350" w:type="dxa"/>
            <w:hideMark/>
          </w:tcPr>
          <w:p w14:paraId="099B84D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440" w:type="dxa"/>
            <w:hideMark/>
          </w:tcPr>
          <w:p w14:paraId="2E42EAA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260" w:type="dxa"/>
            <w:hideMark/>
          </w:tcPr>
          <w:p w14:paraId="58306F9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170" w:type="dxa"/>
            <w:hideMark/>
          </w:tcPr>
          <w:p w14:paraId="5534ED4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990" w:type="dxa"/>
            <w:hideMark/>
          </w:tcPr>
          <w:p w14:paraId="6A7FDAA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170" w:type="dxa"/>
            <w:hideMark/>
          </w:tcPr>
          <w:p w14:paraId="45F4A11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990" w:type="dxa"/>
            <w:hideMark/>
          </w:tcPr>
          <w:p w14:paraId="54D500C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170" w:type="dxa"/>
            <w:hideMark/>
          </w:tcPr>
          <w:p w14:paraId="0A8C34E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440" w:type="dxa"/>
            <w:hideMark/>
          </w:tcPr>
          <w:p w14:paraId="3FD55A0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r>
      <w:tr w:rsidR="0052698C" w:rsidRPr="005A0E3A" w14:paraId="30947FA7" w14:textId="77777777" w:rsidTr="003C205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hideMark/>
          </w:tcPr>
          <w:p w14:paraId="246FEA51"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Last Update Date/Time</w:t>
            </w:r>
          </w:p>
        </w:tc>
        <w:tc>
          <w:tcPr>
            <w:tcW w:w="1170" w:type="dxa"/>
            <w:hideMark/>
          </w:tcPr>
          <w:p w14:paraId="747CDCF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56:21.0</w:t>
            </w:r>
          </w:p>
        </w:tc>
        <w:tc>
          <w:tcPr>
            <w:tcW w:w="1350" w:type="dxa"/>
            <w:hideMark/>
          </w:tcPr>
          <w:p w14:paraId="7535209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58:02.0</w:t>
            </w:r>
          </w:p>
        </w:tc>
        <w:tc>
          <w:tcPr>
            <w:tcW w:w="1440" w:type="dxa"/>
            <w:hideMark/>
          </w:tcPr>
          <w:p w14:paraId="1230BB5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55:02.0</w:t>
            </w:r>
          </w:p>
        </w:tc>
        <w:tc>
          <w:tcPr>
            <w:tcW w:w="1260" w:type="dxa"/>
            <w:hideMark/>
          </w:tcPr>
          <w:p w14:paraId="728FDB2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57:17.0</w:t>
            </w:r>
          </w:p>
        </w:tc>
        <w:tc>
          <w:tcPr>
            <w:tcW w:w="1170" w:type="dxa"/>
            <w:hideMark/>
          </w:tcPr>
          <w:p w14:paraId="13D6A21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06:47.0</w:t>
            </w:r>
          </w:p>
        </w:tc>
        <w:tc>
          <w:tcPr>
            <w:tcW w:w="990" w:type="dxa"/>
            <w:hideMark/>
          </w:tcPr>
          <w:p w14:paraId="2C14EDD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10:22.0</w:t>
            </w:r>
          </w:p>
        </w:tc>
        <w:tc>
          <w:tcPr>
            <w:tcW w:w="1170" w:type="dxa"/>
            <w:hideMark/>
          </w:tcPr>
          <w:p w14:paraId="39F57F1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02:39.0</w:t>
            </w:r>
          </w:p>
        </w:tc>
        <w:tc>
          <w:tcPr>
            <w:tcW w:w="990" w:type="dxa"/>
            <w:hideMark/>
          </w:tcPr>
          <w:p w14:paraId="1A19665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07:26.0</w:t>
            </w:r>
          </w:p>
        </w:tc>
        <w:tc>
          <w:tcPr>
            <w:tcW w:w="1170" w:type="dxa"/>
            <w:hideMark/>
          </w:tcPr>
          <w:p w14:paraId="5B78721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10:56.0</w:t>
            </w:r>
          </w:p>
        </w:tc>
        <w:tc>
          <w:tcPr>
            <w:tcW w:w="1440" w:type="dxa"/>
            <w:hideMark/>
          </w:tcPr>
          <w:p w14:paraId="36BDF60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12:49.0</w:t>
            </w:r>
          </w:p>
        </w:tc>
      </w:tr>
      <w:tr w:rsidR="0052698C" w:rsidRPr="005A0E3A" w14:paraId="28C97AAC"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4BF1EEFA"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Last Update by administrator</w:t>
            </w:r>
          </w:p>
        </w:tc>
        <w:tc>
          <w:tcPr>
            <w:tcW w:w="1170" w:type="dxa"/>
            <w:hideMark/>
          </w:tcPr>
          <w:p w14:paraId="1B69C75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350" w:type="dxa"/>
            <w:hideMark/>
          </w:tcPr>
          <w:p w14:paraId="4410F1E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440" w:type="dxa"/>
            <w:hideMark/>
          </w:tcPr>
          <w:p w14:paraId="591D059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260" w:type="dxa"/>
            <w:hideMark/>
          </w:tcPr>
          <w:p w14:paraId="496BF6B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170" w:type="dxa"/>
            <w:hideMark/>
          </w:tcPr>
          <w:p w14:paraId="4DE50FF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990" w:type="dxa"/>
            <w:hideMark/>
          </w:tcPr>
          <w:p w14:paraId="67A3559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170" w:type="dxa"/>
            <w:hideMark/>
          </w:tcPr>
          <w:p w14:paraId="0018802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990" w:type="dxa"/>
            <w:hideMark/>
          </w:tcPr>
          <w:p w14:paraId="46F8B49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170" w:type="dxa"/>
            <w:hideMark/>
          </w:tcPr>
          <w:p w14:paraId="4E3460E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440" w:type="dxa"/>
            <w:hideMark/>
          </w:tcPr>
          <w:p w14:paraId="4A75EB1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r>
      <w:tr w:rsidR="0052698C" w:rsidRPr="005A0E3A" w14:paraId="4CD087E8"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5473E8BB"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Managing profile</w:t>
            </w:r>
          </w:p>
        </w:tc>
        <w:tc>
          <w:tcPr>
            <w:tcW w:w="1170" w:type="dxa"/>
            <w:hideMark/>
          </w:tcPr>
          <w:p w14:paraId="7DB43C6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350" w:type="dxa"/>
            <w:hideMark/>
          </w:tcPr>
          <w:p w14:paraId="067D250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440" w:type="dxa"/>
            <w:hideMark/>
          </w:tcPr>
          <w:p w14:paraId="0A02B55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24F3BA1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353735B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990" w:type="dxa"/>
            <w:hideMark/>
          </w:tcPr>
          <w:p w14:paraId="22145EC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02850C6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990" w:type="dxa"/>
            <w:hideMark/>
          </w:tcPr>
          <w:p w14:paraId="453A8F6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729C728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440" w:type="dxa"/>
            <w:hideMark/>
          </w:tcPr>
          <w:p w14:paraId="76E1BB0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r w:rsidR="0052698C" w:rsidRPr="005A0E3A" w14:paraId="05C466A2"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76FAA811"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Schedule Style</w:t>
            </w:r>
          </w:p>
        </w:tc>
        <w:tc>
          <w:tcPr>
            <w:tcW w:w="1170" w:type="dxa"/>
            <w:hideMark/>
          </w:tcPr>
          <w:p w14:paraId="090E9DB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350" w:type="dxa"/>
            <w:hideMark/>
          </w:tcPr>
          <w:p w14:paraId="10C66EB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440" w:type="dxa"/>
            <w:hideMark/>
          </w:tcPr>
          <w:p w14:paraId="27935E5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260" w:type="dxa"/>
            <w:hideMark/>
          </w:tcPr>
          <w:p w14:paraId="5B9812D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170" w:type="dxa"/>
            <w:hideMark/>
          </w:tcPr>
          <w:p w14:paraId="7417A20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990" w:type="dxa"/>
            <w:hideMark/>
          </w:tcPr>
          <w:p w14:paraId="49AF3A1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170" w:type="dxa"/>
            <w:hideMark/>
          </w:tcPr>
          <w:p w14:paraId="6255291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990" w:type="dxa"/>
            <w:hideMark/>
          </w:tcPr>
          <w:p w14:paraId="7816979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170" w:type="dxa"/>
            <w:hideMark/>
          </w:tcPr>
          <w:p w14:paraId="15C38C0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440" w:type="dxa"/>
            <w:hideMark/>
          </w:tcPr>
          <w:p w14:paraId="09E087B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r>
      <w:tr w:rsidR="0052698C" w:rsidRPr="005A0E3A" w14:paraId="02B65DD7" w14:textId="77777777" w:rsidTr="003C20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5AA209D3"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Month</w:t>
            </w:r>
          </w:p>
        </w:tc>
        <w:tc>
          <w:tcPr>
            <w:tcW w:w="1170" w:type="dxa"/>
            <w:hideMark/>
          </w:tcPr>
          <w:p w14:paraId="155FCD9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350" w:type="dxa"/>
            <w:hideMark/>
          </w:tcPr>
          <w:p w14:paraId="175F60A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440" w:type="dxa"/>
            <w:hideMark/>
          </w:tcPr>
          <w:p w14:paraId="410B494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6907BAA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689094E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990" w:type="dxa"/>
            <w:hideMark/>
          </w:tcPr>
          <w:p w14:paraId="0DAD1B8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45064AC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990" w:type="dxa"/>
            <w:hideMark/>
          </w:tcPr>
          <w:p w14:paraId="1D6ED53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3FF63F33"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440" w:type="dxa"/>
            <w:hideMark/>
          </w:tcPr>
          <w:p w14:paraId="64E3656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r w:rsidR="0052698C" w:rsidRPr="005A0E3A" w14:paraId="1D080D18"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293ABBC7"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Day of Month</w:t>
            </w:r>
          </w:p>
        </w:tc>
        <w:tc>
          <w:tcPr>
            <w:tcW w:w="1170" w:type="dxa"/>
            <w:hideMark/>
          </w:tcPr>
          <w:p w14:paraId="4D427D6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350" w:type="dxa"/>
            <w:hideMark/>
          </w:tcPr>
          <w:p w14:paraId="0AD1235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440" w:type="dxa"/>
            <w:hideMark/>
          </w:tcPr>
          <w:p w14:paraId="1446B64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77CB6F3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5275D43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990" w:type="dxa"/>
            <w:hideMark/>
          </w:tcPr>
          <w:p w14:paraId="0D5B0FF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7980ED6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990" w:type="dxa"/>
            <w:hideMark/>
          </w:tcPr>
          <w:p w14:paraId="6220140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03AD56B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440" w:type="dxa"/>
            <w:hideMark/>
          </w:tcPr>
          <w:p w14:paraId="2BE576B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r w:rsidR="0052698C" w:rsidRPr="005A0E3A" w14:paraId="03523C50" w14:textId="77777777" w:rsidTr="003C205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728" w:type="dxa"/>
            <w:hideMark/>
          </w:tcPr>
          <w:p w14:paraId="58EB178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Week of Month</w:t>
            </w:r>
          </w:p>
        </w:tc>
        <w:tc>
          <w:tcPr>
            <w:tcW w:w="1170" w:type="dxa"/>
            <w:hideMark/>
          </w:tcPr>
          <w:p w14:paraId="4DF3612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350" w:type="dxa"/>
            <w:hideMark/>
          </w:tcPr>
          <w:p w14:paraId="0CE2E25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440" w:type="dxa"/>
            <w:hideMark/>
          </w:tcPr>
          <w:p w14:paraId="7712274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0E78C7E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4A9A845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990" w:type="dxa"/>
            <w:hideMark/>
          </w:tcPr>
          <w:p w14:paraId="24D50FF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1CD286A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990" w:type="dxa"/>
            <w:hideMark/>
          </w:tcPr>
          <w:p w14:paraId="5385255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35F63E9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440" w:type="dxa"/>
            <w:hideMark/>
          </w:tcPr>
          <w:p w14:paraId="42CB10D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bl>
    <w:p w14:paraId="04E0769F" w14:textId="77777777" w:rsidR="0052698C" w:rsidRPr="005A0E3A" w:rsidRDefault="0052698C" w:rsidP="0052698C">
      <w:pPr>
        <w:rPr>
          <w:sz w:val="16"/>
          <w:szCs w:val="16"/>
        </w:rPr>
      </w:pPr>
    </w:p>
    <w:p w14:paraId="32337606" w14:textId="77777777" w:rsidR="0052698C" w:rsidRPr="005A0E3A" w:rsidRDefault="0052698C" w:rsidP="0052698C">
      <w:pPr>
        <w:rPr>
          <w:sz w:val="16"/>
          <w:szCs w:val="16"/>
        </w:rPr>
      </w:pPr>
      <w:r w:rsidRPr="005A0E3A">
        <w:rPr>
          <w:sz w:val="16"/>
          <w:szCs w:val="16"/>
        </w:rPr>
        <w:t>(Continue)</w:t>
      </w:r>
    </w:p>
    <w:tbl>
      <w:tblPr>
        <w:tblStyle w:val="ac"/>
        <w:tblW w:w="14058" w:type="dxa"/>
        <w:tblLayout w:type="fixed"/>
        <w:tblLook w:val="04A0" w:firstRow="1" w:lastRow="0" w:firstColumn="1" w:lastColumn="0" w:noHBand="0" w:noVBand="1"/>
      </w:tblPr>
      <w:tblGrid>
        <w:gridCol w:w="1728"/>
        <w:gridCol w:w="1350"/>
        <w:gridCol w:w="1260"/>
        <w:gridCol w:w="1260"/>
        <w:gridCol w:w="1260"/>
        <w:gridCol w:w="1170"/>
        <w:gridCol w:w="1170"/>
        <w:gridCol w:w="1260"/>
        <w:gridCol w:w="1170"/>
        <w:gridCol w:w="1170"/>
        <w:gridCol w:w="1260"/>
      </w:tblGrid>
      <w:tr w:rsidR="0052698C" w:rsidRPr="005A0E3A" w14:paraId="58E9A81A" w14:textId="77777777" w:rsidTr="003C2050">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28" w:type="dxa"/>
            <w:hideMark/>
          </w:tcPr>
          <w:p w14:paraId="7B43A0DA"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Schedule Name</w:t>
            </w:r>
          </w:p>
        </w:tc>
        <w:tc>
          <w:tcPr>
            <w:tcW w:w="1350" w:type="dxa"/>
            <w:hideMark/>
          </w:tcPr>
          <w:p w14:paraId="6C7ED699"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MIG_BKUPDISK_TO_BKUPTAPE_START</w:t>
            </w:r>
          </w:p>
        </w:tc>
        <w:tc>
          <w:tcPr>
            <w:tcW w:w="1260" w:type="dxa"/>
            <w:hideMark/>
          </w:tcPr>
          <w:p w14:paraId="58FB9681"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MIG_BKUPDISK_TO_BKUPTAPE_STOP</w:t>
            </w:r>
          </w:p>
        </w:tc>
        <w:tc>
          <w:tcPr>
            <w:tcW w:w="1260" w:type="dxa"/>
            <w:hideMark/>
          </w:tcPr>
          <w:p w14:paraId="46C9B47F"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RECLAIM_ARCHCOPYPOOL_START</w:t>
            </w:r>
          </w:p>
        </w:tc>
        <w:tc>
          <w:tcPr>
            <w:tcW w:w="1260" w:type="dxa"/>
            <w:hideMark/>
          </w:tcPr>
          <w:p w14:paraId="431E399D"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RECLAIM_ARCHCOPYPOOL_STOP</w:t>
            </w:r>
          </w:p>
        </w:tc>
        <w:tc>
          <w:tcPr>
            <w:tcW w:w="1170" w:type="dxa"/>
            <w:hideMark/>
          </w:tcPr>
          <w:p w14:paraId="79950ED4"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RECLAIM_ARCHTAPEPOOL_START</w:t>
            </w:r>
          </w:p>
        </w:tc>
        <w:tc>
          <w:tcPr>
            <w:tcW w:w="1170" w:type="dxa"/>
            <w:hideMark/>
          </w:tcPr>
          <w:p w14:paraId="6666D034"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RECLAIM_ARCHTAPEPOOL_STOP</w:t>
            </w:r>
          </w:p>
        </w:tc>
        <w:tc>
          <w:tcPr>
            <w:tcW w:w="1260" w:type="dxa"/>
            <w:hideMark/>
          </w:tcPr>
          <w:p w14:paraId="114E3808"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RECLAIM_BKUPCOPYPOOL_START</w:t>
            </w:r>
          </w:p>
        </w:tc>
        <w:tc>
          <w:tcPr>
            <w:tcW w:w="1170" w:type="dxa"/>
            <w:hideMark/>
          </w:tcPr>
          <w:p w14:paraId="00C835EB"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RECLAIM_BKUPCOPYPOOL_STOP</w:t>
            </w:r>
          </w:p>
        </w:tc>
        <w:tc>
          <w:tcPr>
            <w:tcW w:w="1170" w:type="dxa"/>
            <w:hideMark/>
          </w:tcPr>
          <w:p w14:paraId="1BC935E4"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RECLAIM_BKUPTAPEPOOL_START</w:t>
            </w:r>
          </w:p>
        </w:tc>
        <w:tc>
          <w:tcPr>
            <w:tcW w:w="1260" w:type="dxa"/>
            <w:hideMark/>
          </w:tcPr>
          <w:p w14:paraId="1125242E" w14:textId="77777777" w:rsidR="0052698C" w:rsidRPr="005A0E3A" w:rsidRDefault="0052698C" w:rsidP="003C2050">
            <w:pPr>
              <w:cnfStyle w:val="100000000000" w:firstRow="1"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RECLAIM_BKUPTAPEPOOL_STOP</w:t>
            </w:r>
          </w:p>
        </w:tc>
      </w:tr>
      <w:tr w:rsidR="0052698C" w:rsidRPr="005A0E3A" w14:paraId="4B8CFCE0" w14:textId="77777777" w:rsidTr="003C2050">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728" w:type="dxa"/>
            <w:hideMark/>
          </w:tcPr>
          <w:p w14:paraId="16E2D629"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Description</w:t>
            </w:r>
          </w:p>
        </w:tc>
        <w:tc>
          <w:tcPr>
            <w:tcW w:w="1350" w:type="dxa"/>
            <w:hideMark/>
          </w:tcPr>
          <w:p w14:paraId="173EA37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Start from backup disk pool to backup tape pool</w:t>
            </w:r>
          </w:p>
        </w:tc>
        <w:tc>
          <w:tcPr>
            <w:tcW w:w="1260" w:type="dxa"/>
            <w:hideMark/>
          </w:tcPr>
          <w:p w14:paraId="5912958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Stop from backup disk pool to backup tape pool</w:t>
            </w:r>
          </w:p>
        </w:tc>
        <w:tc>
          <w:tcPr>
            <w:tcW w:w="1260" w:type="dxa"/>
            <w:hideMark/>
          </w:tcPr>
          <w:p w14:paraId="3900235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Start reclaim archive copy pool</w:t>
            </w:r>
          </w:p>
        </w:tc>
        <w:tc>
          <w:tcPr>
            <w:tcW w:w="1260" w:type="dxa"/>
            <w:hideMark/>
          </w:tcPr>
          <w:p w14:paraId="555836F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Stop reclaim archive copy pool</w:t>
            </w:r>
          </w:p>
        </w:tc>
        <w:tc>
          <w:tcPr>
            <w:tcW w:w="1170" w:type="dxa"/>
            <w:hideMark/>
          </w:tcPr>
          <w:p w14:paraId="344084D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Start reclaim archive tape pool</w:t>
            </w:r>
          </w:p>
        </w:tc>
        <w:tc>
          <w:tcPr>
            <w:tcW w:w="1170" w:type="dxa"/>
            <w:hideMark/>
          </w:tcPr>
          <w:p w14:paraId="2A34AB9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Stop reclaim archive tape pool</w:t>
            </w:r>
          </w:p>
        </w:tc>
        <w:tc>
          <w:tcPr>
            <w:tcW w:w="1260" w:type="dxa"/>
            <w:hideMark/>
          </w:tcPr>
          <w:p w14:paraId="41A7428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Start reclaim backup copy pool</w:t>
            </w:r>
          </w:p>
        </w:tc>
        <w:tc>
          <w:tcPr>
            <w:tcW w:w="1170" w:type="dxa"/>
            <w:hideMark/>
          </w:tcPr>
          <w:p w14:paraId="48B109B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Stop reclaim backup copy pool</w:t>
            </w:r>
          </w:p>
        </w:tc>
        <w:tc>
          <w:tcPr>
            <w:tcW w:w="1170" w:type="dxa"/>
            <w:hideMark/>
          </w:tcPr>
          <w:p w14:paraId="4ACF94C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Start reclaim backup tape pool</w:t>
            </w:r>
          </w:p>
        </w:tc>
        <w:tc>
          <w:tcPr>
            <w:tcW w:w="1260" w:type="dxa"/>
            <w:hideMark/>
          </w:tcPr>
          <w:p w14:paraId="188BF043"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Stop reclaim backup tape pool</w:t>
            </w:r>
          </w:p>
        </w:tc>
      </w:tr>
      <w:tr w:rsidR="0052698C" w:rsidRPr="005A0E3A" w14:paraId="3A4D8848" w14:textId="77777777" w:rsidTr="003C2050">
        <w:trPr>
          <w:trHeight w:val="378"/>
        </w:trPr>
        <w:tc>
          <w:tcPr>
            <w:cnfStyle w:val="001000000000" w:firstRow="0" w:lastRow="0" w:firstColumn="1" w:lastColumn="0" w:oddVBand="0" w:evenVBand="0" w:oddHBand="0" w:evenHBand="0" w:firstRowFirstColumn="0" w:firstRowLastColumn="0" w:lastRowFirstColumn="0" w:lastRowLastColumn="0"/>
            <w:tcW w:w="1728" w:type="dxa"/>
            <w:hideMark/>
          </w:tcPr>
          <w:p w14:paraId="7ACE029A"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Command</w:t>
            </w:r>
          </w:p>
        </w:tc>
        <w:tc>
          <w:tcPr>
            <w:tcW w:w="1350" w:type="dxa"/>
            <w:hideMark/>
          </w:tcPr>
          <w:p w14:paraId="4C46B6F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update stg bkupdiskpool hi=0 lo=0</w:t>
            </w:r>
          </w:p>
        </w:tc>
        <w:tc>
          <w:tcPr>
            <w:tcW w:w="1260" w:type="dxa"/>
            <w:hideMark/>
          </w:tcPr>
          <w:p w14:paraId="4FE7219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update stg bkupdiskpool hi=90 lo=60</w:t>
            </w:r>
          </w:p>
        </w:tc>
        <w:tc>
          <w:tcPr>
            <w:tcW w:w="1260" w:type="dxa"/>
            <w:hideMark/>
          </w:tcPr>
          <w:p w14:paraId="7100663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update stg archcopypool reclaim=55</w:t>
            </w:r>
          </w:p>
        </w:tc>
        <w:tc>
          <w:tcPr>
            <w:tcW w:w="1260" w:type="dxa"/>
            <w:hideMark/>
          </w:tcPr>
          <w:p w14:paraId="375EF77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update stg archcopypool reclaim=100</w:t>
            </w:r>
          </w:p>
        </w:tc>
        <w:tc>
          <w:tcPr>
            <w:tcW w:w="1170" w:type="dxa"/>
            <w:hideMark/>
          </w:tcPr>
          <w:p w14:paraId="5148912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update stg archtapepool reclaim=55</w:t>
            </w:r>
          </w:p>
        </w:tc>
        <w:tc>
          <w:tcPr>
            <w:tcW w:w="1170" w:type="dxa"/>
            <w:hideMark/>
          </w:tcPr>
          <w:p w14:paraId="67F682B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update stg archtapepool reclaim=100</w:t>
            </w:r>
          </w:p>
        </w:tc>
        <w:tc>
          <w:tcPr>
            <w:tcW w:w="1260" w:type="dxa"/>
            <w:hideMark/>
          </w:tcPr>
          <w:p w14:paraId="770109E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update stg bkupcopypool reclaim=55</w:t>
            </w:r>
          </w:p>
        </w:tc>
        <w:tc>
          <w:tcPr>
            <w:tcW w:w="1170" w:type="dxa"/>
            <w:hideMark/>
          </w:tcPr>
          <w:p w14:paraId="7DE6E7CB"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update stg bkupcopypool reclaim=100</w:t>
            </w:r>
          </w:p>
        </w:tc>
        <w:tc>
          <w:tcPr>
            <w:tcW w:w="1170" w:type="dxa"/>
            <w:hideMark/>
          </w:tcPr>
          <w:p w14:paraId="1E574C2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update stg bkuptapepool reclaim=55</w:t>
            </w:r>
          </w:p>
        </w:tc>
        <w:tc>
          <w:tcPr>
            <w:tcW w:w="1260" w:type="dxa"/>
            <w:hideMark/>
          </w:tcPr>
          <w:p w14:paraId="16118CA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update stg bkuptapepool reclaim=100</w:t>
            </w:r>
          </w:p>
        </w:tc>
      </w:tr>
      <w:tr w:rsidR="0052698C" w:rsidRPr="005A0E3A" w14:paraId="1EB0910C"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4B72130A"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Priority</w:t>
            </w:r>
          </w:p>
        </w:tc>
        <w:tc>
          <w:tcPr>
            <w:tcW w:w="1350" w:type="dxa"/>
            <w:hideMark/>
          </w:tcPr>
          <w:p w14:paraId="72513B2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260" w:type="dxa"/>
            <w:hideMark/>
          </w:tcPr>
          <w:p w14:paraId="31571CD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260" w:type="dxa"/>
            <w:hideMark/>
          </w:tcPr>
          <w:p w14:paraId="75F922B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260" w:type="dxa"/>
            <w:hideMark/>
          </w:tcPr>
          <w:p w14:paraId="71B5A76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170" w:type="dxa"/>
            <w:hideMark/>
          </w:tcPr>
          <w:p w14:paraId="60E54F53"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170" w:type="dxa"/>
            <w:hideMark/>
          </w:tcPr>
          <w:p w14:paraId="582102A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260" w:type="dxa"/>
            <w:hideMark/>
          </w:tcPr>
          <w:p w14:paraId="0570E41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170" w:type="dxa"/>
            <w:hideMark/>
          </w:tcPr>
          <w:p w14:paraId="56EC25F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170" w:type="dxa"/>
            <w:hideMark/>
          </w:tcPr>
          <w:p w14:paraId="3C7A6BF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c>
          <w:tcPr>
            <w:tcW w:w="1260" w:type="dxa"/>
            <w:hideMark/>
          </w:tcPr>
          <w:p w14:paraId="3F8CFC1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w:t>
            </w:r>
          </w:p>
        </w:tc>
      </w:tr>
      <w:tr w:rsidR="0052698C" w:rsidRPr="005A0E3A" w14:paraId="2DD42926"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76B928C9"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Start date</w:t>
            </w:r>
          </w:p>
        </w:tc>
        <w:tc>
          <w:tcPr>
            <w:tcW w:w="1350" w:type="dxa"/>
            <w:hideMark/>
          </w:tcPr>
          <w:p w14:paraId="385EA66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260" w:type="dxa"/>
            <w:hideMark/>
          </w:tcPr>
          <w:p w14:paraId="222268C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260" w:type="dxa"/>
            <w:hideMark/>
          </w:tcPr>
          <w:p w14:paraId="1D1B60D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260" w:type="dxa"/>
            <w:hideMark/>
          </w:tcPr>
          <w:p w14:paraId="3E5E957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170" w:type="dxa"/>
            <w:hideMark/>
          </w:tcPr>
          <w:p w14:paraId="4D99822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170" w:type="dxa"/>
            <w:hideMark/>
          </w:tcPr>
          <w:p w14:paraId="1523C0C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260" w:type="dxa"/>
            <w:hideMark/>
          </w:tcPr>
          <w:p w14:paraId="17A86B1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170" w:type="dxa"/>
            <w:hideMark/>
          </w:tcPr>
          <w:p w14:paraId="33220DE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170" w:type="dxa"/>
            <w:hideMark/>
          </w:tcPr>
          <w:p w14:paraId="3C7D277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c>
          <w:tcPr>
            <w:tcW w:w="1260" w:type="dxa"/>
            <w:hideMark/>
          </w:tcPr>
          <w:p w14:paraId="28610A4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2/7/2006</w:t>
            </w:r>
          </w:p>
        </w:tc>
      </w:tr>
      <w:tr w:rsidR="0052698C" w:rsidRPr="005A0E3A" w14:paraId="7C5B527A"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3F3B6B19"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Start time</w:t>
            </w:r>
          </w:p>
        </w:tc>
        <w:tc>
          <w:tcPr>
            <w:tcW w:w="1350" w:type="dxa"/>
            <w:hideMark/>
          </w:tcPr>
          <w:p w14:paraId="6588852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5:00:00</w:t>
            </w:r>
          </w:p>
        </w:tc>
        <w:tc>
          <w:tcPr>
            <w:tcW w:w="1260" w:type="dxa"/>
            <w:hideMark/>
          </w:tcPr>
          <w:p w14:paraId="416A338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5:50:00</w:t>
            </w:r>
          </w:p>
        </w:tc>
        <w:tc>
          <w:tcPr>
            <w:tcW w:w="1260" w:type="dxa"/>
            <w:hideMark/>
          </w:tcPr>
          <w:p w14:paraId="224727D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22:30:00</w:t>
            </w:r>
          </w:p>
        </w:tc>
        <w:tc>
          <w:tcPr>
            <w:tcW w:w="1260" w:type="dxa"/>
            <w:hideMark/>
          </w:tcPr>
          <w:p w14:paraId="1ECF671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22:59:00</w:t>
            </w:r>
          </w:p>
        </w:tc>
        <w:tc>
          <w:tcPr>
            <w:tcW w:w="1170" w:type="dxa"/>
            <w:hideMark/>
          </w:tcPr>
          <w:p w14:paraId="15B312A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23:00:00</w:t>
            </w:r>
          </w:p>
        </w:tc>
        <w:tc>
          <w:tcPr>
            <w:tcW w:w="1170" w:type="dxa"/>
            <w:hideMark/>
          </w:tcPr>
          <w:p w14:paraId="11E08CE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23:29:00</w:t>
            </w:r>
          </w:p>
        </w:tc>
        <w:tc>
          <w:tcPr>
            <w:tcW w:w="1260" w:type="dxa"/>
            <w:hideMark/>
          </w:tcPr>
          <w:p w14:paraId="6E8B59A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19:00:00</w:t>
            </w:r>
          </w:p>
        </w:tc>
        <w:tc>
          <w:tcPr>
            <w:tcW w:w="1170" w:type="dxa"/>
            <w:hideMark/>
          </w:tcPr>
          <w:p w14:paraId="72FA672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22:29:00</w:t>
            </w:r>
          </w:p>
        </w:tc>
        <w:tc>
          <w:tcPr>
            <w:tcW w:w="1170" w:type="dxa"/>
            <w:hideMark/>
          </w:tcPr>
          <w:p w14:paraId="0B54322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17:00:00</w:t>
            </w:r>
          </w:p>
        </w:tc>
        <w:tc>
          <w:tcPr>
            <w:tcW w:w="1260" w:type="dxa"/>
            <w:hideMark/>
          </w:tcPr>
          <w:p w14:paraId="3814430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18:59:00</w:t>
            </w:r>
          </w:p>
        </w:tc>
      </w:tr>
      <w:tr w:rsidR="0052698C" w:rsidRPr="005A0E3A" w14:paraId="204481E4"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56781FB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Duration</w:t>
            </w:r>
          </w:p>
        </w:tc>
        <w:tc>
          <w:tcPr>
            <w:tcW w:w="1350" w:type="dxa"/>
            <w:hideMark/>
          </w:tcPr>
          <w:p w14:paraId="596559A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202DB2B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142DD5C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3D6FB93E"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022259F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7AE2156B"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4E5CAF0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54B33B0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7AECE1D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6CA20FC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r>
      <w:tr w:rsidR="0052698C" w:rsidRPr="005A0E3A" w14:paraId="6D61111F"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7F37C2A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Duration units</w:t>
            </w:r>
          </w:p>
        </w:tc>
        <w:tc>
          <w:tcPr>
            <w:tcW w:w="1350" w:type="dxa"/>
            <w:hideMark/>
          </w:tcPr>
          <w:p w14:paraId="1933245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260" w:type="dxa"/>
            <w:hideMark/>
          </w:tcPr>
          <w:p w14:paraId="5A05BC6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260" w:type="dxa"/>
            <w:hideMark/>
          </w:tcPr>
          <w:p w14:paraId="291987F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260" w:type="dxa"/>
            <w:hideMark/>
          </w:tcPr>
          <w:p w14:paraId="53830D8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170" w:type="dxa"/>
            <w:hideMark/>
          </w:tcPr>
          <w:p w14:paraId="65AB410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170" w:type="dxa"/>
            <w:hideMark/>
          </w:tcPr>
          <w:p w14:paraId="75EB41F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260" w:type="dxa"/>
            <w:hideMark/>
          </w:tcPr>
          <w:p w14:paraId="5D4FCF4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170" w:type="dxa"/>
            <w:hideMark/>
          </w:tcPr>
          <w:p w14:paraId="59CF58D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170" w:type="dxa"/>
            <w:hideMark/>
          </w:tcPr>
          <w:p w14:paraId="028F201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c>
          <w:tcPr>
            <w:tcW w:w="1260" w:type="dxa"/>
            <w:hideMark/>
          </w:tcPr>
          <w:p w14:paraId="47CF0E3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HOURS</w:t>
            </w:r>
          </w:p>
        </w:tc>
      </w:tr>
      <w:tr w:rsidR="0052698C" w:rsidRPr="005A0E3A" w14:paraId="1D398B0F"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3FDACB7F"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Period</w:t>
            </w:r>
          </w:p>
        </w:tc>
        <w:tc>
          <w:tcPr>
            <w:tcW w:w="1350" w:type="dxa"/>
            <w:hideMark/>
          </w:tcPr>
          <w:p w14:paraId="47BD9D1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503FEF3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3FC900D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1D3265F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317D919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3947FD5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19CDD8A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08FC67E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170" w:type="dxa"/>
            <w:hideMark/>
          </w:tcPr>
          <w:p w14:paraId="562B442A"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c>
          <w:tcPr>
            <w:tcW w:w="1260" w:type="dxa"/>
            <w:hideMark/>
          </w:tcPr>
          <w:p w14:paraId="54E2D60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w:t>
            </w:r>
          </w:p>
        </w:tc>
      </w:tr>
      <w:tr w:rsidR="0052698C" w:rsidRPr="005A0E3A" w14:paraId="1C9A38C4"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439880FC"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Period units</w:t>
            </w:r>
          </w:p>
        </w:tc>
        <w:tc>
          <w:tcPr>
            <w:tcW w:w="1350" w:type="dxa"/>
            <w:hideMark/>
          </w:tcPr>
          <w:p w14:paraId="4C9928C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260" w:type="dxa"/>
            <w:hideMark/>
          </w:tcPr>
          <w:p w14:paraId="2ABE1CF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260" w:type="dxa"/>
            <w:hideMark/>
          </w:tcPr>
          <w:p w14:paraId="5A6A95F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260" w:type="dxa"/>
            <w:hideMark/>
          </w:tcPr>
          <w:p w14:paraId="4608C55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170" w:type="dxa"/>
            <w:hideMark/>
          </w:tcPr>
          <w:p w14:paraId="5988019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170" w:type="dxa"/>
            <w:hideMark/>
          </w:tcPr>
          <w:p w14:paraId="51B2976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260" w:type="dxa"/>
            <w:hideMark/>
          </w:tcPr>
          <w:p w14:paraId="4B686E6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170" w:type="dxa"/>
            <w:hideMark/>
          </w:tcPr>
          <w:p w14:paraId="005FCFD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170" w:type="dxa"/>
            <w:hideMark/>
          </w:tcPr>
          <w:p w14:paraId="76B538F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c>
          <w:tcPr>
            <w:tcW w:w="1260" w:type="dxa"/>
            <w:hideMark/>
          </w:tcPr>
          <w:p w14:paraId="2156DE4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DAYS</w:t>
            </w:r>
          </w:p>
        </w:tc>
      </w:tr>
      <w:tr w:rsidR="0052698C" w:rsidRPr="005A0E3A" w14:paraId="339CFEF5"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63806B0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Day of Week</w:t>
            </w:r>
          </w:p>
        </w:tc>
        <w:tc>
          <w:tcPr>
            <w:tcW w:w="1350" w:type="dxa"/>
            <w:hideMark/>
          </w:tcPr>
          <w:p w14:paraId="5097C63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260" w:type="dxa"/>
            <w:hideMark/>
          </w:tcPr>
          <w:p w14:paraId="699CD6F1"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260" w:type="dxa"/>
            <w:hideMark/>
          </w:tcPr>
          <w:p w14:paraId="40EED20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260" w:type="dxa"/>
            <w:hideMark/>
          </w:tcPr>
          <w:p w14:paraId="24FB9D9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170" w:type="dxa"/>
            <w:hideMark/>
          </w:tcPr>
          <w:p w14:paraId="63D9CE9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170" w:type="dxa"/>
            <w:hideMark/>
          </w:tcPr>
          <w:p w14:paraId="35D8940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260" w:type="dxa"/>
            <w:hideMark/>
          </w:tcPr>
          <w:p w14:paraId="50B3004B"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170" w:type="dxa"/>
            <w:hideMark/>
          </w:tcPr>
          <w:p w14:paraId="7E1F28D7"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170" w:type="dxa"/>
            <w:hideMark/>
          </w:tcPr>
          <w:p w14:paraId="0C6EBA0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c>
          <w:tcPr>
            <w:tcW w:w="1260" w:type="dxa"/>
            <w:hideMark/>
          </w:tcPr>
          <w:p w14:paraId="0EE2F350"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ANY</w:t>
            </w:r>
          </w:p>
        </w:tc>
      </w:tr>
      <w:tr w:rsidR="0052698C" w:rsidRPr="005A0E3A" w14:paraId="61615471"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28EDCE01"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Expiration</w:t>
            </w:r>
          </w:p>
        </w:tc>
        <w:tc>
          <w:tcPr>
            <w:tcW w:w="1350" w:type="dxa"/>
            <w:hideMark/>
          </w:tcPr>
          <w:p w14:paraId="4604BD6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3EE2E55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218635E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34CE578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6AFFA403"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6C43F11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0585C04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772E161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3E1185C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414724F3"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r w:rsidR="0052698C" w:rsidRPr="005A0E3A" w14:paraId="36B9526B" w14:textId="77777777" w:rsidTr="003C2050">
        <w:trPr>
          <w:trHeight w:val="300"/>
        </w:trPr>
        <w:tc>
          <w:tcPr>
            <w:cnfStyle w:val="001000000000" w:firstRow="0" w:lastRow="0" w:firstColumn="1" w:lastColumn="0" w:oddVBand="0" w:evenVBand="0" w:oddHBand="0" w:evenHBand="0" w:firstRowFirstColumn="0" w:firstRowLastColumn="0" w:lastRowFirstColumn="0" w:lastRowLastColumn="0"/>
            <w:tcW w:w="1728" w:type="dxa"/>
            <w:hideMark/>
          </w:tcPr>
          <w:p w14:paraId="6DF16EE8"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Active?</w:t>
            </w:r>
          </w:p>
        </w:tc>
        <w:tc>
          <w:tcPr>
            <w:tcW w:w="1350" w:type="dxa"/>
            <w:hideMark/>
          </w:tcPr>
          <w:p w14:paraId="62389DC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260" w:type="dxa"/>
            <w:hideMark/>
          </w:tcPr>
          <w:p w14:paraId="310A0A40"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260" w:type="dxa"/>
            <w:hideMark/>
          </w:tcPr>
          <w:p w14:paraId="6938181B"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260" w:type="dxa"/>
            <w:hideMark/>
          </w:tcPr>
          <w:p w14:paraId="2801C25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170" w:type="dxa"/>
            <w:hideMark/>
          </w:tcPr>
          <w:p w14:paraId="668A3B9B"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170" w:type="dxa"/>
            <w:hideMark/>
          </w:tcPr>
          <w:p w14:paraId="601D90A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260" w:type="dxa"/>
            <w:hideMark/>
          </w:tcPr>
          <w:p w14:paraId="6942833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170" w:type="dxa"/>
            <w:hideMark/>
          </w:tcPr>
          <w:p w14:paraId="37B0080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170" w:type="dxa"/>
            <w:hideMark/>
          </w:tcPr>
          <w:p w14:paraId="7730DFD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c>
          <w:tcPr>
            <w:tcW w:w="1260" w:type="dxa"/>
            <w:hideMark/>
          </w:tcPr>
          <w:p w14:paraId="2908192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YES</w:t>
            </w:r>
          </w:p>
        </w:tc>
      </w:tr>
      <w:tr w:rsidR="0052698C" w:rsidRPr="005A0E3A" w14:paraId="05CE4FF1"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7E9BB2A0"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Last Update Date/Time</w:t>
            </w:r>
          </w:p>
        </w:tc>
        <w:tc>
          <w:tcPr>
            <w:tcW w:w="1350" w:type="dxa"/>
            <w:hideMark/>
          </w:tcPr>
          <w:p w14:paraId="3620A993"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11:24.0</w:t>
            </w:r>
          </w:p>
        </w:tc>
        <w:tc>
          <w:tcPr>
            <w:tcW w:w="1260" w:type="dxa"/>
            <w:hideMark/>
          </w:tcPr>
          <w:p w14:paraId="1E16333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11:41.0</w:t>
            </w:r>
          </w:p>
        </w:tc>
        <w:tc>
          <w:tcPr>
            <w:tcW w:w="1260" w:type="dxa"/>
            <w:hideMark/>
          </w:tcPr>
          <w:p w14:paraId="54B76B0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12:46.0</w:t>
            </w:r>
          </w:p>
        </w:tc>
        <w:tc>
          <w:tcPr>
            <w:tcW w:w="1260" w:type="dxa"/>
            <w:hideMark/>
          </w:tcPr>
          <w:p w14:paraId="1B92695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00:43.0</w:t>
            </w:r>
          </w:p>
        </w:tc>
        <w:tc>
          <w:tcPr>
            <w:tcW w:w="1170" w:type="dxa"/>
            <w:hideMark/>
          </w:tcPr>
          <w:p w14:paraId="5ADF774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59:46.0</w:t>
            </w:r>
          </w:p>
        </w:tc>
        <w:tc>
          <w:tcPr>
            <w:tcW w:w="1170" w:type="dxa"/>
            <w:hideMark/>
          </w:tcPr>
          <w:p w14:paraId="49F0E99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00:17.0</w:t>
            </w:r>
          </w:p>
        </w:tc>
        <w:tc>
          <w:tcPr>
            <w:tcW w:w="1260" w:type="dxa"/>
            <w:hideMark/>
          </w:tcPr>
          <w:p w14:paraId="3A3E222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32:33.0</w:t>
            </w:r>
          </w:p>
        </w:tc>
        <w:tc>
          <w:tcPr>
            <w:tcW w:w="1170" w:type="dxa"/>
            <w:hideMark/>
          </w:tcPr>
          <w:p w14:paraId="7CB19D1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14:34.0</w:t>
            </w:r>
          </w:p>
        </w:tc>
        <w:tc>
          <w:tcPr>
            <w:tcW w:w="1170" w:type="dxa"/>
            <w:hideMark/>
          </w:tcPr>
          <w:p w14:paraId="44E3800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33:00.0</w:t>
            </w:r>
          </w:p>
        </w:tc>
        <w:tc>
          <w:tcPr>
            <w:tcW w:w="1260" w:type="dxa"/>
            <w:hideMark/>
          </w:tcPr>
          <w:p w14:paraId="66B340E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33:26.0</w:t>
            </w:r>
          </w:p>
        </w:tc>
      </w:tr>
      <w:tr w:rsidR="0052698C" w:rsidRPr="005A0E3A" w14:paraId="664069DF"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56DD787D"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Last Update by administrator</w:t>
            </w:r>
          </w:p>
        </w:tc>
        <w:tc>
          <w:tcPr>
            <w:tcW w:w="1350" w:type="dxa"/>
            <w:hideMark/>
          </w:tcPr>
          <w:p w14:paraId="0964262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260" w:type="dxa"/>
            <w:hideMark/>
          </w:tcPr>
          <w:p w14:paraId="6217AE3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260" w:type="dxa"/>
            <w:hideMark/>
          </w:tcPr>
          <w:p w14:paraId="4183088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260" w:type="dxa"/>
            <w:hideMark/>
          </w:tcPr>
          <w:p w14:paraId="5AEA5A9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170" w:type="dxa"/>
            <w:hideMark/>
          </w:tcPr>
          <w:p w14:paraId="6BA213E4"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170" w:type="dxa"/>
            <w:hideMark/>
          </w:tcPr>
          <w:p w14:paraId="43E2052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260" w:type="dxa"/>
            <w:hideMark/>
          </w:tcPr>
          <w:p w14:paraId="50EC24E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170" w:type="dxa"/>
            <w:hideMark/>
          </w:tcPr>
          <w:p w14:paraId="0E5057D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170" w:type="dxa"/>
            <w:hideMark/>
          </w:tcPr>
          <w:p w14:paraId="3B465CC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c>
          <w:tcPr>
            <w:tcW w:w="1260" w:type="dxa"/>
            <w:hideMark/>
          </w:tcPr>
          <w:p w14:paraId="1561DBF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ADMIN</w:t>
            </w:r>
          </w:p>
        </w:tc>
      </w:tr>
      <w:tr w:rsidR="0052698C" w:rsidRPr="005A0E3A" w14:paraId="1C5BA506"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502A735E"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Managing profile</w:t>
            </w:r>
          </w:p>
        </w:tc>
        <w:tc>
          <w:tcPr>
            <w:tcW w:w="1350" w:type="dxa"/>
            <w:hideMark/>
          </w:tcPr>
          <w:p w14:paraId="0798B17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07DC232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233D669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0596478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71433CF1"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3B85D22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17DBEB87"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6AE746D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4595E480"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226BCB1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r w:rsidR="0052698C" w:rsidRPr="005A0E3A" w14:paraId="20755E63"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02D6A55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Schedule Style</w:t>
            </w:r>
          </w:p>
        </w:tc>
        <w:tc>
          <w:tcPr>
            <w:tcW w:w="1350" w:type="dxa"/>
            <w:hideMark/>
          </w:tcPr>
          <w:p w14:paraId="7F9172A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260" w:type="dxa"/>
            <w:hideMark/>
          </w:tcPr>
          <w:p w14:paraId="09E8B3D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260" w:type="dxa"/>
            <w:hideMark/>
          </w:tcPr>
          <w:p w14:paraId="3F48D01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260" w:type="dxa"/>
            <w:hideMark/>
          </w:tcPr>
          <w:p w14:paraId="6763118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170" w:type="dxa"/>
            <w:hideMark/>
          </w:tcPr>
          <w:p w14:paraId="5EA3B9A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170" w:type="dxa"/>
            <w:hideMark/>
          </w:tcPr>
          <w:p w14:paraId="4A1677E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260" w:type="dxa"/>
            <w:hideMark/>
          </w:tcPr>
          <w:p w14:paraId="5B02241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170" w:type="dxa"/>
            <w:hideMark/>
          </w:tcPr>
          <w:p w14:paraId="7C2F8462"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170" w:type="dxa"/>
            <w:hideMark/>
          </w:tcPr>
          <w:p w14:paraId="45F6915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c>
          <w:tcPr>
            <w:tcW w:w="1260" w:type="dxa"/>
            <w:hideMark/>
          </w:tcPr>
          <w:p w14:paraId="1F33C766"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ascii="airal" w:eastAsia="Times New Roman" w:hAnsi="airal"/>
                <w:color w:val="000099"/>
                <w:sz w:val="16"/>
                <w:szCs w:val="16"/>
              </w:rPr>
            </w:pPr>
            <w:r w:rsidRPr="005A0E3A">
              <w:rPr>
                <w:rFonts w:ascii="airal" w:eastAsia="Times New Roman" w:hAnsi="airal"/>
                <w:color w:val="000099"/>
                <w:sz w:val="16"/>
                <w:szCs w:val="16"/>
              </w:rPr>
              <w:t>CLASSIC</w:t>
            </w:r>
          </w:p>
        </w:tc>
      </w:tr>
      <w:tr w:rsidR="0052698C" w:rsidRPr="005A0E3A" w14:paraId="4CD18607" w14:textId="77777777" w:rsidTr="003C205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51B2B6A2"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Month</w:t>
            </w:r>
          </w:p>
        </w:tc>
        <w:tc>
          <w:tcPr>
            <w:tcW w:w="1350" w:type="dxa"/>
            <w:hideMark/>
          </w:tcPr>
          <w:p w14:paraId="5015474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5B5D6F1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2A7C0446"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72BCC45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4EC673A3"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2E4F0943"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2923090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401E72DD"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6B2964E5"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2E109283"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r w:rsidR="0052698C" w:rsidRPr="005A0E3A" w14:paraId="29A40EA3" w14:textId="77777777" w:rsidTr="003C2050">
        <w:trPr>
          <w:trHeight w:val="80"/>
        </w:trPr>
        <w:tc>
          <w:tcPr>
            <w:cnfStyle w:val="001000000000" w:firstRow="0" w:lastRow="0" w:firstColumn="1" w:lastColumn="0" w:oddVBand="0" w:evenVBand="0" w:oddHBand="0" w:evenHBand="0" w:firstRowFirstColumn="0" w:firstRowLastColumn="0" w:lastRowFirstColumn="0" w:lastRowLastColumn="0"/>
            <w:tcW w:w="1728" w:type="dxa"/>
            <w:hideMark/>
          </w:tcPr>
          <w:p w14:paraId="1D0F9D9A"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Day of Month</w:t>
            </w:r>
          </w:p>
        </w:tc>
        <w:tc>
          <w:tcPr>
            <w:tcW w:w="1350" w:type="dxa"/>
            <w:hideMark/>
          </w:tcPr>
          <w:p w14:paraId="7B1DD55D"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428F485F"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0DD83A7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3B475B18"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3B7E7139"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7CCA78D0"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7E89ACF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02BE2F45"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552816F3"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7E053A8C" w14:textId="77777777" w:rsidR="0052698C" w:rsidRPr="005A0E3A" w:rsidRDefault="0052698C" w:rsidP="003C2050">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r w:rsidR="0052698C" w:rsidRPr="005A0E3A" w14:paraId="6525A3A6" w14:textId="77777777" w:rsidTr="003C2050">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728" w:type="dxa"/>
            <w:hideMark/>
          </w:tcPr>
          <w:p w14:paraId="15D24DC5" w14:textId="77777777" w:rsidR="0052698C" w:rsidRPr="005A0E3A" w:rsidRDefault="0052698C" w:rsidP="003C2050">
            <w:pPr>
              <w:rPr>
                <w:rFonts w:eastAsia="Times New Roman"/>
                <w:color w:val="000000"/>
                <w:sz w:val="16"/>
                <w:szCs w:val="16"/>
              </w:rPr>
            </w:pPr>
            <w:r w:rsidRPr="005A0E3A">
              <w:rPr>
                <w:rFonts w:eastAsia="Times New Roman"/>
                <w:color w:val="000000"/>
                <w:sz w:val="16"/>
                <w:szCs w:val="16"/>
              </w:rPr>
              <w:t>Week of Month</w:t>
            </w:r>
          </w:p>
        </w:tc>
        <w:tc>
          <w:tcPr>
            <w:tcW w:w="1350" w:type="dxa"/>
            <w:hideMark/>
          </w:tcPr>
          <w:p w14:paraId="3FFE4E2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1A08912C"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55B61382"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451749DA"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2979120E"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24B65F1B"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036B553F"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47B1FB79"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170" w:type="dxa"/>
            <w:hideMark/>
          </w:tcPr>
          <w:p w14:paraId="12092388"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c>
          <w:tcPr>
            <w:tcW w:w="1260" w:type="dxa"/>
            <w:hideMark/>
          </w:tcPr>
          <w:p w14:paraId="03A4D254" w14:textId="77777777" w:rsidR="0052698C" w:rsidRPr="005A0E3A" w:rsidRDefault="0052698C" w:rsidP="003C2050">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5A0E3A">
              <w:rPr>
                <w:rFonts w:eastAsia="Times New Roman"/>
                <w:color w:val="000000"/>
                <w:sz w:val="16"/>
                <w:szCs w:val="16"/>
              </w:rPr>
              <w:t>-</w:t>
            </w:r>
          </w:p>
        </w:tc>
      </w:tr>
    </w:tbl>
    <w:p w14:paraId="70040DEA" w14:textId="77777777" w:rsidR="0052698C" w:rsidRPr="005A0E3A" w:rsidRDefault="0052698C" w:rsidP="0052698C">
      <w:pPr>
        <w:jc w:val="center"/>
        <w:rPr>
          <w:sz w:val="16"/>
          <w:szCs w:val="16"/>
        </w:rPr>
      </w:pPr>
    </w:p>
    <w:p w14:paraId="6696B873" w14:textId="77777777" w:rsidR="0052698C" w:rsidRPr="005A0E3A" w:rsidRDefault="0052698C" w:rsidP="0052698C">
      <w:pPr>
        <w:spacing w:line="276" w:lineRule="auto"/>
        <w:rPr>
          <w:bCs/>
          <w:sz w:val="16"/>
          <w:szCs w:val="16"/>
        </w:rPr>
        <w:sectPr w:rsidR="0052698C" w:rsidRPr="005A0E3A" w:rsidSect="006F5CAB">
          <w:pgSz w:w="15840" w:h="12240" w:orient="landscape"/>
          <w:pgMar w:top="709" w:right="1440" w:bottom="709" w:left="1440" w:header="720" w:footer="720" w:gutter="0"/>
          <w:cols w:space="720"/>
          <w:docGrid w:linePitch="360"/>
        </w:sectPr>
      </w:pPr>
      <w:r w:rsidRPr="005A0E3A">
        <w:rPr>
          <w:bCs/>
          <w:sz w:val="16"/>
          <w:szCs w:val="16"/>
        </w:rPr>
        <w:t xml:space="preserve">Administrator ADMIN issued command: UPDATE SCHEDULE BA DB2INST1_SCHEDULE DESCRIPTION="db2inst1 schedule" ACTION=COMMAND OBJECTS=/tsmha1/db2inst1/bin/db2backup.ksh PRIORITY=5 STARTDATE=02/26/2007  STARTTIME=23:30:00 DURATION=1 DURUNITS=HOURS PERIOD=1 PERUNITS=DAYS DAYOFWEEK=ANY  </w:t>
      </w:r>
    </w:p>
    <w:p w14:paraId="3F2F0A17" w14:textId="77777777" w:rsidR="0052698C" w:rsidRDefault="0052698C" w:rsidP="0052698C">
      <w:pPr>
        <w:pStyle w:val="2"/>
      </w:pPr>
      <w:bookmarkStart w:id="67" w:name="_Toc485986160"/>
      <w:r>
        <w:lastRenderedPageBreak/>
        <w:t>TSM backup processing timeline (schedules) with DRM</w:t>
      </w:r>
      <w:bookmarkEnd w:id="67"/>
      <w:r>
        <w:t xml:space="preserve"> </w:t>
      </w:r>
    </w:p>
    <w:p w14:paraId="0AA2E6EE" w14:textId="77777777" w:rsidR="0052698C" w:rsidRPr="002E5BFD" w:rsidRDefault="0052698C" w:rsidP="0052698C">
      <w:pPr>
        <w:rPr>
          <w:lang w:eastAsia="en-US"/>
        </w:rPr>
      </w:pPr>
    </w:p>
    <w:p w14:paraId="2681F262" w14:textId="77777777" w:rsidR="0052698C" w:rsidRPr="00C3086F" w:rsidRDefault="0052698C" w:rsidP="0052698C">
      <w:pPr>
        <w:pStyle w:val="a3"/>
        <w:spacing w:after="0"/>
        <w:ind w:left="0"/>
        <w:jc w:val="left"/>
        <w:rPr>
          <w:sz w:val="16"/>
          <w:szCs w:val="16"/>
        </w:rPr>
      </w:pPr>
      <w:r w:rsidRPr="00C3086F">
        <w:rPr>
          <w:sz w:val="16"/>
          <w:szCs w:val="16"/>
        </w:rPr>
        <w:t>Clients back up to the Tivoli Storage Manager server.</w:t>
      </w:r>
    </w:p>
    <w:p w14:paraId="623C5CBC" w14:textId="77777777" w:rsidR="0052698C" w:rsidRPr="00C3086F" w:rsidRDefault="0052698C" w:rsidP="0052698C">
      <w:pPr>
        <w:pStyle w:val="a3"/>
        <w:spacing w:after="0"/>
        <w:ind w:left="0"/>
        <w:jc w:val="left"/>
        <w:rPr>
          <w:sz w:val="16"/>
          <w:szCs w:val="16"/>
        </w:rPr>
      </w:pPr>
      <w:r w:rsidRPr="00C3086F">
        <w:rPr>
          <w:sz w:val="16"/>
          <w:szCs w:val="16"/>
        </w:rPr>
        <w:t>The primary storage pools are backed up to copy storage pools.</w:t>
      </w:r>
    </w:p>
    <w:p w14:paraId="40BE8EE9" w14:textId="77777777" w:rsidR="0052698C" w:rsidRPr="00C3086F" w:rsidRDefault="0052698C" w:rsidP="0052698C">
      <w:pPr>
        <w:pStyle w:val="a3"/>
        <w:spacing w:after="0"/>
        <w:ind w:left="0"/>
        <w:jc w:val="left"/>
        <w:rPr>
          <w:sz w:val="16"/>
          <w:szCs w:val="16"/>
        </w:rPr>
      </w:pPr>
      <w:r w:rsidRPr="00C3086F">
        <w:rPr>
          <w:sz w:val="16"/>
          <w:szCs w:val="16"/>
        </w:rPr>
        <w:t>The Tivoli Storage Manager database is backed up.</w:t>
      </w:r>
    </w:p>
    <w:p w14:paraId="697D48B9" w14:textId="77777777" w:rsidR="0052698C" w:rsidRPr="00C3086F" w:rsidRDefault="0052698C" w:rsidP="0052698C">
      <w:pPr>
        <w:pStyle w:val="a3"/>
        <w:spacing w:after="0"/>
        <w:ind w:left="0"/>
        <w:jc w:val="left"/>
        <w:rPr>
          <w:sz w:val="16"/>
          <w:szCs w:val="16"/>
        </w:rPr>
      </w:pPr>
      <w:r w:rsidRPr="00C3086F">
        <w:rPr>
          <w:sz w:val="16"/>
          <w:szCs w:val="16"/>
        </w:rPr>
        <w:t>The resultant tapes, known as DR Media, are checked out of the library and sent off-site for storage.</w:t>
      </w:r>
    </w:p>
    <w:p w14:paraId="065BD75F" w14:textId="77777777" w:rsidR="0052698C" w:rsidRPr="00C3086F" w:rsidRDefault="0052698C" w:rsidP="0052698C">
      <w:pPr>
        <w:pStyle w:val="a3"/>
        <w:spacing w:after="0"/>
        <w:ind w:left="0"/>
        <w:jc w:val="left"/>
        <w:rPr>
          <w:sz w:val="16"/>
          <w:szCs w:val="16"/>
        </w:rPr>
      </w:pPr>
      <w:r w:rsidRPr="00C3086F">
        <w:rPr>
          <w:sz w:val="16"/>
          <w:szCs w:val="16"/>
        </w:rPr>
        <w:t>A new disaster recovery plan is generated by the server prepare command. The plan is also shipped offsite with the DR media.</w:t>
      </w:r>
    </w:p>
    <w:p w14:paraId="0C621C26" w14:textId="77777777" w:rsidR="0052698C" w:rsidRPr="00C3086F" w:rsidRDefault="0052698C" w:rsidP="0052698C">
      <w:pPr>
        <w:pStyle w:val="a3"/>
        <w:spacing w:after="0"/>
        <w:ind w:left="0"/>
        <w:jc w:val="left"/>
        <w:rPr>
          <w:sz w:val="16"/>
          <w:szCs w:val="16"/>
        </w:rPr>
      </w:pPr>
      <w:r w:rsidRPr="00C3086F">
        <w:rPr>
          <w:sz w:val="16"/>
          <w:szCs w:val="16"/>
        </w:rPr>
        <w:t>Off-site tapes are tracked by DRM as the data on them expire.</w:t>
      </w:r>
    </w:p>
    <w:p w14:paraId="2ADE9FF8" w14:textId="77777777" w:rsidR="0052698C" w:rsidRPr="00C3086F" w:rsidRDefault="0052698C" w:rsidP="0052698C">
      <w:pPr>
        <w:pStyle w:val="a3"/>
        <w:spacing w:after="0"/>
        <w:ind w:left="0"/>
        <w:jc w:val="left"/>
        <w:rPr>
          <w:sz w:val="16"/>
          <w:szCs w:val="16"/>
        </w:rPr>
      </w:pPr>
      <w:r w:rsidRPr="00C3086F">
        <w:rPr>
          <w:sz w:val="16"/>
          <w:szCs w:val="16"/>
        </w:rPr>
        <w:t>Expired off-site tapes are returned on-site for reuse.</w:t>
      </w:r>
    </w:p>
    <w:p w14:paraId="39ABAF7B" w14:textId="77777777" w:rsidR="0052698C" w:rsidRDefault="0052698C" w:rsidP="0052698C">
      <w:r>
        <w:rPr>
          <w:noProof/>
        </w:rPr>
        <w:drawing>
          <wp:inline distT="0" distB="0" distL="0" distR="0" wp14:anchorId="3DE31E92" wp14:editId="4D18AA2B">
            <wp:extent cx="4071668" cy="2743079"/>
            <wp:effectExtent l="0" t="0" r="508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247" cy="2743469"/>
                    </a:xfrm>
                    <a:prstGeom prst="rect">
                      <a:avLst/>
                    </a:prstGeom>
                    <a:noFill/>
                    <a:ln>
                      <a:noFill/>
                    </a:ln>
                  </pic:spPr>
                </pic:pic>
              </a:graphicData>
            </a:graphic>
          </wp:inline>
        </w:drawing>
      </w:r>
    </w:p>
    <w:p w14:paraId="0A77D8FB" w14:textId="77777777" w:rsidR="0052698C" w:rsidRDefault="0052698C" w:rsidP="0052698C"/>
    <w:p w14:paraId="32CBB9C0" w14:textId="77777777" w:rsidR="0052698C" w:rsidRPr="00C3086F" w:rsidRDefault="0052698C" w:rsidP="0052698C">
      <w:pPr>
        <w:rPr>
          <w:sz w:val="16"/>
          <w:szCs w:val="16"/>
        </w:rPr>
      </w:pPr>
      <w:r w:rsidRPr="00C3086F">
        <w:rPr>
          <w:sz w:val="16"/>
          <w:szCs w:val="16"/>
        </w:rPr>
        <w:t xml:space="preserve">The </w:t>
      </w:r>
      <w:r w:rsidRPr="00C3086F">
        <w:rPr>
          <w:b/>
          <w:color w:val="8496B0" w:themeColor="text2" w:themeTint="99"/>
          <w:sz w:val="16"/>
          <w:szCs w:val="16"/>
        </w:rPr>
        <w:t>database backup volumes</w:t>
      </w:r>
      <w:r w:rsidRPr="00C3086F">
        <w:rPr>
          <w:color w:val="8496B0" w:themeColor="text2" w:themeTint="99"/>
          <w:sz w:val="16"/>
          <w:szCs w:val="16"/>
        </w:rPr>
        <w:t xml:space="preserve"> </w:t>
      </w:r>
      <w:r w:rsidRPr="00C3086F">
        <w:rPr>
          <w:sz w:val="16"/>
          <w:szCs w:val="16"/>
        </w:rPr>
        <w:t>can be for full plus incremental or snapshot backups. You cannot specify virtual volumes (backup objects stored on another server). You can change volumes through each state, or you can use the TOSTATE parameter and skip states to simplify the movements.</w:t>
      </w:r>
    </w:p>
    <w:p w14:paraId="4CA1C6CD" w14:textId="77777777" w:rsidR="0052698C" w:rsidRDefault="0052698C" w:rsidP="0052698C">
      <w:pPr>
        <w:jc w:val="center"/>
      </w:pPr>
    </w:p>
    <w:p w14:paraId="75548E52" w14:textId="77777777" w:rsidR="0052698C" w:rsidRDefault="0052698C" w:rsidP="0052698C">
      <w:r>
        <w:rPr>
          <w:noProof/>
        </w:rPr>
        <w:drawing>
          <wp:inline distT="0" distB="0" distL="0" distR="0" wp14:anchorId="46451960" wp14:editId="63EB44F9">
            <wp:extent cx="3743864" cy="3012605"/>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78" cy="3019859"/>
                    </a:xfrm>
                    <a:prstGeom prst="rect">
                      <a:avLst/>
                    </a:prstGeom>
                    <a:noFill/>
                    <a:ln>
                      <a:noFill/>
                    </a:ln>
                  </pic:spPr>
                </pic:pic>
              </a:graphicData>
            </a:graphic>
          </wp:inline>
        </w:drawing>
      </w:r>
    </w:p>
    <w:p w14:paraId="47E4D68D" w14:textId="77777777" w:rsidR="0052698C" w:rsidRDefault="0052698C" w:rsidP="0052698C">
      <w:pPr>
        <w:rPr>
          <w:b/>
          <w:color w:val="8496B0" w:themeColor="text2" w:themeTint="99"/>
        </w:rPr>
      </w:pPr>
    </w:p>
    <w:p w14:paraId="3107B551" w14:textId="77777777" w:rsidR="0052698C" w:rsidRPr="005532EA" w:rsidRDefault="0052698C" w:rsidP="0052698C">
      <w:pPr>
        <w:rPr>
          <w:b/>
          <w:color w:val="8496B0" w:themeColor="text2" w:themeTint="99"/>
        </w:rPr>
      </w:pPr>
      <w:r w:rsidRPr="005532EA">
        <w:rPr>
          <w:b/>
          <w:color w:val="8496B0" w:themeColor="text2" w:themeTint="99"/>
        </w:rPr>
        <w:lastRenderedPageBreak/>
        <w:t>Tape</w:t>
      </w:r>
      <w:r>
        <w:rPr>
          <w:b/>
          <w:color w:val="8496B0" w:themeColor="text2" w:themeTint="99"/>
        </w:rPr>
        <w:t>(s)</w:t>
      </w:r>
      <w:r w:rsidRPr="005532EA">
        <w:rPr>
          <w:b/>
          <w:color w:val="8496B0" w:themeColor="text2" w:themeTint="99"/>
        </w:rPr>
        <w:t xml:space="preserve"> Management</w:t>
      </w:r>
    </w:p>
    <w:p w14:paraId="0FC3B2F4" w14:textId="77777777" w:rsidR="0052698C" w:rsidRDefault="0052698C" w:rsidP="0052698C"/>
    <w:p w14:paraId="61B4FBE7" w14:textId="77777777" w:rsidR="0052698C" w:rsidRPr="00C3086F" w:rsidRDefault="0052698C" w:rsidP="0052698C">
      <w:pPr>
        <w:rPr>
          <w:sz w:val="16"/>
          <w:szCs w:val="16"/>
        </w:rPr>
      </w:pPr>
      <w:r w:rsidRPr="00C3086F">
        <w:rPr>
          <w:sz w:val="16"/>
          <w:szCs w:val="16"/>
        </w:rPr>
        <w:t xml:space="preserve">Use </w:t>
      </w:r>
      <w:r w:rsidRPr="00C3086F">
        <w:rPr>
          <w:b/>
          <w:bCs/>
          <w:i/>
          <w:color w:val="8496B0" w:themeColor="text2" w:themeTint="99"/>
          <w:sz w:val="16"/>
          <w:szCs w:val="16"/>
        </w:rPr>
        <w:t>MOVE DRMEDIA</w:t>
      </w:r>
      <w:r w:rsidRPr="00C3086F">
        <w:rPr>
          <w:color w:val="8496B0" w:themeColor="text2" w:themeTint="99"/>
          <w:sz w:val="16"/>
          <w:szCs w:val="16"/>
        </w:rPr>
        <w:t xml:space="preserve"> </w:t>
      </w:r>
      <w:r w:rsidRPr="00C3086F">
        <w:rPr>
          <w:sz w:val="16"/>
          <w:szCs w:val="16"/>
        </w:rPr>
        <w:t>command to track database backup and copy storage pool volumes that are to be moved offsite and to identify the expired or empty volumes that are to be moved onsite.</w:t>
      </w:r>
    </w:p>
    <w:p w14:paraId="7730AEC5" w14:textId="77777777" w:rsidR="0052698C" w:rsidRPr="00C3086F" w:rsidRDefault="0052698C" w:rsidP="0052698C">
      <w:pPr>
        <w:rPr>
          <w:sz w:val="16"/>
          <w:szCs w:val="16"/>
        </w:rPr>
      </w:pPr>
    </w:p>
    <w:p w14:paraId="21ADC450" w14:textId="77777777" w:rsidR="0052698C" w:rsidRPr="00C3086F" w:rsidRDefault="0052698C" w:rsidP="0052698C">
      <w:pPr>
        <w:rPr>
          <w:sz w:val="16"/>
          <w:szCs w:val="16"/>
        </w:rPr>
      </w:pPr>
      <w:r w:rsidRPr="00C3086F">
        <w:rPr>
          <w:sz w:val="16"/>
          <w:szCs w:val="16"/>
        </w:rPr>
        <w:t>Remember: The MOVE DRMEDIA command always processes copy storage-pool volumes. (For more information, see the description of the COPYSTGPOOL parameter on this command). By default, volumes in active-data pools are not eligible for processing by the disaster recovery manager. To process active-data pool volumes, you must issue the SET DRMACTIVEDATASTGPOOL command, or you must use the ACTIVEDATASTGPOOL parameter on the MOVE DRMEDIA command. To control whether the command processes database backup volumes, you can use the SOURCE parameter on this command.</w:t>
      </w:r>
    </w:p>
    <w:p w14:paraId="2250F792" w14:textId="77777777" w:rsidR="0052698C" w:rsidRDefault="0052698C" w:rsidP="0052698C">
      <w:pPr>
        <w:pStyle w:val="af0"/>
        <w:rPr>
          <w:rFonts w:ascii="Arial" w:hAnsi="Arial" w:cs="Arial"/>
          <w:sz w:val="16"/>
          <w:szCs w:val="16"/>
          <w:shd w:val="pct15" w:color="auto" w:fill="FFFFFF"/>
        </w:rPr>
      </w:pPr>
    </w:p>
    <w:p w14:paraId="173672F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#!/bin/ksh</w:t>
      </w:r>
    </w:p>
    <w:p w14:paraId="1EE4EF7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4FC315C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/usr/local/bin/tapeadmin.ksh </w:t>
      </w:r>
      <w:r>
        <w:rPr>
          <w:rFonts w:ascii="Arial" w:hAnsi="Arial" w:cs="Arial"/>
          <w:sz w:val="16"/>
          <w:szCs w:val="16"/>
          <w:shd w:val="pct15" w:color="auto" w:fill="FFFFFF"/>
        </w:rPr>
        <w:tab/>
        <w:t xml:space="preserve">              </w:t>
      </w:r>
      <w:r w:rsidRPr="00B63401">
        <w:rPr>
          <w:rFonts w:ascii="Arial" w:hAnsi="Arial" w:cs="Arial"/>
          <w:sz w:val="16"/>
          <w:szCs w:val="16"/>
          <w:shd w:val="pct15" w:color="auto" w:fill="FFFFFF"/>
        </w:rPr>
        <w:t>#</w:t>
      </w:r>
    </w:p>
    <w:p w14:paraId="0A28191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3F57430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11B220F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initialize paths</w:t>
      </w:r>
    </w:p>
    <w:p w14:paraId="79A7153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19E4EFDD" w14:textId="77777777" w:rsidR="0052698C" w:rsidRPr="00B63401" w:rsidRDefault="0052698C" w:rsidP="0052698C">
      <w:pPr>
        <w:pStyle w:val="af0"/>
        <w:rPr>
          <w:rFonts w:ascii="Arial" w:hAnsi="Arial" w:cs="Arial"/>
          <w:sz w:val="16"/>
          <w:szCs w:val="16"/>
          <w:shd w:val="pct15" w:color="auto" w:fill="FFFFFF"/>
        </w:rPr>
      </w:pPr>
    </w:p>
    <w:p w14:paraId="7ED2BCE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listpath=/home/tsmopr/logs/lists</w:t>
      </w:r>
    </w:p>
    <w:p w14:paraId="75A534D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workpath=/home/tsmopr/logs/work</w:t>
      </w:r>
    </w:p>
    <w:p w14:paraId="5DEA11C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logpath=/home/tsmopr/logs/logs</w:t>
      </w:r>
    </w:p>
    <w:p w14:paraId="77B8ACC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reportpath=/home/tsmopr/logs/reports</w:t>
      </w:r>
    </w:p>
    <w:p w14:paraId="02C90B9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MAILLIST=tsmopr</w:t>
      </w:r>
    </w:p>
    <w:p w14:paraId="75CE4372" w14:textId="77777777" w:rsidR="0052698C" w:rsidRPr="00B63401" w:rsidRDefault="0052698C" w:rsidP="0052698C">
      <w:pPr>
        <w:pStyle w:val="af0"/>
        <w:rPr>
          <w:rFonts w:ascii="Arial" w:hAnsi="Arial" w:cs="Arial"/>
          <w:sz w:val="16"/>
          <w:szCs w:val="16"/>
          <w:shd w:val="pct15" w:color="auto" w:fill="FFFFFF"/>
        </w:rPr>
      </w:pPr>
    </w:p>
    <w:p w14:paraId="04FE50F9" w14:textId="77777777" w:rsidR="0052698C" w:rsidRPr="00B63401" w:rsidRDefault="0052698C" w:rsidP="0052698C">
      <w:pPr>
        <w:pStyle w:val="af0"/>
        <w:rPr>
          <w:rFonts w:ascii="Arial" w:hAnsi="Arial" w:cs="Arial"/>
          <w:sz w:val="16"/>
          <w:szCs w:val="16"/>
          <w:shd w:val="pct15" w:color="auto" w:fill="FFFFFF"/>
        </w:rPr>
      </w:pPr>
    </w:p>
    <w:p w14:paraId="2B7521DF" w14:textId="77777777" w:rsidR="0052698C" w:rsidRPr="00B63401" w:rsidRDefault="0052698C" w:rsidP="0052698C">
      <w:pPr>
        <w:pStyle w:val="af0"/>
        <w:rPr>
          <w:rFonts w:ascii="Arial" w:hAnsi="Arial" w:cs="Arial"/>
          <w:sz w:val="16"/>
          <w:szCs w:val="16"/>
          <w:shd w:val="pct15" w:color="auto" w:fill="FFFFFF"/>
        </w:rPr>
      </w:pPr>
    </w:p>
    <w:p w14:paraId="47A1317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0DF2963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w:t>
      </w:r>
      <w:r>
        <w:rPr>
          <w:rFonts w:ascii="Arial" w:hAnsi="Arial" w:cs="Arial"/>
          <w:sz w:val="16"/>
          <w:szCs w:val="16"/>
          <w:shd w:val="pct15" w:color="auto" w:fill="FFFFFF"/>
        </w:rPr>
        <w:tab/>
      </w:r>
      <w:r>
        <w:rPr>
          <w:rFonts w:ascii="Arial" w:hAnsi="Arial" w:cs="Arial"/>
          <w:sz w:val="16"/>
          <w:szCs w:val="16"/>
          <w:shd w:val="pct15" w:color="auto" w:fill="FFFFFF"/>
        </w:rPr>
        <w:tab/>
      </w:r>
      <w:r>
        <w:rPr>
          <w:rFonts w:ascii="Arial" w:hAnsi="Arial" w:cs="Arial"/>
          <w:sz w:val="16"/>
          <w:szCs w:val="16"/>
          <w:shd w:val="pct15" w:color="auto" w:fill="FFFFFF"/>
        </w:rPr>
        <w:tab/>
      </w:r>
      <w:r w:rsidRPr="00B63401">
        <w:rPr>
          <w:rFonts w:ascii="Arial" w:hAnsi="Arial" w:cs="Arial"/>
          <w:sz w:val="16"/>
          <w:szCs w:val="16"/>
          <w:shd w:val="pct15" w:color="auto" w:fill="FFFFFF"/>
        </w:rPr>
        <w:t xml:space="preserve">                #</w:t>
      </w:r>
    </w:p>
    <w:p w14:paraId="2E789CF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F U N C T I O N S   S T A R T   H E R E</w:t>
      </w:r>
      <w:r>
        <w:rPr>
          <w:rFonts w:ascii="Arial" w:hAnsi="Arial" w:cs="Arial"/>
          <w:sz w:val="16"/>
          <w:szCs w:val="16"/>
          <w:shd w:val="pct15" w:color="auto" w:fill="FFFFFF"/>
        </w:rPr>
        <w:tab/>
      </w:r>
      <w:r>
        <w:rPr>
          <w:rFonts w:ascii="Arial" w:hAnsi="Arial" w:cs="Arial"/>
          <w:sz w:val="16"/>
          <w:szCs w:val="16"/>
          <w:shd w:val="pct15" w:color="auto" w:fill="FFFFFF"/>
        </w:rPr>
        <w:tab/>
      </w:r>
      <w:r w:rsidRPr="00B63401">
        <w:rPr>
          <w:rFonts w:ascii="Arial" w:hAnsi="Arial" w:cs="Arial"/>
          <w:sz w:val="16"/>
          <w:szCs w:val="16"/>
          <w:shd w:val="pct15" w:color="auto" w:fill="FFFFFF"/>
        </w:rPr>
        <w:t>#</w:t>
      </w:r>
    </w:p>
    <w:p w14:paraId="642B387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w:t>
      </w:r>
      <w:r>
        <w:rPr>
          <w:rFonts w:ascii="Arial" w:hAnsi="Arial" w:cs="Arial"/>
          <w:sz w:val="16"/>
          <w:szCs w:val="16"/>
          <w:shd w:val="pct15" w:color="auto" w:fill="FFFFFF"/>
        </w:rPr>
        <w:tab/>
      </w:r>
      <w:r>
        <w:rPr>
          <w:rFonts w:ascii="Arial" w:hAnsi="Arial" w:cs="Arial"/>
          <w:sz w:val="16"/>
          <w:szCs w:val="16"/>
          <w:shd w:val="pct15" w:color="auto" w:fill="FFFFFF"/>
        </w:rPr>
        <w:tab/>
      </w:r>
      <w:r>
        <w:rPr>
          <w:rFonts w:ascii="Arial" w:hAnsi="Arial" w:cs="Arial"/>
          <w:sz w:val="16"/>
          <w:szCs w:val="16"/>
          <w:shd w:val="pct15" w:color="auto" w:fill="FFFFFF"/>
        </w:rPr>
        <w:tab/>
      </w:r>
      <w:r w:rsidRPr="00B63401">
        <w:rPr>
          <w:rFonts w:ascii="Arial" w:hAnsi="Arial" w:cs="Arial"/>
          <w:sz w:val="16"/>
          <w:szCs w:val="16"/>
          <w:shd w:val="pct15" w:color="auto" w:fill="FFFFFF"/>
        </w:rPr>
        <w:t xml:space="preserve">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w:t>
      </w:r>
    </w:p>
    <w:p w14:paraId="692189D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46B2C750" w14:textId="77777777" w:rsidR="0052698C" w:rsidRPr="00B63401" w:rsidRDefault="0052698C" w:rsidP="0052698C">
      <w:pPr>
        <w:pStyle w:val="af0"/>
        <w:rPr>
          <w:rFonts w:ascii="Arial" w:hAnsi="Arial" w:cs="Arial"/>
          <w:sz w:val="16"/>
          <w:szCs w:val="16"/>
          <w:shd w:val="pct15" w:color="auto" w:fill="FFFFFF"/>
        </w:rPr>
      </w:pPr>
    </w:p>
    <w:p w14:paraId="539534B5" w14:textId="77777777" w:rsidR="0052698C" w:rsidRPr="00B63401" w:rsidRDefault="0052698C" w:rsidP="0052698C">
      <w:pPr>
        <w:pStyle w:val="af0"/>
        <w:rPr>
          <w:rFonts w:ascii="Arial" w:hAnsi="Arial" w:cs="Arial"/>
          <w:sz w:val="16"/>
          <w:szCs w:val="16"/>
          <w:shd w:val="pct15" w:color="auto" w:fill="FFFFFF"/>
        </w:rPr>
      </w:pPr>
    </w:p>
    <w:p w14:paraId="1E13EC2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function security_section {</w:t>
      </w:r>
    </w:p>
    <w:p w14:paraId="7D5688CC" w14:textId="77777777" w:rsidR="0052698C" w:rsidRPr="00B63401" w:rsidRDefault="0052698C" w:rsidP="0052698C">
      <w:pPr>
        <w:pStyle w:val="af0"/>
        <w:rPr>
          <w:rFonts w:ascii="Arial" w:hAnsi="Arial" w:cs="Arial"/>
          <w:sz w:val="16"/>
          <w:szCs w:val="16"/>
          <w:shd w:val="pct15" w:color="auto" w:fill="FFFFFF"/>
        </w:rPr>
      </w:pPr>
    </w:p>
    <w:p w14:paraId="7BCB000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35CC16F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SECURITY SECTION:   #########################################</w:t>
      </w:r>
    </w:p>
    <w:p w14:paraId="719A755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w:t>
      </w:r>
      <w:r>
        <w:rPr>
          <w:rFonts w:ascii="Arial" w:hAnsi="Arial" w:cs="Arial"/>
          <w:sz w:val="16"/>
          <w:szCs w:val="16"/>
          <w:shd w:val="pct15" w:color="auto" w:fill="FFFFFF"/>
        </w:rPr>
        <w:tab/>
      </w:r>
      <w:r>
        <w:rPr>
          <w:rFonts w:ascii="Arial" w:hAnsi="Arial" w:cs="Arial"/>
          <w:sz w:val="16"/>
          <w:szCs w:val="16"/>
          <w:shd w:val="pct15" w:color="auto" w:fill="FFFFFF"/>
        </w:rPr>
        <w:tab/>
      </w:r>
      <w:r w:rsidRPr="00B63401">
        <w:rPr>
          <w:rFonts w:ascii="Arial" w:hAnsi="Arial" w:cs="Arial"/>
          <w:sz w:val="16"/>
          <w:szCs w:val="16"/>
          <w:shd w:val="pct15" w:color="auto" w:fill="FFFFFF"/>
        </w:rPr>
        <w:t xml:space="preserve">                   #</w:t>
      </w:r>
    </w:p>
    <w:p w14:paraId="4D93B85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PART 1: Insures that this utility is not being run by a user</w:t>
      </w:r>
      <w:r>
        <w:rPr>
          <w:rFonts w:ascii="Arial" w:hAnsi="Arial" w:cs="Arial"/>
          <w:sz w:val="16"/>
          <w:szCs w:val="16"/>
          <w:shd w:val="pct15" w:color="auto" w:fill="FFFFFF"/>
        </w:rPr>
        <w:tab/>
        <w:t xml:space="preserve">  </w:t>
      </w:r>
      <w:r w:rsidRPr="00B63401">
        <w:rPr>
          <w:rFonts w:ascii="Arial" w:hAnsi="Arial" w:cs="Arial"/>
          <w:sz w:val="16"/>
          <w:szCs w:val="16"/>
          <w:shd w:val="pct15" w:color="auto" w:fill="FFFFFF"/>
        </w:rPr>
        <w:t xml:space="preserve"> #</w:t>
      </w:r>
    </w:p>
    <w:p w14:paraId="3713844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that has logged into the server directly as 'root'. </w:t>
      </w:r>
      <w:r>
        <w:rPr>
          <w:rFonts w:ascii="Arial" w:hAnsi="Arial" w:cs="Arial"/>
          <w:sz w:val="16"/>
          <w:szCs w:val="16"/>
          <w:shd w:val="pct15" w:color="auto" w:fill="FFFFFF"/>
        </w:rPr>
        <w:tab/>
      </w:r>
      <w:r>
        <w:rPr>
          <w:rFonts w:ascii="Arial" w:hAnsi="Arial" w:cs="Arial"/>
          <w:sz w:val="16"/>
          <w:szCs w:val="16"/>
          <w:shd w:val="pct15" w:color="auto" w:fill="FFFFFF"/>
        </w:rPr>
        <w:tab/>
        <w:t xml:space="preserve">  </w:t>
      </w:r>
      <w:r w:rsidRPr="00B63401">
        <w:rPr>
          <w:rFonts w:ascii="Arial" w:hAnsi="Arial" w:cs="Arial"/>
          <w:sz w:val="16"/>
          <w:szCs w:val="16"/>
          <w:shd w:val="pct15" w:color="auto" w:fill="FFFFFF"/>
        </w:rPr>
        <w:t xml:space="preserve"> #</w:t>
      </w:r>
    </w:p>
    <w:p w14:paraId="02C7354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w:t>
      </w:r>
      <w:r>
        <w:rPr>
          <w:rFonts w:ascii="Arial" w:hAnsi="Arial" w:cs="Arial"/>
          <w:sz w:val="16"/>
          <w:szCs w:val="16"/>
          <w:shd w:val="pct15" w:color="auto" w:fill="FFFFFF"/>
        </w:rPr>
        <w:tab/>
      </w:r>
      <w:r>
        <w:rPr>
          <w:rFonts w:ascii="Arial" w:hAnsi="Arial" w:cs="Arial"/>
          <w:sz w:val="16"/>
          <w:szCs w:val="16"/>
          <w:shd w:val="pct15" w:color="auto" w:fill="FFFFFF"/>
        </w:rPr>
        <w:tab/>
      </w:r>
      <w:r>
        <w:rPr>
          <w:rFonts w:ascii="Arial" w:hAnsi="Arial" w:cs="Arial"/>
          <w:sz w:val="16"/>
          <w:szCs w:val="16"/>
          <w:shd w:val="pct15" w:color="auto" w:fill="FFFFFF"/>
        </w:rPr>
        <w:tab/>
        <w:t xml:space="preserve"> </w:t>
      </w:r>
      <w:r w:rsidRPr="00B63401">
        <w:rPr>
          <w:rFonts w:ascii="Arial" w:hAnsi="Arial" w:cs="Arial"/>
          <w:sz w:val="16"/>
          <w:szCs w:val="16"/>
          <w:shd w:val="pct15" w:color="auto" w:fill="FFFFFF"/>
        </w:rPr>
        <w:t xml:space="preserve">  #</w:t>
      </w:r>
    </w:p>
    <w:p w14:paraId="2F5373D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Part 2: Obtain the users name from DCE and print title bar.  </w:t>
      </w:r>
      <w:r>
        <w:rPr>
          <w:rFonts w:ascii="Arial" w:hAnsi="Arial" w:cs="Arial"/>
          <w:sz w:val="16"/>
          <w:szCs w:val="16"/>
          <w:shd w:val="pct15" w:color="auto" w:fill="FFFFFF"/>
        </w:rPr>
        <w:tab/>
        <w:t xml:space="preserve">   </w:t>
      </w:r>
      <w:r w:rsidRPr="00B63401">
        <w:rPr>
          <w:rFonts w:ascii="Arial" w:hAnsi="Arial" w:cs="Arial"/>
          <w:sz w:val="16"/>
          <w:szCs w:val="16"/>
          <w:shd w:val="pct15" w:color="auto" w:fill="FFFFFF"/>
        </w:rPr>
        <w:t>#</w:t>
      </w:r>
    </w:p>
    <w:p w14:paraId="2F905F9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w:t>
      </w:r>
      <w:r>
        <w:rPr>
          <w:rFonts w:ascii="Arial" w:hAnsi="Arial" w:cs="Arial"/>
          <w:sz w:val="16"/>
          <w:szCs w:val="16"/>
          <w:shd w:val="pct15" w:color="auto" w:fill="FFFFFF"/>
        </w:rPr>
        <w:tab/>
      </w:r>
      <w:r>
        <w:rPr>
          <w:rFonts w:ascii="Arial" w:hAnsi="Arial" w:cs="Arial"/>
          <w:sz w:val="16"/>
          <w:szCs w:val="16"/>
          <w:shd w:val="pct15" w:color="auto" w:fill="FFFFFF"/>
        </w:rPr>
        <w:tab/>
      </w:r>
      <w:r>
        <w:rPr>
          <w:rFonts w:ascii="Arial" w:hAnsi="Arial" w:cs="Arial"/>
          <w:sz w:val="16"/>
          <w:szCs w:val="16"/>
          <w:shd w:val="pct15" w:color="auto" w:fill="FFFFFF"/>
        </w:rPr>
        <w:tab/>
      </w:r>
      <w:r>
        <w:rPr>
          <w:rFonts w:ascii="Arial" w:hAnsi="Arial" w:cs="Arial"/>
          <w:sz w:val="16"/>
          <w:szCs w:val="16"/>
          <w:shd w:val="pct15" w:color="auto" w:fill="FFFFFF"/>
        </w:rPr>
        <w:tab/>
      </w:r>
      <w:r w:rsidRPr="00B63401">
        <w:rPr>
          <w:rFonts w:ascii="Arial" w:hAnsi="Arial" w:cs="Arial"/>
          <w:sz w:val="16"/>
          <w:szCs w:val="16"/>
          <w:shd w:val="pct15" w:color="auto" w:fill="FFFFFF"/>
        </w:rPr>
        <w:t xml:space="preserve">   #</w:t>
      </w:r>
    </w:p>
    <w:p w14:paraId="50B01C3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PART 3: Select which TSM server to connect to and          </w:t>
      </w:r>
      <w:r>
        <w:rPr>
          <w:rFonts w:ascii="Arial" w:hAnsi="Arial" w:cs="Arial"/>
          <w:sz w:val="16"/>
          <w:szCs w:val="16"/>
          <w:shd w:val="pct15" w:color="auto" w:fill="FFFFFF"/>
        </w:rPr>
        <w:tab/>
        <w:t xml:space="preserve"> </w:t>
      </w:r>
      <w:r w:rsidRPr="00B63401">
        <w:rPr>
          <w:rFonts w:ascii="Arial" w:hAnsi="Arial" w:cs="Arial"/>
          <w:sz w:val="16"/>
          <w:szCs w:val="16"/>
          <w:shd w:val="pct15" w:color="auto" w:fill="FFFFFF"/>
        </w:rPr>
        <w:t xml:space="preserve">  #</w:t>
      </w:r>
    </w:p>
    <w:p w14:paraId="0F3652B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log into that TSM server.                      </w:t>
      </w:r>
      <w:r>
        <w:rPr>
          <w:rFonts w:ascii="Arial" w:hAnsi="Arial" w:cs="Arial"/>
          <w:sz w:val="16"/>
          <w:szCs w:val="16"/>
          <w:shd w:val="pct15" w:color="auto" w:fill="FFFFFF"/>
        </w:rPr>
        <w:t xml:space="preserve"> </w:t>
      </w:r>
      <w:r>
        <w:rPr>
          <w:rFonts w:ascii="Arial" w:hAnsi="Arial" w:cs="Arial"/>
          <w:sz w:val="16"/>
          <w:szCs w:val="16"/>
          <w:shd w:val="pct15" w:color="auto" w:fill="FFFFFF"/>
        </w:rPr>
        <w:tab/>
      </w:r>
      <w:r>
        <w:rPr>
          <w:rFonts w:ascii="Arial" w:hAnsi="Arial" w:cs="Arial"/>
          <w:sz w:val="16"/>
          <w:szCs w:val="16"/>
          <w:shd w:val="pct15" w:color="auto" w:fill="FFFFFF"/>
        </w:rPr>
        <w:tab/>
      </w:r>
      <w:r>
        <w:rPr>
          <w:rFonts w:ascii="Arial" w:hAnsi="Arial" w:cs="Arial"/>
          <w:sz w:val="16"/>
          <w:szCs w:val="16"/>
          <w:shd w:val="pct15" w:color="auto" w:fill="FFFFFF"/>
        </w:rPr>
        <w:tab/>
      </w:r>
      <w:r w:rsidRPr="00B63401">
        <w:rPr>
          <w:rFonts w:ascii="Arial" w:hAnsi="Arial" w:cs="Arial"/>
          <w:sz w:val="16"/>
          <w:szCs w:val="16"/>
          <w:shd w:val="pct15" w:color="auto" w:fill="FFFFFF"/>
        </w:rPr>
        <w:t xml:space="preserve">   #</w:t>
      </w:r>
    </w:p>
    <w:p w14:paraId="320F812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17D9C29B" w14:textId="77777777" w:rsidR="0052698C" w:rsidRPr="00B63401" w:rsidRDefault="0052698C" w:rsidP="0052698C">
      <w:pPr>
        <w:pStyle w:val="af0"/>
        <w:rPr>
          <w:rFonts w:ascii="Arial" w:hAnsi="Arial" w:cs="Arial"/>
          <w:sz w:val="16"/>
          <w:szCs w:val="16"/>
          <w:shd w:val="pct15" w:color="auto" w:fill="FFFFFF"/>
        </w:rPr>
      </w:pPr>
    </w:p>
    <w:p w14:paraId="180B723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0A28E9B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PART 1:</w:t>
      </w:r>
    </w:p>
    <w:p w14:paraId="5E9AED7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7895D6B5" w14:textId="77777777" w:rsidR="0052698C" w:rsidRPr="00B63401" w:rsidRDefault="0052698C" w:rsidP="0052698C">
      <w:pPr>
        <w:pStyle w:val="af0"/>
        <w:rPr>
          <w:rFonts w:ascii="Arial" w:hAnsi="Arial" w:cs="Arial"/>
          <w:sz w:val="16"/>
          <w:szCs w:val="16"/>
          <w:shd w:val="pct15" w:color="auto" w:fill="FFFFFF"/>
        </w:rPr>
      </w:pPr>
    </w:p>
    <w:p w14:paraId="275AD91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if [ "$LOGNAME" = "root" ]</w:t>
      </w:r>
    </w:p>
    <w:p w14:paraId="6346FA3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then</w:t>
      </w:r>
    </w:p>
    <w:p w14:paraId="34FA901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clear</w:t>
      </w:r>
    </w:p>
    <w:p w14:paraId="0B766FF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59B3082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444C0EA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34DA80F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3D9195D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banner Security</w:t>
      </w:r>
    </w:p>
    <w:p w14:paraId="152D147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 - - - - - - - - - - - - - -|- - - - - - - - -</w:t>
      </w:r>
      <w:r>
        <w:rPr>
          <w:rFonts w:ascii="Arial" w:hAnsi="Arial" w:cs="Arial"/>
          <w:sz w:val="16"/>
          <w:szCs w:val="16"/>
          <w:shd w:val="pct15" w:color="auto" w:fill="FFFFFF"/>
        </w:rPr>
        <w:t>----------------------</w:t>
      </w:r>
      <w:r w:rsidRPr="00B63401">
        <w:rPr>
          <w:rFonts w:ascii="Arial" w:hAnsi="Arial" w:cs="Arial"/>
          <w:sz w:val="16"/>
          <w:szCs w:val="16"/>
          <w:shd w:val="pct15" w:color="auto" w:fill="FFFFFF"/>
        </w:rPr>
        <w:t xml:space="preserve"> - - - - - - "</w:t>
      </w:r>
    </w:p>
    <w:p w14:paraId="7D780DF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S E C U R I T Y   A L E R T   |  S E C U R I T Y   A L E R T"</w:t>
      </w:r>
    </w:p>
    <w:p w14:paraId="01BDE2E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 - - - - - - - - - - - - - -|- - - - - - - - </w:t>
      </w:r>
      <w:r>
        <w:rPr>
          <w:rFonts w:ascii="Arial" w:hAnsi="Arial" w:cs="Arial"/>
          <w:sz w:val="16"/>
          <w:szCs w:val="16"/>
          <w:shd w:val="pct15" w:color="auto" w:fill="FFFFFF"/>
        </w:rPr>
        <w:t>----------------------</w:t>
      </w:r>
      <w:r w:rsidRPr="00B63401">
        <w:rPr>
          <w:rFonts w:ascii="Arial" w:hAnsi="Arial" w:cs="Arial"/>
          <w:sz w:val="16"/>
          <w:szCs w:val="16"/>
          <w:shd w:val="pct15" w:color="auto" w:fill="FFFFFF"/>
        </w:rPr>
        <w:t>- - - - - - - "</w:t>
      </w:r>
    </w:p>
    <w:p w14:paraId="6CB5934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sleep 1</w:t>
      </w:r>
    </w:p>
    <w:p w14:paraId="0CE0C85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banner Alert</w:t>
      </w:r>
    </w:p>
    <w:p w14:paraId="26729A9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print " "</w:t>
      </w:r>
    </w:p>
    <w:p w14:paraId="15A10BF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print " You may not run this utility while using roots profile"</w:t>
      </w:r>
    </w:p>
    <w:p w14:paraId="5E54C14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print " "</w:t>
      </w:r>
    </w:p>
    <w:p w14:paraId="74884DC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exit</w:t>
      </w:r>
    </w:p>
    <w:p w14:paraId="2C1CF54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lastRenderedPageBreak/>
        <w:t>fi</w:t>
      </w:r>
    </w:p>
    <w:p w14:paraId="6DFB90B8" w14:textId="77777777" w:rsidR="0052698C" w:rsidRPr="00B63401" w:rsidRDefault="0052698C" w:rsidP="0052698C">
      <w:pPr>
        <w:pStyle w:val="af0"/>
        <w:rPr>
          <w:rFonts w:ascii="Arial" w:hAnsi="Arial" w:cs="Arial"/>
          <w:sz w:val="16"/>
          <w:szCs w:val="16"/>
          <w:shd w:val="pct15" w:color="auto" w:fill="FFFFFF"/>
        </w:rPr>
      </w:pPr>
    </w:p>
    <w:p w14:paraId="66EBC57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7E02A81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PART 2:</w:t>
      </w:r>
    </w:p>
    <w:p w14:paraId="46F84A7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umask 013</w:t>
      </w:r>
    </w:p>
    <w:p w14:paraId="3E4E4AE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user=$LOGNAME</w:t>
      </w:r>
    </w:p>
    <w:p w14:paraId="5C9BF07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se=" no TSM server connected at this time"</w:t>
      </w:r>
    </w:p>
    <w:p w14:paraId="65658ED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lib="No library specified"</w:t>
      </w:r>
    </w:p>
    <w:p w14:paraId="042617D1" w14:textId="77777777" w:rsidR="0052698C" w:rsidRPr="00B63401" w:rsidRDefault="0052698C" w:rsidP="0052698C">
      <w:pPr>
        <w:pStyle w:val="af0"/>
        <w:rPr>
          <w:rFonts w:ascii="Arial" w:hAnsi="Arial" w:cs="Arial"/>
          <w:sz w:val="16"/>
          <w:szCs w:val="16"/>
          <w:shd w:val="pct15" w:color="auto" w:fill="FFFFFF"/>
        </w:rPr>
      </w:pPr>
    </w:p>
    <w:p w14:paraId="446C5F8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title_bar</w:t>
      </w:r>
    </w:p>
    <w:p w14:paraId="0C98A2A5" w14:textId="77777777" w:rsidR="0052698C" w:rsidRPr="00B63401" w:rsidRDefault="0052698C" w:rsidP="0052698C">
      <w:pPr>
        <w:pStyle w:val="af0"/>
        <w:rPr>
          <w:rFonts w:ascii="Arial" w:hAnsi="Arial" w:cs="Arial"/>
          <w:sz w:val="16"/>
          <w:szCs w:val="16"/>
          <w:shd w:val="pct15" w:color="auto" w:fill="FFFFFF"/>
        </w:rPr>
      </w:pPr>
    </w:p>
    <w:p w14:paraId="56A4520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78ECD32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PART 3:</w:t>
      </w:r>
    </w:p>
    <w:p w14:paraId="306E5B5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14B3B590" w14:textId="77777777" w:rsidR="0052698C" w:rsidRPr="00B63401" w:rsidRDefault="0052698C" w:rsidP="0052698C">
      <w:pPr>
        <w:pStyle w:val="af0"/>
        <w:rPr>
          <w:rFonts w:ascii="Arial" w:hAnsi="Arial" w:cs="Arial"/>
          <w:sz w:val="16"/>
          <w:szCs w:val="16"/>
          <w:shd w:val="pct15" w:color="auto" w:fill="FFFFFF"/>
        </w:rPr>
      </w:pPr>
    </w:p>
    <w:p w14:paraId="4D49005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ls="bad"</w:t>
      </w:r>
    </w:p>
    <w:p w14:paraId="049E2DA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while [[ "$ls" = "bad" ]]</w:t>
      </w:r>
    </w:p>
    <w:p w14:paraId="434AD7D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do</w:t>
      </w:r>
    </w:p>
    <w:p w14:paraId="2946D0A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if [[ $LOGNAME = tsmopr ]]; then</w:t>
      </w:r>
    </w:p>
    <w:p w14:paraId="1CBEB0E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TSM_password=tsmstg2007</w:t>
      </w:r>
    </w:p>
    <w:p w14:paraId="5A95E79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TSM_user=tsmstg</w:t>
      </w:r>
    </w:p>
    <w:p w14:paraId="43E2328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else</w:t>
      </w:r>
    </w:p>
    <w:p w14:paraId="57B8E7A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TSM_user=admin</w:t>
      </w:r>
    </w:p>
    <w:p w14:paraId="6B9C4C4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w:t>
      </w:r>
    </w:p>
    <w:p w14:paraId="66284D9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stty -echo</w:t>
      </w:r>
    </w:p>
    <w:p w14:paraId="33355A1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read TSM_password?"$user please enter your TSM administrator password:"</w:t>
      </w:r>
    </w:p>
    <w:p w14:paraId="20CD319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stty echo</w:t>
      </w:r>
    </w:p>
    <w:p w14:paraId="7AF3570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ls=good</w:t>
      </w:r>
    </w:p>
    <w:p w14:paraId="645E68B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fi</w:t>
      </w:r>
    </w:p>
    <w:p w14:paraId="14E4A8F9" w14:textId="77777777" w:rsidR="0052698C" w:rsidRPr="00B63401" w:rsidRDefault="0052698C" w:rsidP="0052698C">
      <w:pPr>
        <w:pStyle w:val="af0"/>
        <w:rPr>
          <w:rFonts w:ascii="Arial" w:hAnsi="Arial" w:cs="Arial"/>
          <w:sz w:val="16"/>
          <w:szCs w:val="16"/>
          <w:shd w:val="pct15" w:color="auto" w:fill="FFFFFF"/>
        </w:rPr>
      </w:pPr>
    </w:p>
    <w:p w14:paraId="2333268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admc(){</w:t>
      </w:r>
    </w:p>
    <w:p w14:paraId="7C5A139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dsmadmc -itemcommit -id=$TSM_user -password=$TSM_password $@</w:t>
      </w:r>
    </w:p>
    <w:p w14:paraId="26AE35B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044F6741" w14:textId="77777777" w:rsidR="0052698C" w:rsidRPr="00B63401" w:rsidRDefault="0052698C" w:rsidP="0052698C">
      <w:pPr>
        <w:pStyle w:val="af0"/>
        <w:rPr>
          <w:rFonts w:ascii="Arial" w:hAnsi="Arial" w:cs="Arial"/>
          <w:sz w:val="16"/>
          <w:szCs w:val="16"/>
          <w:shd w:val="pct15" w:color="auto" w:fill="FFFFFF"/>
        </w:rPr>
      </w:pPr>
    </w:p>
    <w:p w14:paraId="7538DDC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Testing TSM server connection</w:t>
      </w:r>
    </w:p>
    <w:p w14:paraId="21A24D0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suc=$(admc q proc | grep password)</w:t>
      </w:r>
    </w:p>
    <w:p w14:paraId="6A72D97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if [[ "$suc" = "" ]]</w:t>
      </w:r>
    </w:p>
    <w:p w14:paraId="530E949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then</w:t>
      </w:r>
    </w:p>
    <w:p w14:paraId="716701D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ls="good"</w:t>
      </w:r>
    </w:p>
    <w:p w14:paraId="17BEED5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12A4519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"login to TSM Server at Matheson Data Center successful. Welcome!"</w:t>
      </w:r>
    </w:p>
    <w:p w14:paraId="44D9E02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sleep 1</w:t>
      </w:r>
    </w:p>
    <w:p w14:paraId="7579D02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else</w:t>
      </w:r>
    </w:p>
    <w:p w14:paraId="5D34202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33C2F8F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ls="bad"</w:t>
      </w:r>
    </w:p>
    <w:p w14:paraId="59D5484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"Invalid password. Please try again."</w:t>
      </w:r>
    </w:p>
    <w:p w14:paraId="6641FED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fi</w:t>
      </w:r>
    </w:p>
    <w:p w14:paraId="0CDA6968" w14:textId="77777777" w:rsidR="0052698C" w:rsidRPr="00B63401" w:rsidRDefault="0052698C" w:rsidP="0052698C">
      <w:pPr>
        <w:pStyle w:val="af0"/>
        <w:rPr>
          <w:rFonts w:ascii="Arial" w:hAnsi="Arial" w:cs="Arial"/>
          <w:sz w:val="16"/>
          <w:szCs w:val="16"/>
          <w:shd w:val="pct15" w:color="auto" w:fill="FFFFFF"/>
        </w:rPr>
      </w:pPr>
    </w:p>
    <w:p w14:paraId="320A7274" w14:textId="77777777" w:rsidR="0052698C" w:rsidRPr="00B63401" w:rsidRDefault="0052698C" w:rsidP="0052698C">
      <w:pPr>
        <w:pStyle w:val="af0"/>
        <w:rPr>
          <w:rFonts w:ascii="Arial" w:hAnsi="Arial" w:cs="Arial"/>
          <w:sz w:val="16"/>
          <w:szCs w:val="16"/>
          <w:shd w:val="pct15" w:color="auto" w:fill="FFFFFF"/>
        </w:rPr>
      </w:pPr>
    </w:p>
    <w:p w14:paraId="55D5A46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se="TSM server at Data Center."</w:t>
      </w:r>
    </w:p>
    <w:p w14:paraId="0011029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lib="ts3310"</w:t>
      </w:r>
    </w:p>
    <w:p w14:paraId="279C7E3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done</w:t>
      </w:r>
    </w:p>
    <w:p w14:paraId="39A3FD3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63373081" w14:textId="77777777" w:rsidR="0052698C" w:rsidRPr="00B63401" w:rsidRDefault="0052698C" w:rsidP="0052698C">
      <w:pPr>
        <w:pStyle w:val="af0"/>
        <w:rPr>
          <w:rFonts w:ascii="Arial" w:hAnsi="Arial" w:cs="Arial"/>
          <w:sz w:val="16"/>
          <w:szCs w:val="16"/>
          <w:shd w:val="pct15" w:color="auto" w:fill="FFFFFF"/>
        </w:rPr>
      </w:pPr>
    </w:p>
    <w:p w14:paraId="574C9DCD" w14:textId="77777777" w:rsidR="0052698C" w:rsidRPr="00B63401" w:rsidRDefault="0052698C" w:rsidP="0052698C">
      <w:pPr>
        <w:pStyle w:val="af0"/>
        <w:rPr>
          <w:rFonts w:ascii="Arial" w:hAnsi="Arial" w:cs="Arial"/>
          <w:sz w:val="16"/>
          <w:szCs w:val="16"/>
          <w:shd w:val="pct15" w:color="auto" w:fill="FFFFFF"/>
        </w:rPr>
      </w:pPr>
    </w:p>
    <w:p w14:paraId="314EB29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3327158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function return_menu {</w:t>
      </w:r>
    </w:p>
    <w:p w14:paraId="7D7132AE" w14:textId="77777777" w:rsidR="0052698C" w:rsidRPr="00B63401" w:rsidRDefault="0052698C" w:rsidP="0052698C">
      <w:pPr>
        <w:pStyle w:val="af0"/>
        <w:rPr>
          <w:rFonts w:ascii="Arial" w:hAnsi="Arial" w:cs="Arial"/>
          <w:sz w:val="16"/>
          <w:szCs w:val="16"/>
          <w:shd w:val="pct15" w:color="auto" w:fill="FFFFFF"/>
        </w:rPr>
      </w:pPr>
    </w:p>
    <w:p w14:paraId="7AB2333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2163EED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"Press  'E n t e r'  to return to previous menu"</w:t>
      </w:r>
    </w:p>
    <w:p w14:paraId="11CEA5E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read i</w:t>
      </w:r>
    </w:p>
    <w:p w14:paraId="3FBFECD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title_bar</w:t>
      </w:r>
    </w:p>
    <w:p w14:paraId="40EE682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$menu</w:t>
      </w:r>
    </w:p>
    <w:p w14:paraId="151E447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45342CDE" w14:textId="77777777" w:rsidR="0052698C" w:rsidRPr="00B63401" w:rsidRDefault="0052698C" w:rsidP="0052698C">
      <w:pPr>
        <w:pStyle w:val="af0"/>
        <w:rPr>
          <w:rFonts w:ascii="Arial" w:hAnsi="Arial" w:cs="Arial"/>
          <w:sz w:val="16"/>
          <w:szCs w:val="16"/>
          <w:shd w:val="pct15" w:color="auto" w:fill="FFFFFF"/>
        </w:rPr>
      </w:pPr>
    </w:p>
    <w:p w14:paraId="7DAA129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00992CA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function title_bar {</w:t>
      </w:r>
    </w:p>
    <w:p w14:paraId="0F53339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clear</w:t>
      </w:r>
    </w:p>
    <w:p w14:paraId="05EE62A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254A596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              Livingston TSM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xml:space="preserve">         *"</w:t>
      </w:r>
    </w:p>
    <w:p w14:paraId="305461E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lastRenderedPageBreak/>
        <w:t xml:space="preserve">   echo "     *         DRM Tape Management UTILITY       *"</w:t>
      </w:r>
    </w:p>
    <w:p w14:paraId="303CB3D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23CB59C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Welcome user: $user  you have $LOGIN privledges"</w:t>
      </w:r>
    </w:p>
    <w:p w14:paraId="4B3F878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Connected to Server: $se "</w:t>
      </w:r>
    </w:p>
    <w:p w14:paraId="5F4068D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45036AEE" w14:textId="77777777" w:rsidR="0052698C" w:rsidRPr="00B63401" w:rsidRDefault="0052698C" w:rsidP="0052698C">
      <w:pPr>
        <w:pStyle w:val="af0"/>
        <w:rPr>
          <w:rFonts w:ascii="Arial" w:hAnsi="Arial" w:cs="Arial"/>
          <w:sz w:val="16"/>
          <w:szCs w:val="16"/>
          <w:shd w:val="pct15" w:color="auto" w:fill="FFFFFF"/>
        </w:rPr>
      </w:pPr>
    </w:p>
    <w:p w14:paraId="2F2A105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7BC1B85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function clean_up {</w:t>
      </w:r>
    </w:p>
    <w:p w14:paraId="51C8C5AE" w14:textId="77777777" w:rsidR="0052698C" w:rsidRPr="00B63401" w:rsidRDefault="0052698C" w:rsidP="0052698C">
      <w:pPr>
        <w:pStyle w:val="af0"/>
        <w:rPr>
          <w:rFonts w:ascii="Arial" w:hAnsi="Arial" w:cs="Arial"/>
          <w:sz w:val="16"/>
          <w:szCs w:val="16"/>
          <w:shd w:val="pct15" w:color="auto" w:fill="FFFFFF"/>
        </w:rPr>
      </w:pPr>
    </w:p>
    <w:p w14:paraId="1E547E5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rm $workpath/dsmadmin* &gt; /dev/null 2&gt;&amp;1</w:t>
      </w:r>
    </w:p>
    <w:p w14:paraId="2A8009E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0D07C5A6" w14:textId="77777777" w:rsidR="0052698C" w:rsidRPr="00B63401" w:rsidRDefault="0052698C" w:rsidP="0052698C">
      <w:pPr>
        <w:pStyle w:val="af0"/>
        <w:rPr>
          <w:rFonts w:ascii="Arial" w:hAnsi="Arial" w:cs="Arial"/>
          <w:sz w:val="16"/>
          <w:szCs w:val="16"/>
          <w:shd w:val="pct15" w:color="auto" w:fill="FFFFFF"/>
        </w:rPr>
      </w:pPr>
    </w:p>
    <w:p w14:paraId="7E361AA9" w14:textId="77777777" w:rsidR="0052698C" w:rsidRPr="00B63401" w:rsidRDefault="0052698C" w:rsidP="0052698C">
      <w:pPr>
        <w:pStyle w:val="af0"/>
        <w:rPr>
          <w:rFonts w:ascii="Arial" w:hAnsi="Arial" w:cs="Arial"/>
          <w:sz w:val="16"/>
          <w:szCs w:val="16"/>
          <w:shd w:val="pct15" w:color="auto" w:fill="FFFFFF"/>
        </w:rPr>
      </w:pPr>
    </w:p>
    <w:p w14:paraId="7CA9CFC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19953EB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function check_tape_admin_time {</w:t>
      </w:r>
      <w:r w:rsidRPr="00B63401">
        <w:rPr>
          <w:rFonts w:ascii="Arial" w:hAnsi="Arial" w:cs="Arial"/>
          <w:sz w:val="16"/>
          <w:szCs w:val="16"/>
          <w:shd w:val="pct15" w:color="auto" w:fill="FFFFFF"/>
        </w:rPr>
        <w:tab/>
        <w:t>#tape check in should start after 14:00</w:t>
      </w:r>
    </w:p>
    <w:p w14:paraId="0D94C81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CURRENT_TIME=`date +"%H%M"`</w:t>
      </w:r>
    </w:p>
    <w:p w14:paraId="1FCC84E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if (( $CURRENT_TIME &lt; 1400 )); then</w:t>
      </w:r>
    </w:p>
    <w:p w14:paraId="041453E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ab/>
        <w:t>print "\n\n\tIt is not 14:00 yet.\n\n"</w:t>
      </w:r>
    </w:p>
    <w:p w14:paraId="1AE2F28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ab/>
        <w:t>print "\tPlease reenter your selection after 14:00"</w:t>
      </w:r>
    </w:p>
    <w:p w14:paraId="0F7DD37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ab/>
        <w:t>return_menu</w:t>
      </w:r>
    </w:p>
    <w:p w14:paraId="69267A8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ab/>
        <w:t>break</w:t>
      </w:r>
    </w:p>
    <w:p w14:paraId="0438A33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fi</w:t>
      </w:r>
    </w:p>
    <w:p w14:paraId="0BDADBC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662D8CB2" w14:textId="77777777" w:rsidR="0052698C" w:rsidRPr="00B63401" w:rsidRDefault="0052698C" w:rsidP="0052698C">
      <w:pPr>
        <w:pStyle w:val="af0"/>
        <w:rPr>
          <w:rFonts w:ascii="Arial" w:hAnsi="Arial" w:cs="Arial"/>
          <w:sz w:val="16"/>
          <w:szCs w:val="16"/>
          <w:shd w:val="pct15" w:color="auto" w:fill="FFFFFF"/>
        </w:rPr>
      </w:pPr>
    </w:p>
    <w:p w14:paraId="7C7B861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29D4231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function mail_offsite_list {</w:t>
      </w:r>
    </w:p>
    <w:p w14:paraId="4A539B4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w:t>
      </w:r>
    </w:p>
    <w:p w14:paraId="0479A04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&gt;&gt; $listpath/tapetobevault.list</w:t>
      </w:r>
    </w:p>
    <w:p w14:paraId="4907A72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&gt;&gt; $listpath/tapetobevault.list</w:t>
      </w:r>
    </w:p>
    <w:p w14:paraId="45A5573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This</w:t>
      </w:r>
      <w:r>
        <w:rPr>
          <w:rFonts w:ascii="Arial" w:hAnsi="Arial" w:cs="Arial"/>
          <w:sz w:val="16"/>
          <w:szCs w:val="16"/>
          <w:shd w:val="pct15" w:color="auto" w:fill="FFFFFF"/>
        </w:rPr>
        <w:t xml:space="preserve"> list of tape volumes will be  </w:t>
      </w:r>
      <w:r w:rsidRPr="00B63401">
        <w:rPr>
          <w:rFonts w:ascii="Arial" w:hAnsi="Arial" w:cs="Arial"/>
          <w:sz w:val="16"/>
          <w:szCs w:val="16"/>
          <w:shd w:val="pct15" w:color="auto" w:fill="FFFFFF"/>
        </w:rPr>
        <w:t>*********" &gt;&gt; $listpath/tapetobevault.list</w:t>
      </w:r>
    </w:p>
    <w:p w14:paraId="730ED79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moved to your DR site.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xml:space="preserve">    **********" &gt;&gt; $listpath/tapetobevault.list</w:t>
      </w:r>
    </w:p>
    <w:p w14:paraId="1B712E5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xml:space="preserve">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xml:space="preserve">  **********" &gt;&gt; $listpath/tapetobevault.list</w:t>
      </w:r>
    </w:p>
    <w:p w14:paraId="600CB1A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&gt;&gt; $listpath/tapetobevault.list</w:t>
      </w:r>
    </w:p>
    <w:p w14:paraId="6209186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&gt;&gt; $listpath/tapetobevault.list</w:t>
      </w:r>
    </w:p>
    <w:p w14:paraId="11FA307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&gt;&gt; $listpath/tapetobevault.list</w:t>
      </w:r>
    </w:p>
    <w:p w14:paraId="4622012C" w14:textId="77777777" w:rsidR="0052698C" w:rsidRPr="00B63401" w:rsidRDefault="0052698C" w:rsidP="0052698C">
      <w:pPr>
        <w:pStyle w:val="af0"/>
        <w:rPr>
          <w:rFonts w:ascii="Arial" w:hAnsi="Arial" w:cs="Arial"/>
          <w:sz w:val="16"/>
          <w:szCs w:val="16"/>
          <w:shd w:val="pct15" w:color="auto" w:fill="FFFFFF"/>
        </w:rPr>
      </w:pPr>
    </w:p>
    <w:p w14:paraId="2193DAD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admc q drmedia wherestate=mountable |grep E0 &gt;&gt; $listpath/tapetobevault.list</w:t>
      </w:r>
    </w:p>
    <w:p w14:paraId="403E31A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mail -s "$(date +%D) Offsite Tape Report LOIS" $MAILLIST &lt; $listpath/tapetobevault.list</w:t>
      </w:r>
    </w:p>
    <w:p w14:paraId="2D02E60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w:t>
      </w:r>
    </w:p>
    <w:p w14:paraId="63403E2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"Please read the mail and print it"</w:t>
      </w:r>
    </w:p>
    <w:p w14:paraId="329DA90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rm $listpath/tapetobevault.list</w:t>
      </w:r>
    </w:p>
    <w:p w14:paraId="6569335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0FE4C391" w14:textId="77777777" w:rsidR="0052698C" w:rsidRPr="00B63401" w:rsidRDefault="0052698C" w:rsidP="0052698C">
      <w:pPr>
        <w:pStyle w:val="af0"/>
        <w:rPr>
          <w:rFonts w:ascii="Arial" w:hAnsi="Arial" w:cs="Arial"/>
          <w:sz w:val="16"/>
          <w:szCs w:val="16"/>
          <w:shd w:val="pct15" w:color="auto" w:fill="FFFFFF"/>
        </w:rPr>
      </w:pPr>
    </w:p>
    <w:p w14:paraId="562F556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70EC7EC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function mail_tape_list {</w:t>
      </w:r>
    </w:p>
    <w:p w14:paraId="3BC865C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w:t>
      </w:r>
    </w:p>
    <w:p w14:paraId="11F5098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&gt;&gt; $listpath/tapetobereturned.list</w:t>
      </w:r>
    </w:p>
    <w:p w14:paraId="007AC35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&gt;&gt; $listpath/tapetobereturned.list</w:t>
      </w:r>
    </w:p>
    <w:p w14:paraId="00A5289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This list of tape volumes must be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&gt;&gt; $listpath/tapetobereturned.list</w:t>
      </w:r>
    </w:p>
    <w:p w14:paraId="5B12FAF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recalled from your DR site.       **********" &gt;&gt; $listpath/tapetobereturned.list</w:t>
      </w:r>
    </w:p>
    <w:p w14:paraId="0233312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xml:space="preserve">   **********" &gt;&gt; $listpath/tapetobereturned.list</w:t>
      </w:r>
    </w:p>
    <w:p w14:paraId="00F19F1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These tapes are empty, and once  ******" &gt;&gt; $listpath/tapetobereturned.list</w:t>
      </w:r>
    </w:p>
    <w:p w14:paraId="50708A0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received should be placed into     </w:t>
      </w:r>
      <w:r>
        <w:rPr>
          <w:rFonts w:ascii="Arial" w:hAnsi="Arial" w:cs="Arial"/>
          <w:sz w:val="16"/>
          <w:szCs w:val="16"/>
          <w:shd w:val="pct15" w:color="auto" w:fill="FFFFFF"/>
        </w:rPr>
        <w:t>**</w:t>
      </w:r>
      <w:r w:rsidRPr="00B63401">
        <w:rPr>
          <w:rFonts w:ascii="Arial" w:hAnsi="Arial" w:cs="Arial"/>
          <w:sz w:val="16"/>
          <w:szCs w:val="16"/>
          <w:shd w:val="pct15" w:color="auto" w:fill="FFFFFF"/>
        </w:rPr>
        <w:t>*****" &gt;&gt; $listpath/tapetobereturned.list</w:t>
      </w:r>
    </w:p>
    <w:p w14:paraId="086CDFA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the TSM_M</w:t>
      </w:r>
      <w:r>
        <w:rPr>
          <w:rFonts w:ascii="Arial" w:hAnsi="Arial" w:cs="Arial"/>
          <w:sz w:val="16"/>
          <w:szCs w:val="16"/>
          <w:shd w:val="pct15" w:color="auto" w:fill="FFFFFF"/>
        </w:rPr>
        <w:t>atheson library I/O slot  *</w:t>
      </w:r>
      <w:r w:rsidRPr="00B63401">
        <w:rPr>
          <w:rFonts w:ascii="Arial" w:hAnsi="Arial" w:cs="Arial"/>
          <w:sz w:val="16"/>
          <w:szCs w:val="16"/>
          <w:shd w:val="pct15" w:color="auto" w:fill="FFFFFF"/>
        </w:rPr>
        <w:t>****" &gt;&gt; $listpath/tapetobereturned.list</w:t>
      </w:r>
    </w:p>
    <w:p w14:paraId="53CC9C4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AFTER the morning removal for      </w:t>
      </w:r>
      <w:r>
        <w:rPr>
          <w:rFonts w:ascii="Arial" w:hAnsi="Arial" w:cs="Arial"/>
          <w:sz w:val="16"/>
          <w:szCs w:val="16"/>
          <w:shd w:val="pct15" w:color="auto" w:fill="FFFFFF"/>
        </w:rPr>
        <w:t>*</w:t>
      </w:r>
      <w:r w:rsidRPr="00B63401">
        <w:rPr>
          <w:rFonts w:ascii="Arial" w:hAnsi="Arial" w:cs="Arial"/>
          <w:sz w:val="16"/>
          <w:szCs w:val="16"/>
          <w:shd w:val="pct15" w:color="auto" w:fill="FFFFFF"/>
        </w:rPr>
        <w:t>****" &gt;&gt; $listpath/tapetobereturned.list</w:t>
      </w:r>
    </w:p>
    <w:p w14:paraId="6B931EE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outgoing tapes.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xml:space="preserve">   **********" &gt;&gt; $listpath/tapetobereturned.list</w:t>
      </w:r>
    </w:p>
    <w:p w14:paraId="0614C9E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xml:space="preserve">  **********" &gt;&gt; $listpath/tapetobereturned.list</w:t>
      </w:r>
    </w:p>
    <w:p w14:paraId="66934C7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&gt;&gt; $listpath/tapetobereturned.list</w:t>
      </w:r>
    </w:p>
    <w:p w14:paraId="3BE909A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&gt;&gt; $listpath/tapetobereturned.list</w:t>
      </w:r>
    </w:p>
    <w:p w14:paraId="7624541C" w14:textId="77777777" w:rsidR="0052698C" w:rsidRPr="00B63401" w:rsidRDefault="0052698C" w:rsidP="0052698C">
      <w:pPr>
        <w:pStyle w:val="af0"/>
        <w:rPr>
          <w:rFonts w:ascii="Arial" w:hAnsi="Arial" w:cs="Arial"/>
          <w:sz w:val="16"/>
          <w:szCs w:val="16"/>
          <w:shd w:val="pct15" w:color="auto" w:fill="FFFFFF"/>
        </w:rPr>
      </w:pPr>
    </w:p>
    <w:p w14:paraId="6ABBAD7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admc q drmedia wherestate=vaultretrieve |grep E0 &gt;&gt; $listpath/tapetobereturned.list</w:t>
      </w:r>
    </w:p>
    <w:p w14:paraId="3CFA41F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mail -s "$(date +%D) Onsite Tape Report LOIS" $MAILLIST &lt; $listpath/tapetobereturned.list</w:t>
      </w:r>
    </w:p>
    <w:p w14:paraId="67C0654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w:t>
      </w:r>
    </w:p>
    <w:p w14:paraId="5AF9835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"Please read the mail and print it"</w:t>
      </w:r>
    </w:p>
    <w:p w14:paraId="3130B62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rm $listpath/tapetobereturned.list</w:t>
      </w:r>
    </w:p>
    <w:p w14:paraId="34C9320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2590853E" w14:textId="77777777" w:rsidR="0052698C" w:rsidRPr="00B63401" w:rsidRDefault="0052698C" w:rsidP="0052698C">
      <w:pPr>
        <w:pStyle w:val="af0"/>
        <w:rPr>
          <w:rFonts w:ascii="Arial" w:hAnsi="Arial" w:cs="Arial"/>
          <w:sz w:val="16"/>
          <w:szCs w:val="16"/>
          <w:shd w:val="pct15" w:color="auto" w:fill="FFFFFF"/>
        </w:rPr>
      </w:pPr>
    </w:p>
    <w:p w14:paraId="3454616F" w14:textId="77777777" w:rsidR="0052698C" w:rsidRPr="00B63401" w:rsidRDefault="0052698C" w:rsidP="0052698C">
      <w:pPr>
        <w:pStyle w:val="af0"/>
        <w:rPr>
          <w:rFonts w:ascii="Arial" w:hAnsi="Arial" w:cs="Arial"/>
          <w:sz w:val="16"/>
          <w:szCs w:val="16"/>
          <w:shd w:val="pct15" w:color="auto" w:fill="FFFFFF"/>
        </w:rPr>
      </w:pPr>
    </w:p>
    <w:p w14:paraId="242AA4DC" w14:textId="77777777" w:rsidR="0052698C" w:rsidRPr="00B63401" w:rsidRDefault="0052698C" w:rsidP="0052698C">
      <w:pPr>
        <w:pStyle w:val="af0"/>
        <w:rPr>
          <w:rFonts w:ascii="Arial" w:hAnsi="Arial" w:cs="Arial"/>
          <w:sz w:val="16"/>
          <w:szCs w:val="16"/>
          <w:shd w:val="pct15" w:color="auto" w:fill="FFFFFF"/>
        </w:rPr>
      </w:pPr>
    </w:p>
    <w:p w14:paraId="130354F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01DFD87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lastRenderedPageBreak/>
        <w:t>function daily_tape_checkin {</w:t>
      </w:r>
    </w:p>
    <w:p w14:paraId="0380C27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dsmadmc -id=tsmstg -password=tsmstg2007 \</w:t>
      </w:r>
    </w:p>
    <w:p w14:paraId="7DB162F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"move drmedia * wherestate=vaultre tostate=onsitere"</w:t>
      </w:r>
    </w:p>
    <w:p w14:paraId="192F7C3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fill="yes"</w:t>
      </w:r>
    </w:p>
    <w:p w14:paraId="4DBDEFE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while [[ "$fill" = "yes" ]]</w:t>
      </w:r>
    </w:p>
    <w:p w14:paraId="0AAA20A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do</w:t>
      </w:r>
    </w:p>
    <w:p w14:paraId="3BB474E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"Please insert returned tape into I/O station. After ready, press Enter to continue"</w:t>
      </w:r>
    </w:p>
    <w:p w14:paraId="14F6670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read i</w:t>
      </w:r>
    </w:p>
    <w:p w14:paraId="4BDBB44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sleep 30</w:t>
      </w:r>
    </w:p>
    <w:p w14:paraId="46A0439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admc checkin libv ts3310 search=bulk checklabel=barcode status=scratch</w:t>
      </w:r>
    </w:p>
    <w:p w14:paraId="0D4CCC7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sleep 30</w:t>
      </w:r>
    </w:p>
    <w:p w14:paraId="564DEE2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replyno=$(admc q request | grep LTO | awk '{ print $2 }' | cut -f 1 -d ":")</w:t>
      </w:r>
    </w:p>
    <w:p w14:paraId="06B6ACC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admc reply $replyno</w:t>
      </w:r>
    </w:p>
    <w:p w14:paraId="290F413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sleep 30</w:t>
      </w:r>
    </w:p>
    <w:p w14:paraId="494666B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read continue?"Do you want to continue &lt;y/n&gt;? "</w:t>
      </w:r>
    </w:p>
    <w:p w14:paraId="2CDEBAF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if [[ "$continue" = "y" ]]</w:t>
      </w:r>
    </w:p>
    <w:p w14:paraId="77B6883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then</w:t>
      </w:r>
    </w:p>
    <w:p w14:paraId="3093951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fill="yes"</w:t>
      </w:r>
    </w:p>
    <w:p w14:paraId="28CAA24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else</w:t>
      </w:r>
    </w:p>
    <w:p w14:paraId="00C0C70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fill="no"</w:t>
      </w:r>
    </w:p>
    <w:p w14:paraId="7EA1133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fi</w:t>
      </w:r>
    </w:p>
    <w:p w14:paraId="046B087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done</w:t>
      </w:r>
    </w:p>
    <w:p w14:paraId="19316AD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17DBB1BD" w14:textId="77777777" w:rsidR="0052698C" w:rsidRPr="00B63401" w:rsidRDefault="0052698C" w:rsidP="0052698C">
      <w:pPr>
        <w:pStyle w:val="af0"/>
        <w:rPr>
          <w:rFonts w:ascii="Arial" w:hAnsi="Arial" w:cs="Arial"/>
          <w:sz w:val="16"/>
          <w:szCs w:val="16"/>
          <w:shd w:val="pct15" w:color="auto" w:fill="FFFFFF"/>
        </w:rPr>
      </w:pPr>
    </w:p>
    <w:p w14:paraId="623E630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0E699BF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function daily_tape_checkout {</w:t>
      </w:r>
    </w:p>
    <w:p w14:paraId="04915B2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read tout?"Offsite tapes will move to the bulk, want to continue &lt;y/n&gt; ? "</w:t>
      </w:r>
    </w:p>
    <w:p w14:paraId="57639E4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if [[ "$tout" = "y" ]]</w:t>
      </w:r>
    </w:p>
    <w:p w14:paraId="23BB9D8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then</w:t>
      </w:r>
    </w:p>
    <w:p w14:paraId="6F96089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dsmadmc -id=tsmstg -password=tsmstg2007 \</w:t>
      </w:r>
    </w:p>
    <w:p w14:paraId="69D3B76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"move drmedia * wherestate=mountable tostate=vault remove=yes"</w:t>
      </w:r>
    </w:p>
    <w:p w14:paraId="7A30000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while [[ "$tout" = "y" ]]</w:t>
      </w:r>
    </w:p>
    <w:p w14:paraId="1E7EC27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do</w:t>
      </w:r>
    </w:p>
    <w:p w14:paraId="7FF6737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sleep 60</w:t>
      </w:r>
    </w:p>
    <w:p w14:paraId="2CB7A2B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"Please take out the offite tape from the I/O station. After ready, press Enter to continue"</w:t>
      </w:r>
    </w:p>
    <w:p w14:paraId="1BE96F3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read i</w:t>
      </w:r>
    </w:p>
    <w:p w14:paraId="655B6D2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replyno=$(admc q request | egrep "LTO" | awk '{ print $2 }' | cut -f 1 -d ":")</w:t>
      </w:r>
    </w:p>
    <w:p w14:paraId="7F78A1B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if [[ "$replyno" = "" ]]</w:t>
      </w:r>
    </w:p>
    <w:p w14:paraId="51E14DD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then</w:t>
      </w:r>
    </w:p>
    <w:p w14:paraId="4B74E35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tout="n"</w:t>
      </w:r>
    </w:p>
    <w:p w14:paraId="5E42421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else</w:t>
      </w:r>
    </w:p>
    <w:p w14:paraId="2EEE631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admc reply $replyno</w:t>
      </w:r>
    </w:p>
    <w:p w14:paraId="0A5D4BE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fi</w:t>
      </w:r>
    </w:p>
    <w:p w14:paraId="38363DE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done</w:t>
      </w:r>
    </w:p>
    <w:p w14:paraId="13F298D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else</w:t>
      </w:r>
    </w:p>
    <w:p w14:paraId="5CDE77F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w:t>
      </w:r>
    </w:p>
    <w:p w14:paraId="5DAC8B2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"Will quit from tape out"</w:t>
      </w:r>
    </w:p>
    <w:p w14:paraId="3F643EC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fi</w:t>
      </w:r>
    </w:p>
    <w:p w14:paraId="03C819D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w:t>
      </w:r>
    </w:p>
    <w:p w14:paraId="2E9397D5" w14:textId="77777777" w:rsidR="0052698C" w:rsidRPr="00B63401" w:rsidRDefault="0052698C" w:rsidP="0052698C">
      <w:pPr>
        <w:pStyle w:val="af0"/>
        <w:rPr>
          <w:rFonts w:ascii="Arial" w:hAnsi="Arial" w:cs="Arial"/>
          <w:sz w:val="16"/>
          <w:szCs w:val="16"/>
          <w:shd w:val="pct15" w:color="auto" w:fill="FFFFFF"/>
        </w:rPr>
      </w:pPr>
    </w:p>
    <w:p w14:paraId="6F349A99" w14:textId="77777777" w:rsidR="0052698C" w:rsidRPr="00B63401" w:rsidRDefault="0052698C" w:rsidP="0052698C">
      <w:pPr>
        <w:pStyle w:val="af0"/>
        <w:rPr>
          <w:rFonts w:ascii="Arial" w:hAnsi="Arial" w:cs="Arial"/>
          <w:sz w:val="16"/>
          <w:szCs w:val="16"/>
          <w:shd w:val="pct15" w:color="auto" w:fill="FFFFFF"/>
        </w:rPr>
      </w:pPr>
    </w:p>
    <w:p w14:paraId="501BBFB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5396AB1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Selection and Menu Function Section  #</w:t>
      </w:r>
    </w:p>
    <w:p w14:paraId="562F7D5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76E8F5A1" w14:textId="77777777" w:rsidR="0052698C" w:rsidRPr="00B63401" w:rsidRDefault="0052698C" w:rsidP="0052698C">
      <w:pPr>
        <w:pStyle w:val="af0"/>
        <w:rPr>
          <w:rFonts w:ascii="Arial" w:hAnsi="Arial" w:cs="Arial"/>
          <w:sz w:val="16"/>
          <w:szCs w:val="16"/>
          <w:shd w:val="pct15" w:color="auto" w:fill="FFFFFF"/>
        </w:rPr>
      </w:pPr>
    </w:p>
    <w:p w14:paraId="62241F1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function offsite_admin_menu {</w:t>
      </w:r>
    </w:p>
    <w:p w14:paraId="1EC8B98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menu="offsite_admin_menu"</w:t>
      </w:r>
    </w:p>
    <w:p w14:paraId="158133A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18A834F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OFFSITE/ONSITE TAPE ADMINISTRATION MENU"</w:t>
      </w:r>
    </w:p>
    <w:p w14:paraId="0804954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32DFFC2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55D8DD2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PS3="Select, number from above choices: "</w:t>
      </w:r>
    </w:p>
    <w:p w14:paraId="7BA7EB9D" w14:textId="77777777" w:rsidR="0052698C"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7406E1D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select choice in 'Get a List of Offsite Tape(s)' 'Check Out the Tape(s)' 'Get a List of Returned Tape(s)' 'Check In the Tape(s)' QUIT</w:t>
      </w:r>
    </w:p>
    <w:p w14:paraId="4711EB7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do</w:t>
      </w:r>
    </w:p>
    <w:p w14:paraId="1582F44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case $choice in</w:t>
      </w:r>
    </w:p>
    <w:p w14:paraId="5BE2C6B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('Get a List of Offsite Tape(s)')</w:t>
      </w:r>
    </w:p>
    <w:p w14:paraId="25ED989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title_bar</w:t>
      </w:r>
    </w:p>
    <w:p w14:paraId="2704CC3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mail_offsite_list</w:t>
      </w:r>
    </w:p>
    <w:p w14:paraId="7E1AA27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return_menu</w:t>
      </w:r>
    </w:p>
    <w:p w14:paraId="5ED74BD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lastRenderedPageBreak/>
        <w:t xml:space="preserve">               break</w:t>
      </w:r>
    </w:p>
    <w:p w14:paraId="0485D30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1CFD451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('Check Out the Tape(s)')</w:t>
      </w:r>
    </w:p>
    <w:p w14:paraId="3B4FD71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title_bar</w:t>
      </w:r>
    </w:p>
    <w:p w14:paraId="00FAC05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daily_tape_checkout</w:t>
      </w:r>
    </w:p>
    <w:p w14:paraId="2EB13AD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return_menu</w:t>
      </w:r>
    </w:p>
    <w:p w14:paraId="602B52A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break</w:t>
      </w:r>
    </w:p>
    <w:p w14:paraId="790DA78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1BE05DF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('Get a List of Returned Tape(s)')</w:t>
      </w:r>
    </w:p>
    <w:p w14:paraId="09811BC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title_bar</w:t>
      </w:r>
    </w:p>
    <w:p w14:paraId="3914703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mail_tape_list</w:t>
      </w:r>
    </w:p>
    <w:p w14:paraId="602211F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return_menu</w:t>
      </w:r>
    </w:p>
    <w:p w14:paraId="161954E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break</w:t>
      </w:r>
    </w:p>
    <w:p w14:paraId="64DBFA8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66265B7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('Check In the Tape(s)')</w:t>
      </w:r>
    </w:p>
    <w:p w14:paraId="688ECE7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title_bar</w:t>
      </w:r>
    </w:p>
    <w:p w14:paraId="4992E7C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daily_tape_checkin</w:t>
      </w:r>
    </w:p>
    <w:p w14:paraId="23D344A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return_menu</w:t>
      </w:r>
    </w:p>
    <w:p w14:paraId="7AFE198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break</w:t>
      </w:r>
    </w:p>
    <w:p w14:paraId="01254B5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0EC854F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(QUIT)</w:t>
      </w:r>
    </w:p>
    <w:p w14:paraId="366FA9E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print "$user has left the utility"</w:t>
      </w:r>
    </w:p>
    <w:p w14:paraId="74D6983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clean_up</w:t>
      </w:r>
    </w:p>
    <w:p w14:paraId="67995CA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exit</w:t>
      </w:r>
    </w:p>
    <w:p w14:paraId="018540C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7012C34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 )</w:t>
      </w:r>
    </w:p>
    <w:p w14:paraId="1ADB0C8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print " "</w:t>
      </w:r>
    </w:p>
    <w:p w14:paraId="607BAAC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print " - - - Invalid Entry - - -"</w:t>
      </w:r>
    </w:p>
    <w:p w14:paraId="035335B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print " "</w:t>
      </w:r>
    </w:p>
    <w:p w14:paraId="2A40616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return_menu</w:t>
      </w:r>
    </w:p>
    <w:p w14:paraId="02E5A7E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break</w:t>
      </w:r>
    </w:p>
    <w:p w14:paraId="3F67209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7259E1E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esac</w:t>
      </w:r>
    </w:p>
    <w:p w14:paraId="7D3C295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done</w:t>
      </w:r>
    </w:p>
    <w:p w14:paraId="080BDBE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49FF33C2" w14:textId="77777777" w:rsidR="0052698C" w:rsidRPr="00B63401" w:rsidRDefault="0052698C" w:rsidP="0052698C">
      <w:pPr>
        <w:pStyle w:val="af0"/>
        <w:rPr>
          <w:rFonts w:ascii="Arial" w:hAnsi="Arial" w:cs="Arial"/>
          <w:sz w:val="16"/>
          <w:szCs w:val="16"/>
          <w:shd w:val="pct15" w:color="auto" w:fill="FFFFFF"/>
        </w:rPr>
      </w:pPr>
    </w:p>
    <w:p w14:paraId="5E717E5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4308491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function main_menu {</w:t>
      </w:r>
    </w:p>
    <w:p w14:paraId="2FE8B26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menu="main_menu"</w:t>
      </w:r>
    </w:p>
    <w:p w14:paraId="0D10D1F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5954B61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TSM ADMINISTRATION MAIN MENU"</w:t>
      </w:r>
    </w:p>
    <w:p w14:paraId="21D99E3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349871D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5754EDB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PS3="Select, number from above choices: "</w:t>
      </w:r>
    </w:p>
    <w:p w14:paraId="703196A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select choice in 'Offsite Tape Administration' 'Second Choice' 'Third Choice' 'Sixth Choice' QUIT</w:t>
      </w:r>
    </w:p>
    <w:p w14:paraId="396D251D"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do</w:t>
      </w:r>
    </w:p>
    <w:p w14:paraId="2B35960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case $choice in</w:t>
      </w:r>
    </w:p>
    <w:p w14:paraId="41C9C29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('Offsite Tape Administration')</w:t>
      </w:r>
    </w:p>
    <w:p w14:paraId="743A12B5"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title_bar</w:t>
      </w:r>
    </w:p>
    <w:p w14:paraId="72ECA86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offsite_admin_menu</w:t>
      </w:r>
    </w:p>
    <w:p w14:paraId="7C04908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return_menu</w:t>
      </w:r>
    </w:p>
    <w:p w14:paraId="5629EF5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break</w:t>
      </w:r>
    </w:p>
    <w:p w14:paraId="21D014D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46BCE22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('Second Choice')</w:t>
      </w:r>
    </w:p>
    <w:p w14:paraId="573C249E"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under_construction</w:t>
      </w:r>
    </w:p>
    <w:p w14:paraId="39559B5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break</w:t>
      </w:r>
    </w:p>
    <w:p w14:paraId="243424B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7F70E2A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('Third Choice')</w:t>
      </w:r>
    </w:p>
    <w:p w14:paraId="28B43BF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under_construction</w:t>
      </w:r>
    </w:p>
    <w:p w14:paraId="256E6DF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break</w:t>
      </w:r>
    </w:p>
    <w:p w14:paraId="187C9B4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7F5CEB3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(QUIT)</w:t>
      </w:r>
    </w:p>
    <w:p w14:paraId="2AB9B98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320F9B1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print "$user has left the utility"</w:t>
      </w:r>
    </w:p>
    <w:p w14:paraId="1BBE289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clean_up</w:t>
      </w:r>
    </w:p>
    <w:p w14:paraId="6927CACC"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exit</w:t>
      </w:r>
    </w:p>
    <w:p w14:paraId="369BD8D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13D9823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 )</w:t>
      </w:r>
    </w:p>
    <w:p w14:paraId="1A64A1D1"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print " "</w:t>
      </w:r>
    </w:p>
    <w:p w14:paraId="21A086C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print " - - - Invalid Entry - - -"</w:t>
      </w:r>
    </w:p>
    <w:p w14:paraId="265E339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lastRenderedPageBreak/>
        <w:t xml:space="preserve">               print " "</w:t>
      </w:r>
    </w:p>
    <w:p w14:paraId="06EDF86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return_menu</w:t>
      </w:r>
    </w:p>
    <w:p w14:paraId="725F6B5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break</w:t>
      </w:r>
    </w:p>
    <w:p w14:paraId="51A7013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0EE57B0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esac</w:t>
      </w:r>
    </w:p>
    <w:p w14:paraId="14ACDD2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done</w:t>
      </w:r>
    </w:p>
    <w:p w14:paraId="46AC404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592B0FAD" w14:textId="77777777" w:rsidR="0052698C" w:rsidRPr="00B63401" w:rsidRDefault="0052698C" w:rsidP="0052698C">
      <w:pPr>
        <w:pStyle w:val="af0"/>
        <w:rPr>
          <w:rFonts w:ascii="Arial" w:hAnsi="Arial" w:cs="Arial"/>
          <w:sz w:val="16"/>
          <w:szCs w:val="16"/>
          <w:shd w:val="pct15" w:color="auto" w:fill="FFFFFF"/>
        </w:rPr>
      </w:pPr>
    </w:p>
    <w:p w14:paraId="640553E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w:t>
      </w:r>
    </w:p>
    <w:p w14:paraId="3B70F95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function under_construction {</w:t>
      </w:r>
    </w:p>
    <w:p w14:paraId="781A8DCA"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title_bar</w:t>
      </w:r>
    </w:p>
    <w:p w14:paraId="2DBE8302"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00B4AAB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"THIS SECTION UNDER CONSTRUCTION"</w:t>
      </w:r>
    </w:p>
    <w:p w14:paraId="2E04D5F0"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echo " "</w:t>
      </w:r>
    </w:p>
    <w:p w14:paraId="0A90344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return_menu</w:t>
      </w:r>
    </w:p>
    <w:p w14:paraId="59324FD6"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7A2DA43C" w14:textId="77777777" w:rsidR="0052698C" w:rsidRPr="00B63401" w:rsidRDefault="0052698C" w:rsidP="0052698C">
      <w:pPr>
        <w:pStyle w:val="af0"/>
        <w:rPr>
          <w:rFonts w:ascii="Arial" w:hAnsi="Arial" w:cs="Arial"/>
          <w:sz w:val="16"/>
          <w:szCs w:val="16"/>
          <w:shd w:val="pct15" w:color="auto" w:fill="FFFFFF"/>
        </w:rPr>
      </w:pPr>
    </w:p>
    <w:p w14:paraId="44029213" w14:textId="77777777" w:rsidR="0052698C" w:rsidRPr="00B63401" w:rsidRDefault="0052698C" w:rsidP="0052698C">
      <w:pPr>
        <w:pStyle w:val="af0"/>
        <w:rPr>
          <w:rFonts w:ascii="Arial" w:hAnsi="Arial" w:cs="Arial"/>
          <w:sz w:val="16"/>
          <w:szCs w:val="16"/>
          <w:shd w:val="pct15" w:color="auto" w:fill="FFFFFF"/>
        </w:rPr>
      </w:pPr>
    </w:p>
    <w:p w14:paraId="31AABB8B"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7DE998C3"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xml:space="preserve">            #</w:t>
      </w:r>
    </w:p>
    <w:p w14:paraId="059665C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M A I N   L I N E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xml:space="preserve"> #</w:t>
      </w:r>
    </w:p>
    <w:p w14:paraId="75CC5824"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               </w:t>
      </w:r>
      <w:r>
        <w:rPr>
          <w:rFonts w:ascii="Arial" w:hAnsi="Arial" w:cs="Arial"/>
          <w:sz w:val="16"/>
          <w:szCs w:val="16"/>
          <w:shd w:val="pct15" w:color="auto" w:fill="FFFFFF"/>
        </w:rPr>
        <w:t xml:space="preserve">                    </w:t>
      </w:r>
      <w:r w:rsidRPr="00B63401">
        <w:rPr>
          <w:rFonts w:ascii="Arial" w:hAnsi="Arial" w:cs="Arial"/>
          <w:sz w:val="16"/>
          <w:szCs w:val="16"/>
          <w:shd w:val="pct15" w:color="auto" w:fill="FFFFFF"/>
        </w:rPr>
        <w:t xml:space="preserve">        #</w:t>
      </w:r>
    </w:p>
    <w:p w14:paraId="3B5E41C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 xml:space="preserve">     #######################</w:t>
      </w:r>
    </w:p>
    <w:p w14:paraId="2A0E744B" w14:textId="77777777" w:rsidR="0052698C" w:rsidRPr="00B63401" w:rsidRDefault="0052698C" w:rsidP="0052698C">
      <w:pPr>
        <w:pStyle w:val="af0"/>
        <w:rPr>
          <w:rFonts w:ascii="Arial" w:hAnsi="Arial" w:cs="Arial"/>
          <w:sz w:val="16"/>
          <w:szCs w:val="16"/>
          <w:shd w:val="pct15" w:color="auto" w:fill="FFFFFF"/>
        </w:rPr>
      </w:pPr>
    </w:p>
    <w:p w14:paraId="07902489"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security_section</w:t>
      </w:r>
    </w:p>
    <w:p w14:paraId="3FD65397"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title_bar</w:t>
      </w:r>
    </w:p>
    <w:p w14:paraId="1C51AE0F"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offsite_admin_menu</w:t>
      </w:r>
    </w:p>
    <w:p w14:paraId="048F4600" w14:textId="77777777" w:rsidR="0052698C" w:rsidRPr="00B63401" w:rsidRDefault="0052698C" w:rsidP="0052698C">
      <w:pPr>
        <w:pStyle w:val="af0"/>
        <w:rPr>
          <w:rFonts w:ascii="Arial" w:hAnsi="Arial" w:cs="Arial"/>
          <w:sz w:val="16"/>
          <w:szCs w:val="16"/>
          <w:shd w:val="pct15" w:color="auto" w:fill="FFFFFF"/>
        </w:rPr>
      </w:pPr>
    </w:p>
    <w:p w14:paraId="077D2B98" w14:textId="77777777" w:rsidR="0052698C" w:rsidRPr="00B63401" w:rsidRDefault="0052698C" w:rsidP="0052698C">
      <w:pPr>
        <w:pStyle w:val="af0"/>
        <w:rPr>
          <w:rFonts w:ascii="Arial" w:hAnsi="Arial" w:cs="Arial"/>
          <w:sz w:val="16"/>
          <w:szCs w:val="16"/>
          <w:shd w:val="pct15" w:color="auto" w:fill="FFFFFF"/>
        </w:rPr>
      </w:pPr>
      <w:r w:rsidRPr="00B63401">
        <w:rPr>
          <w:rFonts w:ascii="Arial" w:hAnsi="Arial" w:cs="Arial"/>
          <w:sz w:val="16"/>
          <w:szCs w:val="16"/>
          <w:shd w:val="pct15" w:color="auto" w:fill="FFFFFF"/>
        </w:rPr>
        <w:t>clean_up</w:t>
      </w:r>
    </w:p>
    <w:p w14:paraId="67FE2588" w14:textId="77777777" w:rsidR="0052698C" w:rsidRDefault="0052698C" w:rsidP="0052698C">
      <w:pPr>
        <w:rPr>
          <w:rFonts w:ascii="Arial" w:hAnsi="Arial" w:cs="Arial"/>
          <w:sz w:val="16"/>
          <w:szCs w:val="16"/>
          <w:shd w:val="pct15" w:color="auto" w:fill="FFFFFF"/>
        </w:rPr>
      </w:pPr>
    </w:p>
    <w:p w14:paraId="1BF2BEE8" w14:textId="77777777" w:rsidR="0052698C" w:rsidRDefault="0052698C" w:rsidP="0052698C">
      <w:pPr>
        <w:rPr>
          <w:rFonts w:ascii="Arial" w:hAnsi="Arial" w:cs="Arial"/>
          <w:sz w:val="16"/>
          <w:szCs w:val="16"/>
          <w:shd w:val="pct15" w:color="auto" w:fill="FFFFFF"/>
        </w:rPr>
      </w:pPr>
    </w:p>
    <w:p w14:paraId="4A927E5B" w14:textId="77777777" w:rsidR="0052698C" w:rsidRDefault="0052698C" w:rsidP="0052698C">
      <w:pPr>
        <w:rPr>
          <w:rFonts w:ascii="Arial" w:hAnsi="Arial" w:cs="Arial"/>
          <w:sz w:val="16"/>
          <w:szCs w:val="16"/>
          <w:shd w:val="pct15" w:color="auto" w:fill="FFFFFF"/>
        </w:rPr>
      </w:pPr>
    </w:p>
    <w:p w14:paraId="71064C1C" w14:textId="77777777" w:rsidR="0052698C" w:rsidRDefault="0052698C" w:rsidP="0052698C">
      <w:pPr>
        <w:pStyle w:val="af0"/>
        <w:rPr>
          <w:rFonts w:ascii="Courier New" w:hAnsi="Courier New" w:cs="Courier New"/>
          <w:sz w:val="21"/>
        </w:rPr>
      </w:pPr>
      <w:r>
        <w:rPr>
          <w:rFonts w:ascii="Courier New" w:hAnsi="Courier New" w:cs="Courier New"/>
          <w:sz w:val="21"/>
        </w:rPr>
        <w:t>tapeadmin.c</w:t>
      </w:r>
    </w:p>
    <w:p w14:paraId="19A2D352" w14:textId="77777777" w:rsidR="0052698C" w:rsidRPr="00782819" w:rsidRDefault="0052698C" w:rsidP="0052698C">
      <w:pPr>
        <w:pStyle w:val="af0"/>
        <w:rPr>
          <w:rFonts w:ascii="Arial" w:hAnsi="Arial" w:cs="Arial"/>
          <w:sz w:val="16"/>
          <w:szCs w:val="16"/>
          <w:shd w:val="pct15" w:color="auto" w:fill="FFFFFF"/>
        </w:rPr>
      </w:pPr>
      <w:r w:rsidRPr="00782819">
        <w:rPr>
          <w:rFonts w:ascii="Arial" w:hAnsi="Arial" w:cs="Arial"/>
          <w:sz w:val="16"/>
          <w:szCs w:val="16"/>
          <w:shd w:val="pct15" w:color="auto" w:fill="FFFFFF"/>
        </w:rPr>
        <w:t>#include &lt;stdio.h&gt;</w:t>
      </w:r>
    </w:p>
    <w:p w14:paraId="1691C217" w14:textId="77777777" w:rsidR="0052698C" w:rsidRPr="00782819" w:rsidRDefault="0052698C" w:rsidP="0052698C">
      <w:pPr>
        <w:pStyle w:val="af0"/>
        <w:rPr>
          <w:rFonts w:ascii="Arial" w:hAnsi="Arial" w:cs="Arial"/>
          <w:sz w:val="16"/>
          <w:szCs w:val="16"/>
          <w:shd w:val="pct15" w:color="auto" w:fill="FFFFFF"/>
        </w:rPr>
      </w:pPr>
    </w:p>
    <w:p w14:paraId="70CFA2E7" w14:textId="77777777" w:rsidR="0052698C" w:rsidRPr="00782819" w:rsidRDefault="0052698C" w:rsidP="0052698C">
      <w:pPr>
        <w:pStyle w:val="af0"/>
        <w:rPr>
          <w:rFonts w:ascii="Arial" w:hAnsi="Arial" w:cs="Arial"/>
          <w:sz w:val="16"/>
          <w:szCs w:val="16"/>
          <w:shd w:val="pct15" w:color="auto" w:fill="FFFFFF"/>
        </w:rPr>
      </w:pPr>
      <w:r w:rsidRPr="00782819">
        <w:rPr>
          <w:rFonts w:ascii="Arial" w:hAnsi="Arial" w:cs="Arial"/>
          <w:sz w:val="16"/>
          <w:szCs w:val="16"/>
          <w:shd w:val="pct15" w:color="auto" w:fill="FFFFFF"/>
        </w:rPr>
        <w:t>main(){</w:t>
      </w:r>
    </w:p>
    <w:p w14:paraId="68A95ABF" w14:textId="77777777" w:rsidR="0052698C" w:rsidRPr="00782819" w:rsidRDefault="0052698C" w:rsidP="0052698C">
      <w:pPr>
        <w:pStyle w:val="af0"/>
        <w:rPr>
          <w:rFonts w:ascii="Arial" w:hAnsi="Arial" w:cs="Arial"/>
          <w:sz w:val="16"/>
          <w:szCs w:val="16"/>
          <w:shd w:val="pct15" w:color="auto" w:fill="FFFFFF"/>
        </w:rPr>
      </w:pPr>
      <w:r w:rsidRPr="00782819">
        <w:rPr>
          <w:rFonts w:ascii="Arial" w:hAnsi="Arial" w:cs="Arial"/>
          <w:sz w:val="16"/>
          <w:szCs w:val="16"/>
          <w:shd w:val="pct15" w:color="auto" w:fill="FFFFFF"/>
        </w:rPr>
        <w:t xml:space="preserve">  system("/</w:t>
      </w:r>
      <w:r w:rsidRPr="00B63401">
        <w:rPr>
          <w:rFonts w:ascii="Arial" w:hAnsi="Arial" w:cs="Arial"/>
          <w:sz w:val="16"/>
          <w:szCs w:val="16"/>
          <w:shd w:val="pct15" w:color="auto" w:fill="FFFFFF"/>
        </w:rPr>
        <w:t xml:space="preserve">usr/local/bin/tapeadmin.ksh </w:t>
      </w:r>
      <w:r w:rsidRPr="00782819">
        <w:rPr>
          <w:rFonts w:ascii="Arial" w:hAnsi="Arial" w:cs="Arial"/>
          <w:sz w:val="16"/>
          <w:szCs w:val="16"/>
          <w:shd w:val="pct15" w:color="auto" w:fill="FFFFFF"/>
        </w:rPr>
        <w:t>");</w:t>
      </w:r>
    </w:p>
    <w:p w14:paraId="440B41B4" w14:textId="77777777" w:rsidR="0052698C" w:rsidRPr="00782819" w:rsidRDefault="0052698C" w:rsidP="0052698C">
      <w:pPr>
        <w:pStyle w:val="af0"/>
        <w:rPr>
          <w:rFonts w:ascii="Arial" w:hAnsi="Arial" w:cs="Arial"/>
          <w:sz w:val="16"/>
          <w:szCs w:val="16"/>
          <w:shd w:val="pct15" w:color="auto" w:fill="FFFFFF"/>
        </w:rPr>
      </w:pPr>
      <w:r w:rsidRPr="00782819">
        <w:rPr>
          <w:rFonts w:ascii="Arial" w:hAnsi="Arial" w:cs="Arial"/>
          <w:sz w:val="16"/>
          <w:szCs w:val="16"/>
          <w:shd w:val="pct15" w:color="auto" w:fill="FFFFFF"/>
        </w:rPr>
        <w:t xml:space="preserve">  return 0;</w:t>
      </w:r>
    </w:p>
    <w:p w14:paraId="7EE47AF1" w14:textId="77777777" w:rsidR="0052698C" w:rsidRPr="00782819" w:rsidRDefault="0052698C" w:rsidP="0052698C">
      <w:pPr>
        <w:pStyle w:val="af0"/>
        <w:rPr>
          <w:rFonts w:ascii="Arial" w:hAnsi="Arial" w:cs="Arial"/>
          <w:sz w:val="16"/>
          <w:szCs w:val="16"/>
          <w:shd w:val="pct15" w:color="auto" w:fill="FFFFFF"/>
        </w:rPr>
      </w:pPr>
      <w:r w:rsidRPr="00782819">
        <w:rPr>
          <w:rFonts w:ascii="Arial" w:hAnsi="Arial" w:cs="Arial"/>
          <w:sz w:val="16"/>
          <w:szCs w:val="16"/>
          <w:shd w:val="pct15" w:color="auto" w:fill="FFFFFF"/>
        </w:rPr>
        <w:t>}</w:t>
      </w:r>
    </w:p>
    <w:p w14:paraId="1E4D669D" w14:textId="77777777" w:rsidR="0052698C" w:rsidRDefault="0052698C" w:rsidP="0052698C">
      <w:pPr>
        <w:rPr>
          <w:bCs/>
          <w:sz w:val="16"/>
          <w:szCs w:val="16"/>
        </w:rPr>
      </w:pPr>
    </w:p>
    <w:p w14:paraId="1A6660A4" w14:textId="77777777" w:rsidR="0052698C" w:rsidRDefault="0052698C" w:rsidP="0052698C">
      <w:pPr>
        <w:rPr>
          <w:bCs/>
          <w:sz w:val="16"/>
          <w:szCs w:val="16"/>
        </w:rPr>
      </w:pPr>
    </w:p>
    <w:p w14:paraId="6496319E" w14:textId="77777777" w:rsidR="0052698C" w:rsidRDefault="0052698C" w:rsidP="0052698C">
      <w:pPr>
        <w:rPr>
          <w:bCs/>
          <w:sz w:val="16"/>
          <w:szCs w:val="16"/>
        </w:rPr>
      </w:pPr>
    </w:p>
    <w:p w14:paraId="70FA6385" w14:textId="77777777" w:rsidR="0052698C" w:rsidRPr="00B571DF" w:rsidRDefault="0052698C" w:rsidP="0052698C">
      <w:pPr>
        <w:rPr>
          <w:bCs/>
        </w:rPr>
      </w:pPr>
      <w:r w:rsidRPr="00B571DF">
        <w:rPr>
          <w:bCs/>
        </w:rPr>
        <w:t>A summary of the procedure is shown in following figure and described here:</w:t>
      </w:r>
    </w:p>
    <w:p w14:paraId="50C8DF73" w14:textId="77777777" w:rsidR="0052698C" w:rsidRPr="00C3086F" w:rsidRDefault="0052698C" w:rsidP="0052698C">
      <w:pPr>
        <w:pStyle w:val="a3"/>
        <w:spacing w:after="0"/>
        <w:ind w:left="0"/>
        <w:jc w:val="left"/>
        <w:rPr>
          <w:bCs/>
          <w:sz w:val="16"/>
          <w:szCs w:val="16"/>
        </w:rPr>
      </w:pPr>
      <w:r w:rsidRPr="00C3086F">
        <w:rPr>
          <w:bCs/>
          <w:sz w:val="16"/>
          <w:szCs w:val="16"/>
        </w:rPr>
        <w:t>Obtain the latest recovery plan.</w:t>
      </w:r>
    </w:p>
    <w:p w14:paraId="45311B9D" w14:textId="77777777" w:rsidR="0052698C" w:rsidRPr="00C3086F" w:rsidRDefault="0052698C" w:rsidP="0052698C">
      <w:pPr>
        <w:pStyle w:val="a3"/>
        <w:spacing w:after="0"/>
        <w:ind w:left="0"/>
        <w:jc w:val="left"/>
        <w:rPr>
          <w:bCs/>
          <w:sz w:val="16"/>
          <w:szCs w:val="16"/>
        </w:rPr>
      </w:pPr>
      <w:r w:rsidRPr="00C3086F">
        <w:rPr>
          <w:bCs/>
          <w:sz w:val="16"/>
          <w:szCs w:val="16"/>
        </w:rPr>
        <w:t>Break out the various sections of the plan for general preliminary instructions, Tivoli Storage Manager Server recovery scripts, and client recovery instructions.</w:t>
      </w:r>
    </w:p>
    <w:p w14:paraId="07FD31E7" w14:textId="77777777" w:rsidR="0052698C" w:rsidRPr="00C3086F" w:rsidRDefault="0052698C" w:rsidP="0052698C">
      <w:pPr>
        <w:pStyle w:val="a3"/>
        <w:spacing w:after="0"/>
        <w:ind w:left="0"/>
        <w:jc w:val="left"/>
        <w:rPr>
          <w:bCs/>
          <w:sz w:val="16"/>
          <w:szCs w:val="16"/>
        </w:rPr>
      </w:pPr>
      <w:r w:rsidRPr="00C3086F">
        <w:rPr>
          <w:bCs/>
          <w:sz w:val="16"/>
          <w:szCs w:val="16"/>
        </w:rPr>
        <w:t>Retrieve all required recovery volumes (as listed in the plan) from the vault.</w:t>
      </w:r>
    </w:p>
    <w:p w14:paraId="1770128F" w14:textId="77777777" w:rsidR="0052698C" w:rsidRPr="00C3086F" w:rsidRDefault="0052698C" w:rsidP="0052698C">
      <w:pPr>
        <w:pStyle w:val="a3"/>
        <w:spacing w:after="0"/>
        <w:ind w:left="0"/>
        <w:jc w:val="left"/>
        <w:rPr>
          <w:bCs/>
          <w:sz w:val="16"/>
          <w:szCs w:val="16"/>
        </w:rPr>
      </w:pPr>
      <w:r w:rsidRPr="00C3086F">
        <w:rPr>
          <w:bCs/>
          <w:sz w:val="16"/>
          <w:szCs w:val="16"/>
        </w:rPr>
        <w:t>Set up replacement hardware for Tivoli Storage Manager Server, including operating system and Tivoli Storage Manager basic installation.</w:t>
      </w:r>
    </w:p>
    <w:p w14:paraId="4184AECC" w14:textId="77777777" w:rsidR="0052698C" w:rsidRPr="00C3086F" w:rsidRDefault="0052698C" w:rsidP="0052698C">
      <w:pPr>
        <w:pStyle w:val="a3"/>
        <w:spacing w:after="0"/>
        <w:ind w:left="0"/>
        <w:jc w:val="left"/>
        <w:rPr>
          <w:bCs/>
          <w:sz w:val="16"/>
          <w:szCs w:val="16"/>
        </w:rPr>
      </w:pPr>
      <w:r w:rsidRPr="00C3086F">
        <w:rPr>
          <w:bCs/>
          <w:sz w:val="16"/>
          <w:szCs w:val="16"/>
        </w:rPr>
        <w:t>Run the Tivoli Storage Manager Server recovery scripts from the recovery plan. The RECOVERY.SCRIPT.DISASTER.RECOVERY.MODE and RECOVERY.SCRIPT.NORMAL.MODE stanzas contain executable command files that can be used to drive the recovery of the Tivoli Storage Manager server by calling other command files that were generated in the plan. The RECOVERY.SCRIPT.DISASTER.RECOVERY.MODE script recovers the server to the point where clients can begin restores directly from the copy storage pool volumes.</w:t>
      </w:r>
    </w:p>
    <w:p w14:paraId="1A32A074" w14:textId="77777777" w:rsidR="0052698C" w:rsidRPr="00C3086F" w:rsidRDefault="0052698C" w:rsidP="0052698C">
      <w:pPr>
        <w:pStyle w:val="a3"/>
        <w:spacing w:after="0"/>
        <w:ind w:left="0"/>
        <w:jc w:val="left"/>
        <w:rPr>
          <w:bCs/>
          <w:sz w:val="16"/>
          <w:szCs w:val="16"/>
        </w:rPr>
      </w:pPr>
      <w:r w:rsidRPr="00C3086F">
        <w:rPr>
          <w:bCs/>
          <w:sz w:val="16"/>
          <w:szCs w:val="16"/>
        </w:rPr>
        <w:t>Start client restores in order of highest priority, as defined in your high-level planning.</w:t>
      </w:r>
    </w:p>
    <w:p w14:paraId="23423B8A" w14:textId="77777777" w:rsidR="0052698C" w:rsidRPr="00C3086F" w:rsidRDefault="0052698C" w:rsidP="0052698C">
      <w:pPr>
        <w:pStyle w:val="a3"/>
        <w:spacing w:after="0"/>
        <w:ind w:left="0"/>
        <w:jc w:val="left"/>
        <w:rPr>
          <w:bCs/>
          <w:sz w:val="16"/>
          <w:szCs w:val="16"/>
        </w:rPr>
      </w:pPr>
      <w:r w:rsidRPr="00C3086F">
        <w:rPr>
          <w:bCs/>
          <w:sz w:val="16"/>
          <w:szCs w:val="16"/>
        </w:rPr>
        <w:t>Restore the primary storage pools using the RECOVERY.SCRIPT.NORMAL.MODE script.</w:t>
      </w:r>
    </w:p>
    <w:p w14:paraId="3EF2D5DB" w14:textId="77777777" w:rsidR="0052698C" w:rsidRDefault="0052698C" w:rsidP="0052698C">
      <w:pPr>
        <w:rPr>
          <w:b/>
          <w:bCs/>
        </w:rPr>
      </w:pPr>
      <w:r>
        <w:rPr>
          <w:noProof/>
        </w:rPr>
        <w:lastRenderedPageBreak/>
        <w:drawing>
          <wp:inline distT="0" distB="0" distL="0" distR="0" wp14:anchorId="53C20123" wp14:editId="54B27F25">
            <wp:extent cx="4991100" cy="3797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5792" cy="3800995"/>
                    </a:xfrm>
                    <a:prstGeom prst="rect">
                      <a:avLst/>
                    </a:prstGeom>
                    <a:noFill/>
                    <a:ln>
                      <a:noFill/>
                    </a:ln>
                  </pic:spPr>
                </pic:pic>
              </a:graphicData>
            </a:graphic>
          </wp:inline>
        </w:drawing>
      </w:r>
    </w:p>
    <w:p w14:paraId="0502F94B" w14:textId="77777777" w:rsidR="0052698C" w:rsidRDefault="0052698C" w:rsidP="0052698C">
      <w:pPr>
        <w:rPr>
          <w:b/>
          <w:bCs/>
        </w:rPr>
      </w:pPr>
    </w:p>
    <w:p w14:paraId="5E2277B4" w14:textId="77777777" w:rsidR="0052698C" w:rsidRPr="00C3086F" w:rsidRDefault="0052698C" w:rsidP="0052698C">
      <w:pPr>
        <w:rPr>
          <w:b/>
          <w:bCs/>
          <w:sz w:val="16"/>
          <w:szCs w:val="16"/>
        </w:rPr>
      </w:pPr>
      <w:r w:rsidRPr="00C3086F">
        <w:rPr>
          <w:b/>
          <w:bCs/>
          <w:sz w:val="16"/>
          <w:szCs w:val="16"/>
        </w:rPr>
        <w:t>DRM Plan (</w:t>
      </w:r>
      <w:r w:rsidRPr="00C3086F">
        <w:rPr>
          <w:b/>
          <w:bCs/>
          <w:i/>
          <w:color w:val="8496B0" w:themeColor="text2" w:themeTint="99"/>
          <w:sz w:val="16"/>
          <w:szCs w:val="16"/>
        </w:rPr>
        <w:t>query drmstatus</w:t>
      </w:r>
      <w:r w:rsidRPr="00C3086F">
        <w:rPr>
          <w:b/>
          <w:bCs/>
          <w:sz w:val="16"/>
          <w:szCs w:val="16"/>
        </w:rPr>
        <w:t>):</w:t>
      </w:r>
    </w:p>
    <w:tbl>
      <w:tblPr>
        <w:tblStyle w:val="-10"/>
        <w:tblW w:w="0" w:type="auto"/>
        <w:tblInd w:w="468" w:type="dxa"/>
        <w:tblLook w:val="0000" w:firstRow="0" w:lastRow="0" w:firstColumn="0" w:lastColumn="0" w:noHBand="0" w:noVBand="0"/>
      </w:tblPr>
      <w:tblGrid>
        <w:gridCol w:w="3570"/>
        <w:gridCol w:w="4150"/>
      </w:tblGrid>
      <w:tr w:rsidR="0052698C" w:rsidRPr="00C3086F" w14:paraId="2757F0F4" w14:textId="77777777" w:rsidTr="003C2050">
        <w:trPr>
          <w:cnfStyle w:val="000000100000" w:firstRow="0" w:lastRow="0" w:firstColumn="0" w:lastColumn="0" w:oddVBand="0" w:evenVBand="0" w:oddHBand="1" w:evenHBand="0" w:firstRowFirstColumn="0" w:firstRowLastColumn="0" w:lastRowFirstColumn="0" w:lastRowLastColumn="0"/>
          <w:trHeight w:val="251"/>
        </w:trPr>
        <w:tc>
          <w:tcPr>
            <w:cnfStyle w:val="000010000000" w:firstRow="0" w:lastRow="0" w:firstColumn="0" w:lastColumn="0" w:oddVBand="1" w:evenVBand="0" w:oddHBand="0" w:evenHBand="0" w:firstRowFirstColumn="0" w:firstRowLastColumn="0" w:lastRowFirstColumn="0" w:lastRowLastColumn="0"/>
            <w:tcW w:w="3570" w:type="dxa"/>
          </w:tcPr>
          <w:p w14:paraId="6B571CD7" w14:textId="77777777" w:rsidR="0052698C" w:rsidRPr="00C3086F" w:rsidRDefault="0052698C" w:rsidP="003C2050">
            <w:pPr>
              <w:rPr>
                <w:sz w:val="16"/>
                <w:szCs w:val="16"/>
              </w:rPr>
            </w:pPr>
            <w:r w:rsidRPr="00C3086F">
              <w:rPr>
                <w:sz w:val="16"/>
                <w:szCs w:val="16"/>
              </w:rPr>
              <w:t>Recovery Plan Prefix:</w:t>
            </w:r>
          </w:p>
        </w:tc>
        <w:tc>
          <w:tcPr>
            <w:tcW w:w="4150" w:type="dxa"/>
          </w:tcPr>
          <w:p w14:paraId="07FA45E4" w14:textId="77777777" w:rsidR="0052698C" w:rsidRPr="00C3086F"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A1061C">
              <w:rPr>
                <w:color w:val="FF0000"/>
                <w:sz w:val="16"/>
                <w:szCs w:val="16"/>
              </w:rPr>
              <w:t>/admsrv/drmgr/drp/plan</w:t>
            </w:r>
          </w:p>
        </w:tc>
      </w:tr>
      <w:tr w:rsidR="0052698C" w:rsidRPr="00C3086F" w14:paraId="7BB2BCA8" w14:textId="77777777" w:rsidTr="003C2050">
        <w:trPr>
          <w:trHeight w:val="270"/>
        </w:trPr>
        <w:tc>
          <w:tcPr>
            <w:cnfStyle w:val="000010000000" w:firstRow="0" w:lastRow="0" w:firstColumn="0" w:lastColumn="0" w:oddVBand="1" w:evenVBand="0" w:oddHBand="0" w:evenHBand="0" w:firstRowFirstColumn="0" w:firstRowLastColumn="0" w:lastRowFirstColumn="0" w:lastRowLastColumn="0"/>
            <w:tcW w:w="3570" w:type="dxa"/>
          </w:tcPr>
          <w:p w14:paraId="73C39229" w14:textId="77777777" w:rsidR="0052698C" w:rsidRPr="00C3086F" w:rsidRDefault="0052698C" w:rsidP="003C2050">
            <w:pPr>
              <w:rPr>
                <w:sz w:val="16"/>
                <w:szCs w:val="16"/>
              </w:rPr>
            </w:pPr>
            <w:r w:rsidRPr="00C3086F">
              <w:rPr>
                <w:sz w:val="16"/>
                <w:szCs w:val="16"/>
              </w:rPr>
              <w:t>Plan Instructions Prefix:</w:t>
            </w:r>
          </w:p>
        </w:tc>
        <w:tc>
          <w:tcPr>
            <w:tcW w:w="4150" w:type="dxa"/>
          </w:tcPr>
          <w:p w14:paraId="30CB20B6" w14:textId="77777777" w:rsidR="0052698C" w:rsidRPr="00C3086F" w:rsidRDefault="0052698C" w:rsidP="003C2050">
            <w:pPr>
              <w:cnfStyle w:val="000000000000" w:firstRow="0" w:lastRow="0" w:firstColumn="0" w:lastColumn="0" w:oddVBand="0" w:evenVBand="0" w:oddHBand="0" w:evenHBand="0" w:firstRowFirstColumn="0" w:firstRowLastColumn="0" w:lastRowFirstColumn="0" w:lastRowLastColumn="0"/>
              <w:rPr>
                <w:sz w:val="16"/>
                <w:szCs w:val="16"/>
              </w:rPr>
            </w:pPr>
            <w:r w:rsidRPr="00C3086F">
              <w:rPr>
                <w:sz w:val="16"/>
                <w:szCs w:val="16"/>
              </w:rPr>
              <w:t>/admsrv/drmgr/drp/instruction</w:t>
            </w:r>
          </w:p>
        </w:tc>
      </w:tr>
      <w:tr w:rsidR="0052698C" w:rsidRPr="00C3086F" w14:paraId="08795A35" w14:textId="77777777" w:rsidTr="003C2050">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3570" w:type="dxa"/>
          </w:tcPr>
          <w:p w14:paraId="12FC715F" w14:textId="77777777" w:rsidR="0052698C" w:rsidRPr="00C3086F" w:rsidRDefault="0052698C" w:rsidP="003C2050">
            <w:pPr>
              <w:rPr>
                <w:sz w:val="16"/>
                <w:szCs w:val="16"/>
              </w:rPr>
            </w:pPr>
            <w:r w:rsidRPr="00C3086F">
              <w:rPr>
                <w:sz w:val="16"/>
                <w:szCs w:val="16"/>
              </w:rPr>
              <w:t>Replacement Volume Postfix:</w:t>
            </w:r>
          </w:p>
        </w:tc>
        <w:tc>
          <w:tcPr>
            <w:tcW w:w="4150" w:type="dxa"/>
          </w:tcPr>
          <w:p w14:paraId="7995F232" w14:textId="77777777" w:rsidR="0052698C" w:rsidRPr="00C3086F"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C3086F">
              <w:rPr>
                <w:sz w:val="16"/>
                <w:szCs w:val="16"/>
              </w:rPr>
              <w:t>@</w:t>
            </w:r>
          </w:p>
        </w:tc>
      </w:tr>
      <w:tr w:rsidR="0052698C" w:rsidRPr="00C3086F" w14:paraId="34C552E5" w14:textId="77777777" w:rsidTr="003C2050">
        <w:trPr>
          <w:trHeight w:val="225"/>
        </w:trPr>
        <w:tc>
          <w:tcPr>
            <w:cnfStyle w:val="000010000000" w:firstRow="0" w:lastRow="0" w:firstColumn="0" w:lastColumn="0" w:oddVBand="1" w:evenVBand="0" w:oddHBand="0" w:evenHBand="0" w:firstRowFirstColumn="0" w:firstRowLastColumn="0" w:lastRowFirstColumn="0" w:lastRowLastColumn="0"/>
            <w:tcW w:w="3570" w:type="dxa"/>
          </w:tcPr>
          <w:p w14:paraId="3286686A" w14:textId="77777777" w:rsidR="0052698C" w:rsidRPr="00C3086F" w:rsidRDefault="0052698C" w:rsidP="003C2050">
            <w:pPr>
              <w:rPr>
                <w:sz w:val="16"/>
                <w:szCs w:val="16"/>
              </w:rPr>
            </w:pPr>
            <w:r w:rsidRPr="00C3086F">
              <w:rPr>
                <w:sz w:val="16"/>
                <w:szCs w:val="16"/>
              </w:rPr>
              <w:t>Primary Storage Pools:</w:t>
            </w:r>
          </w:p>
        </w:tc>
        <w:tc>
          <w:tcPr>
            <w:tcW w:w="4150" w:type="dxa"/>
          </w:tcPr>
          <w:p w14:paraId="69607715" w14:textId="77777777" w:rsidR="0052698C" w:rsidRPr="00C3086F" w:rsidRDefault="0052698C" w:rsidP="003C2050">
            <w:pPr>
              <w:cnfStyle w:val="000000000000" w:firstRow="0" w:lastRow="0" w:firstColumn="0" w:lastColumn="0" w:oddVBand="0" w:evenVBand="0" w:oddHBand="0" w:evenHBand="0" w:firstRowFirstColumn="0" w:firstRowLastColumn="0" w:lastRowFirstColumn="0" w:lastRowLastColumn="0"/>
              <w:rPr>
                <w:sz w:val="16"/>
                <w:szCs w:val="16"/>
              </w:rPr>
            </w:pPr>
            <w:r w:rsidRPr="00C3086F">
              <w:rPr>
                <w:sz w:val="16"/>
                <w:szCs w:val="16"/>
              </w:rPr>
              <w:t xml:space="preserve">ARCHDISKPOOL; ARCHTAPEPOOL; BKUPDISKPOOL </w:t>
            </w:r>
          </w:p>
        </w:tc>
      </w:tr>
      <w:tr w:rsidR="0052698C" w:rsidRPr="00C3086F" w14:paraId="77CB420B" w14:textId="77777777" w:rsidTr="003C2050">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3570" w:type="dxa"/>
          </w:tcPr>
          <w:p w14:paraId="1109F51C" w14:textId="77777777" w:rsidR="0052698C" w:rsidRPr="00C3086F" w:rsidRDefault="0052698C" w:rsidP="003C2050">
            <w:pPr>
              <w:rPr>
                <w:sz w:val="16"/>
                <w:szCs w:val="16"/>
              </w:rPr>
            </w:pPr>
            <w:r w:rsidRPr="00C3086F">
              <w:rPr>
                <w:sz w:val="16"/>
                <w:szCs w:val="16"/>
              </w:rPr>
              <w:t>BKUPTAPEPOOLCopy Storage Pools:</w:t>
            </w:r>
          </w:p>
        </w:tc>
        <w:tc>
          <w:tcPr>
            <w:tcW w:w="4150" w:type="dxa"/>
          </w:tcPr>
          <w:p w14:paraId="460CE573" w14:textId="77777777" w:rsidR="0052698C" w:rsidRPr="00C3086F"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C3086F">
              <w:rPr>
                <w:sz w:val="16"/>
                <w:szCs w:val="16"/>
              </w:rPr>
              <w:t>ARCHCOPYPOOL; BKUPCOPYPOOL</w:t>
            </w:r>
          </w:p>
        </w:tc>
      </w:tr>
      <w:tr w:rsidR="0052698C" w:rsidRPr="00C3086F" w14:paraId="4F5ED030" w14:textId="77777777" w:rsidTr="003C2050">
        <w:trPr>
          <w:trHeight w:val="188"/>
        </w:trPr>
        <w:tc>
          <w:tcPr>
            <w:cnfStyle w:val="000010000000" w:firstRow="0" w:lastRow="0" w:firstColumn="0" w:lastColumn="0" w:oddVBand="1" w:evenVBand="0" w:oddHBand="0" w:evenHBand="0" w:firstRowFirstColumn="0" w:firstRowLastColumn="0" w:lastRowFirstColumn="0" w:lastRowLastColumn="0"/>
            <w:tcW w:w="3570" w:type="dxa"/>
          </w:tcPr>
          <w:p w14:paraId="4BB194F5" w14:textId="77777777" w:rsidR="0052698C" w:rsidRPr="00C3086F" w:rsidRDefault="0052698C" w:rsidP="003C2050">
            <w:pPr>
              <w:rPr>
                <w:sz w:val="16"/>
                <w:szCs w:val="16"/>
              </w:rPr>
            </w:pPr>
            <w:r w:rsidRPr="00C3086F">
              <w:rPr>
                <w:sz w:val="16"/>
                <w:szCs w:val="16"/>
              </w:rPr>
              <w:t>Not Mountable Location Name:</w:t>
            </w:r>
          </w:p>
        </w:tc>
        <w:tc>
          <w:tcPr>
            <w:tcW w:w="4150" w:type="dxa"/>
          </w:tcPr>
          <w:p w14:paraId="76AC69AC" w14:textId="77777777" w:rsidR="0052698C" w:rsidRPr="00C3086F" w:rsidRDefault="0052698C" w:rsidP="003C2050">
            <w:pPr>
              <w:cnfStyle w:val="000000000000" w:firstRow="0" w:lastRow="0" w:firstColumn="0" w:lastColumn="0" w:oddVBand="0" w:evenVBand="0" w:oddHBand="0" w:evenHBand="0" w:firstRowFirstColumn="0" w:firstRowLastColumn="0" w:lastRowFirstColumn="0" w:lastRowLastColumn="0"/>
              <w:rPr>
                <w:sz w:val="16"/>
                <w:szCs w:val="16"/>
              </w:rPr>
            </w:pPr>
            <w:r w:rsidRPr="00C3086F">
              <w:rPr>
                <w:sz w:val="16"/>
                <w:szCs w:val="16"/>
              </w:rPr>
              <w:t>NOTMOUNTABLE COURIER</w:t>
            </w:r>
          </w:p>
        </w:tc>
      </w:tr>
      <w:tr w:rsidR="0052698C" w:rsidRPr="00C3086F" w14:paraId="52D25B9F" w14:textId="77777777" w:rsidTr="003C2050">
        <w:trPr>
          <w:cnfStyle w:val="000000100000" w:firstRow="0" w:lastRow="0" w:firstColumn="0" w:lastColumn="0" w:oddVBand="0" w:evenVBand="0" w:oddHBand="1" w:evenHBand="0" w:firstRowFirstColumn="0" w:firstRowLastColumn="0" w:lastRowFirstColumn="0" w:lastRowLastColumn="0"/>
          <w:trHeight w:val="180"/>
        </w:trPr>
        <w:tc>
          <w:tcPr>
            <w:cnfStyle w:val="000010000000" w:firstRow="0" w:lastRow="0" w:firstColumn="0" w:lastColumn="0" w:oddVBand="1" w:evenVBand="0" w:oddHBand="0" w:evenHBand="0" w:firstRowFirstColumn="0" w:firstRowLastColumn="0" w:lastRowFirstColumn="0" w:lastRowLastColumn="0"/>
            <w:tcW w:w="3570" w:type="dxa"/>
          </w:tcPr>
          <w:p w14:paraId="0365A013" w14:textId="77777777" w:rsidR="0052698C" w:rsidRPr="00C3086F" w:rsidRDefault="0052698C" w:rsidP="003C2050">
            <w:pPr>
              <w:rPr>
                <w:sz w:val="16"/>
                <w:szCs w:val="16"/>
              </w:rPr>
            </w:pPr>
            <w:r w:rsidRPr="00C3086F">
              <w:rPr>
                <w:sz w:val="16"/>
                <w:szCs w:val="16"/>
              </w:rPr>
              <w:t>Courier Name:</w:t>
            </w:r>
          </w:p>
        </w:tc>
        <w:tc>
          <w:tcPr>
            <w:tcW w:w="4150" w:type="dxa"/>
          </w:tcPr>
          <w:p w14:paraId="6CBABC30" w14:textId="77777777" w:rsidR="0052698C" w:rsidRPr="00C3086F"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p>
        </w:tc>
      </w:tr>
      <w:tr w:rsidR="0052698C" w:rsidRPr="00C3086F" w14:paraId="398DFDA4" w14:textId="77777777" w:rsidTr="003C2050">
        <w:trPr>
          <w:trHeight w:val="195"/>
        </w:trPr>
        <w:tc>
          <w:tcPr>
            <w:cnfStyle w:val="000010000000" w:firstRow="0" w:lastRow="0" w:firstColumn="0" w:lastColumn="0" w:oddVBand="1" w:evenVBand="0" w:oddHBand="0" w:evenHBand="0" w:firstRowFirstColumn="0" w:firstRowLastColumn="0" w:lastRowFirstColumn="0" w:lastRowLastColumn="0"/>
            <w:tcW w:w="3570" w:type="dxa"/>
          </w:tcPr>
          <w:p w14:paraId="6B11C909" w14:textId="77777777" w:rsidR="0052698C" w:rsidRPr="00C3086F" w:rsidRDefault="0052698C" w:rsidP="003C2050">
            <w:pPr>
              <w:rPr>
                <w:sz w:val="16"/>
                <w:szCs w:val="16"/>
              </w:rPr>
            </w:pPr>
            <w:r w:rsidRPr="00C3086F">
              <w:rPr>
                <w:sz w:val="16"/>
                <w:szCs w:val="16"/>
              </w:rPr>
              <w:t>Vault Site Name:</w:t>
            </w:r>
          </w:p>
        </w:tc>
        <w:tc>
          <w:tcPr>
            <w:tcW w:w="4150" w:type="dxa"/>
          </w:tcPr>
          <w:p w14:paraId="245A5C27" w14:textId="77777777" w:rsidR="0052698C" w:rsidRPr="00C3086F" w:rsidRDefault="0052698C" w:rsidP="003C2050">
            <w:pPr>
              <w:cnfStyle w:val="000000000000" w:firstRow="0" w:lastRow="0" w:firstColumn="0" w:lastColumn="0" w:oddVBand="0" w:evenVBand="0" w:oddHBand="0" w:evenHBand="0" w:firstRowFirstColumn="0" w:firstRowLastColumn="0" w:lastRowFirstColumn="0" w:lastRowLastColumn="0"/>
              <w:rPr>
                <w:sz w:val="16"/>
                <w:szCs w:val="16"/>
              </w:rPr>
            </w:pPr>
            <w:r w:rsidRPr="00C3086F">
              <w:rPr>
                <w:sz w:val="16"/>
                <w:szCs w:val="16"/>
              </w:rPr>
              <w:t>VAULT</w:t>
            </w:r>
          </w:p>
        </w:tc>
      </w:tr>
      <w:tr w:rsidR="0052698C" w:rsidRPr="00C3086F" w14:paraId="40440A0B" w14:textId="77777777" w:rsidTr="003C2050">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570" w:type="dxa"/>
          </w:tcPr>
          <w:p w14:paraId="17483C45" w14:textId="77777777" w:rsidR="0052698C" w:rsidRPr="00C3086F" w:rsidRDefault="0052698C" w:rsidP="003C2050">
            <w:pPr>
              <w:rPr>
                <w:sz w:val="16"/>
                <w:szCs w:val="16"/>
              </w:rPr>
            </w:pPr>
            <w:r w:rsidRPr="00C3086F">
              <w:rPr>
                <w:sz w:val="16"/>
                <w:szCs w:val="16"/>
              </w:rPr>
              <w:t>DB Backup Series Expiration Days:</w:t>
            </w:r>
          </w:p>
        </w:tc>
        <w:tc>
          <w:tcPr>
            <w:tcW w:w="4150" w:type="dxa"/>
          </w:tcPr>
          <w:p w14:paraId="493CE5AD" w14:textId="77777777" w:rsidR="0052698C" w:rsidRPr="00C3086F"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C3086F">
              <w:rPr>
                <w:sz w:val="16"/>
                <w:szCs w:val="16"/>
              </w:rPr>
              <w:t>3 Day(s)</w:t>
            </w:r>
          </w:p>
        </w:tc>
      </w:tr>
      <w:tr w:rsidR="0052698C" w:rsidRPr="00C3086F" w14:paraId="3F1B53B7" w14:textId="77777777" w:rsidTr="003C2050">
        <w:trPr>
          <w:trHeight w:val="165"/>
        </w:trPr>
        <w:tc>
          <w:tcPr>
            <w:cnfStyle w:val="000010000000" w:firstRow="0" w:lastRow="0" w:firstColumn="0" w:lastColumn="0" w:oddVBand="1" w:evenVBand="0" w:oddHBand="0" w:evenHBand="0" w:firstRowFirstColumn="0" w:firstRowLastColumn="0" w:lastRowFirstColumn="0" w:lastRowLastColumn="0"/>
            <w:tcW w:w="3570" w:type="dxa"/>
          </w:tcPr>
          <w:p w14:paraId="0D422CEE" w14:textId="77777777" w:rsidR="0052698C" w:rsidRPr="00C3086F" w:rsidRDefault="0052698C" w:rsidP="003C2050">
            <w:pPr>
              <w:rPr>
                <w:sz w:val="16"/>
                <w:szCs w:val="16"/>
              </w:rPr>
            </w:pPr>
            <w:r w:rsidRPr="00C3086F">
              <w:rPr>
                <w:sz w:val="16"/>
                <w:szCs w:val="16"/>
              </w:rPr>
              <w:t>Recovery Plan File Expiration Days:</w:t>
            </w:r>
          </w:p>
        </w:tc>
        <w:tc>
          <w:tcPr>
            <w:tcW w:w="4150" w:type="dxa"/>
          </w:tcPr>
          <w:p w14:paraId="3EC24D46" w14:textId="77777777" w:rsidR="0052698C" w:rsidRPr="00C3086F" w:rsidRDefault="0052698C" w:rsidP="003C2050">
            <w:pPr>
              <w:cnfStyle w:val="000000000000" w:firstRow="0" w:lastRow="0" w:firstColumn="0" w:lastColumn="0" w:oddVBand="0" w:evenVBand="0" w:oddHBand="0" w:evenHBand="0" w:firstRowFirstColumn="0" w:firstRowLastColumn="0" w:lastRowFirstColumn="0" w:lastRowLastColumn="0"/>
              <w:rPr>
                <w:sz w:val="16"/>
                <w:szCs w:val="16"/>
              </w:rPr>
            </w:pPr>
            <w:r w:rsidRPr="00C3086F">
              <w:rPr>
                <w:sz w:val="16"/>
                <w:szCs w:val="16"/>
              </w:rPr>
              <w:t>3 Day(s)</w:t>
            </w:r>
          </w:p>
        </w:tc>
      </w:tr>
      <w:tr w:rsidR="0052698C" w:rsidRPr="00C3086F" w14:paraId="65011E46" w14:textId="77777777" w:rsidTr="003C2050">
        <w:trPr>
          <w:cnfStyle w:val="000000100000" w:firstRow="0" w:lastRow="0" w:firstColumn="0" w:lastColumn="0" w:oddVBand="0" w:evenVBand="0" w:oddHBand="1" w:evenHBand="0" w:firstRowFirstColumn="0" w:firstRowLastColumn="0" w:lastRowFirstColumn="0" w:lastRowLastColumn="0"/>
          <w:trHeight w:val="240"/>
        </w:trPr>
        <w:tc>
          <w:tcPr>
            <w:cnfStyle w:val="000010000000" w:firstRow="0" w:lastRow="0" w:firstColumn="0" w:lastColumn="0" w:oddVBand="1" w:evenVBand="0" w:oddHBand="0" w:evenHBand="0" w:firstRowFirstColumn="0" w:firstRowLastColumn="0" w:lastRowFirstColumn="0" w:lastRowLastColumn="0"/>
            <w:tcW w:w="3570" w:type="dxa"/>
          </w:tcPr>
          <w:p w14:paraId="166772CB" w14:textId="77777777" w:rsidR="0052698C" w:rsidRPr="00C3086F" w:rsidRDefault="0052698C" w:rsidP="003C2050">
            <w:pPr>
              <w:rPr>
                <w:sz w:val="16"/>
                <w:szCs w:val="16"/>
              </w:rPr>
            </w:pPr>
            <w:r w:rsidRPr="00C3086F">
              <w:rPr>
                <w:sz w:val="16"/>
                <w:szCs w:val="16"/>
              </w:rPr>
              <w:t>Check Label?:</w:t>
            </w:r>
          </w:p>
        </w:tc>
        <w:tc>
          <w:tcPr>
            <w:tcW w:w="4150" w:type="dxa"/>
          </w:tcPr>
          <w:p w14:paraId="19AB8B06" w14:textId="77777777" w:rsidR="0052698C" w:rsidRPr="00C3086F"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r w:rsidRPr="00C3086F">
              <w:rPr>
                <w:sz w:val="16"/>
                <w:szCs w:val="16"/>
              </w:rPr>
              <w:t>Yes</w:t>
            </w:r>
          </w:p>
        </w:tc>
      </w:tr>
      <w:tr w:rsidR="0052698C" w:rsidRPr="00C3086F" w14:paraId="54497617" w14:textId="77777777" w:rsidTr="003C2050">
        <w:trPr>
          <w:trHeight w:val="255"/>
        </w:trPr>
        <w:tc>
          <w:tcPr>
            <w:cnfStyle w:val="000010000000" w:firstRow="0" w:lastRow="0" w:firstColumn="0" w:lastColumn="0" w:oddVBand="1" w:evenVBand="0" w:oddHBand="0" w:evenHBand="0" w:firstRowFirstColumn="0" w:firstRowLastColumn="0" w:lastRowFirstColumn="0" w:lastRowLastColumn="0"/>
            <w:tcW w:w="3570" w:type="dxa"/>
          </w:tcPr>
          <w:p w14:paraId="76F34D00" w14:textId="77777777" w:rsidR="0052698C" w:rsidRPr="00C3086F" w:rsidRDefault="0052698C" w:rsidP="003C2050">
            <w:pPr>
              <w:rPr>
                <w:sz w:val="16"/>
                <w:szCs w:val="16"/>
              </w:rPr>
            </w:pPr>
            <w:r w:rsidRPr="00C3086F">
              <w:rPr>
                <w:sz w:val="16"/>
                <w:szCs w:val="16"/>
              </w:rPr>
              <w:t>Process FILE Device Type?:</w:t>
            </w:r>
          </w:p>
        </w:tc>
        <w:tc>
          <w:tcPr>
            <w:tcW w:w="4150" w:type="dxa"/>
          </w:tcPr>
          <w:p w14:paraId="6EDDF694" w14:textId="77777777" w:rsidR="0052698C" w:rsidRPr="00C3086F" w:rsidRDefault="0052698C" w:rsidP="003C2050">
            <w:pPr>
              <w:cnfStyle w:val="000000000000" w:firstRow="0" w:lastRow="0" w:firstColumn="0" w:lastColumn="0" w:oddVBand="0" w:evenVBand="0" w:oddHBand="0" w:evenHBand="0" w:firstRowFirstColumn="0" w:firstRowLastColumn="0" w:lastRowFirstColumn="0" w:lastRowLastColumn="0"/>
              <w:rPr>
                <w:sz w:val="16"/>
                <w:szCs w:val="16"/>
              </w:rPr>
            </w:pPr>
            <w:r w:rsidRPr="00C3086F">
              <w:rPr>
                <w:sz w:val="16"/>
                <w:szCs w:val="16"/>
              </w:rPr>
              <w:t>No</w:t>
            </w:r>
          </w:p>
        </w:tc>
      </w:tr>
      <w:tr w:rsidR="0052698C" w:rsidRPr="00C3086F" w14:paraId="1999A621" w14:textId="77777777" w:rsidTr="003C2050">
        <w:trPr>
          <w:cnfStyle w:val="000000100000" w:firstRow="0" w:lastRow="0" w:firstColumn="0" w:lastColumn="0" w:oddVBand="0" w:evenVBand="0" w:oddHBand="1" w:evenHBand="0" w:firstRowFirstColumn="0" w:firstRowLastColumn="0" w:lastRowFirstColumn="0" w:lastRowLastColumn="0"/>
          <w:trHeight w:val="133"/>
        </w:trPr>
        <w:tc>
          <w:tcPr>
            <w:cnfStyle w:val="000010000000" w:firstRow="0" w:lastRow="0" w:firstColumn="0" w:lastColumn="0" w:oddVBand="1" w:evenVBand="0" w:oddHBand="0" w:evenHBand="0" w:firstRowFirstColumn="0" w:firstRowLastColumn="0" w:lastRowFirstColumn="0" w:lastRowLastColumn="0"/>
            <w:tcW w:w="3570" w:type="dxa"/>
          </w:tcPr>
          <w:p w14:paraId="2144209B" w14:textId="77777777" w:rsidR="0052698C" w:rsidRPr="00C3086F" w:rsidRDefault="0052698C" w:rsidP="003C2050">
            <w:pPr>
              <w:rPr>
                <w:sz w:val="16"/>
                <w:szCs w:val="16"/>
              </w:rPr>
            </w:pPr>
            <w:r w:rsidRPr="00C3086F">
              <w:rPr>
                <w:sz w:val="16"/>
                <w:szCs w:val="16"/>
              </w:rPr>
              <w:t>Command File Name:</w:t>
            </w:r>
          </w:p>
        </w:tc>
        <w:tc>
          <w:tcPr>
            <w:tcW w:w="4150" w:type="dxa"/>
          </w:tcPr>
          <w:p w14:paraId="4DA3A264" w14:textId="77777777" w:rsidR="0052698C" w:rsidRPr="00C3086F" w:rsidRDefault="0052698C" w:rsidP="003C2050">
            <w:pPr>
              <w:cnfStyle w:val="000000100000" w:firstRow="0" w:lastRow="0" w:firstColumn="0" w:lastColumn="0" w:oddVBand="0" w:evenVBand="0" w:oddHBand="1" w:evenHBand="0" w:firstRowFirstColumn="0" w:firstRowLastColumn="0" w:lastRowFirstColumn="0" w:lastRowLastColumn="0"/>
              <w:rPr>
                <w:sz w:val="16"/>
                <w:szCs w:val="16"/>
              </w:rPr>
            </w:pPr>
          </w:p>
        </w:tc>
      </w:tr>
    </w:tbl>
    <w:p w14:paraId="368704A0" w14:textId="77777777" w:rsidR="0052698C" w:rsidRPr="00A1061C" w:rsidRDefault="0052698C" w:rsidP="0052698C">
      <w:pPr>
        <w:rPr>
          <w:rFonts w:ascii="Courier New" w:hAnsi="Courier New" w:cs="Courier New"/>
          <w:bCs/>
          <w:color w:val="FF0000"/>
          <w:sz w:val="16"/>
          <w:szCs w:val="16"/>
        </w:rPr>
      </w:pPr>
      <w:r w:rsidRPr="00A1061C">
        <w:rPr>
          <w:rFonts w:ascii="Courier New" w:hAnsi="Courier New" w:cs="Courier New"/>
          <w:bCs/>
          <w:color w:val="FF0000"/>
          <w:sz w:val="16"/>
          <w:szCs w:val="16"/>
        </w:rPr>
        <w:t>root@cm07# cat planexp.awk</w:t>
      </w:r>
    </w:p>
    <w:p w14:paraId="74C93049"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Explode a recovery plan file into separate files (macros,scripts,</w:t>
      </w:r>
    </w:p>
    <w:p w14:paraId="654E4944"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volume history file etc.).</w:t>
      </w:r>
    </w:p>
    <w:p w14:paraId="075DB383"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w:t>
      </w:r>
    </w:p>
    <w:p w14:paraId="30BC5B18"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Invoke with: </w:t>
      </w:r>
    </w:p>
    <w:p w14:paraId="44FF6B87"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w:t>
      </w:r>
      <w:r w:rsidRPr="00A1061C">
        <w:rPr>
          <w:rFonts w:ascii="Courier New" w:hAnsi="Courier New" w:cs="Courier New"/>
          <w:bCs/>
          <w:color w:val="FF0000"/>
          <w:sz w:val="16"/>
          <w:szCs w:val="16"/>
        </w:rPr>
        <w:t>awk -f planexpl.awk recoveryplanfilename</w:t>
      </w:r>
      <w:r w:rsidRPr="00A1061C">
        <w:rPr>
          <w:rFonts w:ascii="Courier New" w:hAnsi="Courier New" w:cs="Courier New"/>
          <w:bCs/>
          <w:sz w:val="16"/>
          <w:szCs w:val="16"/>
        </w:rPr>
        <w:t xml:space="preserve">   </w:t>
      </w:r>
    </w:p>
    <w:p w14:paraId="15CD02A5"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Where:</w:t>
      </w:r>
    </w:p>
    <w:p w14:paraId="74EB3D4B"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recoveryplanfilename is the name of the recovery plan file created</w:t>
      </w:r>
    </w:p>
    <w:p w14:paraId="7F9B5FC7"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by the </w:t>
      </w:r>
      <w:r w:rsidRPr="00A1061C">
        <w:rPr>
          <w:rFonts w:ascii="Courier New" w:hAnsi="Courier New" w:cs="Courier New"/>
          <w:bCs/>
          <w:color w:val="FF0000"/>
          <w:sz w:val="16"/>
          <w:szCs w:val="16"/>
        </w:rPr>
        <w:t xml:space="preserve">DRM PREPARE </w:t>
      </w:r>
      <w:r w:rsidRPr="00A1061C">
        <w:rPr>
          <w:rFonts w:ascii="Courier New" w:hAnsi="Courier New" w:cs="Courier New"/>
          <w:bCs/>
          <w:sz w:val="16"/>
          <w:szCs w:val="16"/>
        </w:rPr>
        <w:t xml:space="preserve">command.  </w:t>
      </w:r>
    </w:p>
    <w:p w14:paraId="06B6471D" w14:textId="77777777" w:rsidR="0052698C" w:rsidRDefault="0052698C" w:rsidP="0052698C">
      <w:pPr>
        <w:rPr>
          <w:rFonts w:ascii="Courier New" w:hAnsi="Courier New" w:cs="Courier New"/>
          <w:bCs/>
          <w:sz w:val="16"/>
          <w:szCs w:val="16"/>
        </w:rPr>
      </w:pPr>
    </w:p>
    <w:p w14:paraId="19D2D3B7" w14:textId="77777777" w:rsidR="0052698C" w:rsidRPr="00A1061C" w:rsidRDefault="0052698C" w:rsidP="0052698C">
      <w:pPr>
        <w:rPr>
          <w:rFonts w:ascii="Courier New" w:hAnsi="Courier New" w:cs="Courier New"/>
          <w:bCs/>
          <w:color w:val="FF0000"/>
          <w:sz w:val="16"/>
          <w:szCs w:val="16"/>
        </w:rPr>
      </w:pPr>
      <w:r w:rsidRPr="00A1061C">
        <w:rPr>
          <w:rFonts w:ascii="Courier New" w:hAnsi="Courier New" w:cs="Courier New"/>
          <w:bCs/>
          <w:color w:val="FF0000"/>
          <w:sz w:val="16"/>
          <w:szCs w:val="16"/>
        </w:rPr>
        <w:t>root@cm07# cat plan.RECOVERY.SCRIPT.DISASTER.RECOVERY.MODE</w:t>
      </w:r>
    </w:p>
    <w:p w14:paraId="4810E574" w14:textId="77777777" w:rsidR="0052698C" w:rsidRPr="00A1061C" w:rsidRDefault="0052698C" w:rsidP="0052698C">
      <w:pPr>
        <w:rPr>
          <w:rFonts w:ascii="Courier New" w:hAnsi="Courier New" w:cs="Courier New"/>
          <w:bCs/>
          <w:sz w:val="16"/>
          <w:szCs w:val="16"/>
        </w:rPr>
      </w:pPr>
    </w:p>
    <w:p w14:paraId="4B3F620A"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#!/bin/ksh</w:t>
      </w:r>
    </w:p>
    <w:p w14:paraId="59A0FDBC"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set -x</w:t>
      </w:r>
    </w:p>
    <w:p w14:paraId="103308EA" w14:textId="77777777" w:rsidR="0052698C" w:rsidRPr="00A1061C" w:rsidRDefault="0052698C" w:rsidP="0052698C">
      <w:pPr>
        <w:rPr>
          <w:rFonts w:ascii="Courier New" w:hAnsi="Courier New" w:cs="Courier New"/>
          <w:bCs/>
          <w:sz w:val="16"/>
          <w:szCs w:val="16"/>
        </w:rPr>
      </w:pPr>
    </w:p>
    <w:p w14:paraId="10E9B6E7"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Purpose: This script contains the steps required to recover the server</w:t>
      </w:r>
    </w:p>
    <w:p w14:paraId="711A70BD"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to the point where client restore requests can be satisfied</w:t>
      </w:r>
    </w:p>
    <w:p w14:paraId="1E64050A" w14:textId="77777777" w:rsidR="0052698C" w:rsidRPr="00A1061C" w:rsidRDefault="0052698C" w:rsidP="0052698C">
      <w:pPr>
        <w:rPr>
          <w:rFonts w:ascii="Courier New" w:hAnsi="Courier New" w:cs="Courier New"/>
          <w:bCs/>
          <w:sz w:val="16"/>
          <w:szCs w:val="16"/>
        </w:rPr>
      </w:pPr>
      <w:r>
        <w:rPr>
          <w:rFonts w:ascii="Courier New" w:hAnsi="Courier New" w:cs="Courier New"/>
          <w:bCs/>
          <w:sz w:val="16"/>
          <w:szCs w:val="16"/>
        </w:rPr>
        <w:lastRenderedPageBreak/>
        <w:t xml:space="preserve"> </w:t>
      </w:r>
      <w:r w:rsidRPr="00A1061C">
        <w:rPr>
          <w:rFonts w:ascii="Courier New" w:hAnsi="Courier New" w:cs="Courier New"/>
          <w:bCs/>
          <w:sz w:val="16"/>
          <w:szCs w:val="16"/>
        </w:rPr>
        <w:t>#   directly from available copy storage pool volumes.</w:t>
      </w:r>
    </w:p>
    <w:p w14:paraId="7E220634"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Note: This script assumes that all volumes necessary for the restore have </w:t>
      </w:r>
    </w:p>
    <w:p w14:paraId="7A54F438"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been retrieved from the vault and are available. This script assumes</w:t>
      </w:r>
    </w:p>
    <w:p w14:paraId="282A07F3"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the recovery  environment is compatible (essentially the same) as the</w:t>
      </w:r>
    </w:p>
    <w:p w14:paraId="6F7FB5A3"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original. Any deviations require modification to this script and the</w:t>
      </w:r>
    </w:p>
    <w:p w14:paraId="11682F8B"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macros and shell scripts it runs. Alternatively, you can use this</w:t>
      </w:r>
    </w:p>
    <w:p w14:paraId="64F4AEC0"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script as a guide, and manually execute each step.</w:t>
      </w:r>
    </w:p>
    <w:p w14:paraId="19E0F1FD" w14:textId="77777777" w:rsidR="0052698C" w:rsidRPr="00A1061C" w:rsidRDefault="0052698C" w:rsidP="0052698C">
      <w:pPr>
        <w:rPr>
          <w:rFonts w:ascii="Courier New" w:hAnsi="Courier New" w:cs="Courier New"/>
          <w:bCs/>
          <w:sz w:val="16"/>
          <w:szCs w:val="16"/>
        </w:rPr>
      </w:pPr>
    </w:p>
    <w:p w14:paraId="65B04283"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if [ -z "$1" -o -z "$2" -o -z "$3" ]</w:t>
      </w:r>
    </w:p>
    <w:p w14:paraId="35F47FFF"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then</w:t>
      </w:r>
    </w:p>
    <w:p w14:paraId="7FDF1C65"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print "Specify the following positional parameters:"</w:t>
      </w:r>
    </w:p>
    <w:p w14:paraId="2D5148D3"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print "administrative client ID, password, and server ID."</w:t>
      </w:r>
    </w:p>
    <w:p w14:paraId="2263A37E"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print "Script stopped."</w:t>
      </w:r>
    </w:p>
    <w:p w14:paraId="6383CE45"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exit</w:t>
      </w:r>
    </w:p>
    <w:p w14:paraId="528D216E"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fi</w:t>
      </w:r>
    </w:p>
    <w:p w14:paraId="0B48562D" w14:textId="77777777" w:rsidR="0052698C" w:rsidRPr="00A1061C" w:rsidRDefault="0052698C" w:rsidP="0052698C">
      <w:pPr>
        <w:rPr>
          <w:rFonts w:ascii="Courier New" w:hAnsi="Courier New" w:cs="Courier New"/>
          <w:bCs/>
          <w:sz w:val="16"/>
          <w:szCs w:val="16"/>
        </w:rPr>
      </w:pPr>
    </w:p>
    <w:p w14:paraId="711EAE52"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Set the server working directory.</w:t>
      </w:r>
    </w:p>
    <w:p w14:paraId="411285E9"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cd /tsmha2/files</w:t>
      </w:r>
    </w:p>
    <w:p w14:paraId="7EA81AE0" w14:textId="77777777" w:rsidR="0052698C" w:rsidRPr="00A1061C" w:rsidRDefault="0052698C" w:rsidP="0052698C">
      <w:pPr>
        <w:rPr>
          <w:rFonts w:ascii="Courier New" w:hAnsi="Courier New" w:cs="Courier New"/>
          <w:bCs/>
          <w:sz w:val="16"/>
          <w:szCs w:val="16"/>
        </w:rPr>
      </w:pPr>
    </w:p>
    <w:p w14:paraId="121BFE69"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Restore server options, volume history, device configuration files.</w:t>
      </w:r>
    </w:p>
    <w:p w14:paraId="56FBBF82"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cp /admsrv/drmgr/drp/plan.DSMSERV.OPT.FILE \</w:t>
      </w:r>
    </w:p>
    <w:p w14:paraId="12EED55E"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/tsmha2/files/dsmserv.opt</w:t>
      </w:r>
    </w:p>
    <w:p w14:paraId="6F7C2347"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cp /admsrv/drmgr/drp/plan.VOLUME.HISTORY.FILE \</w:t>
      </w:r>
    </w:p>
    <w:p w14:paraId="08625A79"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/usr/tivoli/tsm/server/bin/drmvolh.txt</w:t>
      </w:r>
    </w:p>
    <w:p w14:paraId="40359B37"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cp /admsrv/drmgr/drp/plan.DEVICE.CONFIGURATION.FILE \</w:t>
      </w:r>
    </w:p>
    <w:p w14:paraId="63905CDA"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/usr/tivoli/tsm/server/bin/drmdevc.txt</w:t>
      </w:r>
    </w:p>
    <w:p w14:paraId="3447092A" w14:textId="77777777" w:rsidR="0052698C" w:rsidRPr="00A1061C" w:rsidRDefault="0052698C" w:rsidP="0052698C">
      <w:pPr>
        <w:rPr>
          <w:rFonts w:ascii="Courier New" w:hAnsi="Courier New" w:cs="Courier New"/>
          <w:bCs/>
          <w:sz w:val="16"/>
          <w:szCs w:val="16"/>
        </w:rPr>
      </w:pPr>
    </w:p>
    <w:p w14:paraId="24374E4D"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export DSMSERV_CONFIG=/tsmha2/files/dsmserv.opt</w:t>
      </w:r>
    </w:p>
    <w:p w14:paraId="78C3A2BB" w14:textId="77777777" w:rsidR="0052698C" w:rsidRPr="00A1061C" w:rsidRDefault="0052698C" w:rsidP="0052698C">
      <w:pPr>
        <w:rPr>
          <w:rFonts w:ascii="Courier New" w:hAnsi="Courier New" w:cs="Courier New"/>
          <w:bCs/>
          <w:sz w:val="16"/>
          <w:szCs w:val="16"/>
        </w:rPr>
      </w:pPr>
    </w:p>
    <w:p w14:paraId="0446DA12"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export DSMSERV_DIR=/usr/tivoli/tsm/server/bin</w:t>
      </w:r>
    </w:p>
    <w:p w14:paraId="2D289B03" w14:textId="77777777" w:rsidR="0052698C" w:rsidRPr="00A1061C" w:rsidRDefault="0052698C" w:rsidP="0052698C">
      <w:pPr>
        <w:rPr>
          <w:rFonts w:ascii="Courier New" w:hAnsi="Courier New" w:cs="Courier New"/>
          <w:bCs/>
          <w:sz w:val="16"/>
          <w:szCs w:val="16"/>
        </w:rPr>
      </w:pPr>
    </w:p>
    <w:p w14:paraId="09CF9DF5"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Create and format log and database files.</w:t>
      </w:r>
    </w:p>
    <w:p w14:paraId="7CEB67A3"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/admsrv/drmgr/drp/plan.LOGANDDB.VOLUMES.CREATE 2&gt;&amp;1 \</w:t>
      </w:r>
    </w:p>
    <w:p w14:paraId="6DF3DBC9"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tee /admsrv/drmgr/drp/plan.LOGANDDB.VOLUMES.CREATE.log</w:t>
      </w:r>
    </w:p>
    <w:p w14:paraId="3F43ACB9" w14:textId="77777777" w:rsidR="0052698C" w:rsidRPr="00A1061C" w:rsidRDefault="0052698C" w:rsidP="0052698C">
      <w:pPr>
        <w:rPr>
          <w:rFonts w:ascii="Courier New" w:hAnsi="Courier New" w:cs="Courier New"/>
          <w:bCs/>
          <w:sz w:val="16"/>
          <w:szCs w:val="16"/>
        </w:rPr>
      </w:pPr>
    </w:p>
    <w:p w14:paraId="2246150B"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Initalize the log and database files.</w:t>
      </w:r>
    </w:p>
    <w:p w14:paraId="75A206AF"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/admsrv/drmgr/drp/plan.LOGANDDB.VOLUMES.INSTALL 2&gt;&amp;1 \</w:t>
      </w:r>
    </w:p>
    <w:p w14:paraId="63E7508C"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tee /admsrv/drmgr/drp/plan.LOGANDDB.VOLUMES.INSTALL.log</w:t>
      </w:r>
    </w:p>
    <w:p w14:paraId="3C09F722" w14:textId="77777777" w:rsidR="0052698C" w:rsidRPr="00A1061C" w:rsidRDefault="0052698C" w:rsidP="0052698C">
      <w:pPr>
        <w:rPr>
          <w:rFonts w:ascii="Courier New" w:hAnsi="Courier New" w:cs="Courier New"/>
          <w:bCs/>
          <w:sz w:val="16"/>
          <w:szCs w:val="16"/>
        </w:rPr>
      </w:pPr>
    </w:p>
    <w:p w14:paraId="655A98E2"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Restore the server database to latest version backed up per the </w:t>
      </w:r>
    </w:p>
    <w:p w14:paraId="5FA80585"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volume history file.</w:t>
      </w:r>
    </w:p>
    <w:p w14:paraId="4BE89CFA"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/usr/tivoli/tsm/server/bin/dsmserv restore db todate=07/04/2013 totime=08:41:27 source=dbb</w:t>
      </w:r>
    </w:p>
    <w:p w14:paraId="35DAFE9C" w14:textId="77777777" w:rsidR="0052698C" w:rsidRPr="00A1061C" w:rsidRDefault="0052698C" w:rsidP="0052698C">
      <w:pPr>
        <w:rPr>
          <w:rFonts w:ascii="Courier New" w:hAnsi="Courier New" w:cs="Courier New"/>
          <w:bCs/>
          <w:sz w:val="16"/>
          <w:szCs w:val="16"/>
        </w:rPr>
      </w:pPr>
    </w:p>
    <w:p w14:paraId="2D666DB5"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Start the server.</w:t>
      </w:r>
    </w:p>
    <w:p w14:paraId="4D8B73B9"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nohup /usr/tivoli/tsm/server/bin/dsmserv &amp;</w:t>
      </w:r>
    </w:p>
    <w:p w14:paraId="79E3582B"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print Please start new server console with command dsmadmc -CONSOLE.</w:t>
      </w:r>
    </w:p>
    <w:p w14:paraId="21BA7344"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print Press enter to continue recovery script execution.</w:t>
      </w:r>
    </w:p>
    <w:p w14:paraId="08E4C51C"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read pause</w:t>
      </w:r>
    </w:p>
    <w:p w14:paraId="4B6A68A3" w14:textId="77777777" w:rsidR="0052698C" w:rsidRPr="00A1061C" w:rsidRDefault="0052698C" w:rsidP="0052698C">
      <w:pPr>
        <w:rPr>
          <w:rFonts w:ascii="Courier New" w:hAnsi="Courier New" w:cs="Courier New"/>
          <w:bCs/>
          <w:sz w:val="16"/>
          <w:szCs w:val="16"/>
        </w:rPr>
      </w:pPr>
    </w:p>
    <w:p w14:paraId="4C3D0829"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Register Server Licenses.</w:t>
      </w:r>
    </w:p>
    <w:p w14:paraId="5C6EE9A8"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dsmadmc -id=$1 -pass=$2 -serv=$3 -ITEMCOMMIT \</w:t>
      </w:r>
    </w:p>
    <w:p w14:paraId="2606A6ED"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-OUTFILE=/admsrv/drmgr/drp/plan.LICENSE.REGISTRATION.log \</w:t>
      </w:r>
    </w:p>
    <w:p w14:paraId="683EA438"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macro /admsrv/drmgr/drp/plan.LICENSE.REGISTRATION</w:t>
      </w:r>
    </w:p>
    <w:p w14:paraId="462ED52E" w14:textId="77777777" w:rsidR="0052698C" w:rsidRPr="00A1061C" w:rsidRDefault="0052698C" w:rsidP="0052698C">
      <w:pPr>
        <w:rPr>
          <w:rFonts w:ascii="Courier New" w:hAnsi="Courier New" w:cs="Courier New"/>
          <w:bCs/>
          <w:sz w:val="16"/>
          <w:szCs w:val="16"/>
        </w:rPr>
      </w:pPr>
    </w:p>
    <w:p w14:paraId="0DB52194"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Tell Server these copy storage pool volumes are available for use.</w:t>
      </w:r>
    </w:p>
    <w:p w14:paraId="78D5D266"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Recovery Administrator: Remove from macro any volumes not obtained from vault.</w:t>
      </w:r>
    </w:p>
    <w:p w14:paraId="3DF596A1"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dsmadmc -id=$1 -pass=$2 -serv=$3 -ITEMCOMMIT \</w:t>
      </w:r>
    </w:p>
    <w:p w14:paraId="11A076D5"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-OUTFILE=/admsrv/drmgr/drp/plan.COPYSTGPOOL.VOLUMES.AVAILABLE.log \</w:t>
      </w:r>
    </w:p>
    <w:p w14:paraId="53FB82C6"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macro /admsrv/drmgr/drp/plan.COPYSTGPOOL.VOLUMES.AVAILABLE</w:t>
      </w:r>
    </w:p>
    <w:p w14:paraId="72D4C503" w14:textId="77777777" w:rsidR="0052698C" w:rsidRPr="00A1061C" w:rsidRDefault="0052698C" w:rsidP="0052698C">
      <w:pPr>
        <w:rPr>
          <w:rFonts w:ascii="Courier New" w:hAnsi="Courier New" w:cs="Courier New"/>
          <w:bCs/>
          <w:sz w:val="16"/>
          <w:szCs w:val="16"/>
        </w:rPr>
      </w:pPr>
    </w:p>
    <w:p w14:paraId="6796F12F"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Volumes in this macro were not marked as 'offsite' at the time</w:t>
      </w:r>
    </w:p>
    <w:p w14:paraId="24AF83E6"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PREPARE ran. They were likely destroyed in the disaster.</w:t>
      </w:r>
    </w:p>
    <w:p w14:paraId="7C63D0A3"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Recovery Administrator: Remove from macro any volumes not destroyed.</w:t>
      </w:r>
    </w:p>
    <w:p w14:paraId="1C48055D"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dsmadmc -id=$1 -pass=$2 -serv=$3 -ITEMCOMMIT \</w:t>
      </w:r>
    </w:p>
    <w:p w14:paraId="120275EA"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-OUTFILE=/admsrv/drmgr/drp/plan.COPYSTGPOOL.VOLUMES.DESTROYED.log \</w:t>
      </w:r>
    </w:p>
    <w:p w14:paraId="03723D2C"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macro /admsrv/drmgr/drp/plan.COPYSTGPOOL.VOLUMES.DESTROYED</w:t>
      </w:r>
    </w:p>
    <w:p w14:paraId="50A16613" w14:textId="77777777" w:rsidR="0052698C" w:rsidRPr="00A1061C" w:rsidRDefault="0052698C" w:rsidP="0052698C">
      <w:pPr>
        <w:rPr>
          <w:rFonts w:ascii="Courier New" w:hAnsi="Courier New" w:cs="Courier New"/>
          <w:bCs/>
          <w:sz w:val="16"/>
          <w:szCs w:val="16"/>
        </w:rPr>
      </w:pPr>
    </w:p>
    <w:p w14:paraId="5AD5BD5E"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 Mark primary storage pool volumes as ACCESS=DESTROYED.</w:t>
      </w:r>
    </w:p>
    <w:p w14:paraId="54CEB084"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Recovery administrator: Remove from macro any volumes not destroyed.</w:t>
      </w:r>
    </w:p>
    <w:p w14:paraId="18568AFA"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dsmadmc -id=$1 -pass=$2 -serv=$3 -ITEMCOMMIT \</w:t>
      </w:r>
    </w:p>
    <w:p w14:paraId="4B1E5630"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t xml:space="preserve">  -OUTFILE=/admsrv/drmgr/drp/plan.PRIMARY.VOLUMES.DESTROYED.log \</w:t>
      </w:r>
    </w:p>
    <w:p w14:paraId="65DD4035" w14:textId="77777777" w:rsidR="0052698C" w:rsidRPr="00A1061C" w:rsidRDefault="0052698C" w:rsidP="0052698C">
      <w:pPr>
        <w:rPr>
          <w:rFonts w:ascii="Courier New" w:hAnsi="Courier New" w:cs="Courier New"/>
          <w:bCs/>
          <w:sz w:val="16"/>
          <w:szCs w:val="16"/>
        </w:rPr>
      </w:pPr>
      <w:r w:rsidRPr="00A1061C">
        <w:rPr>
          <w:rFonts w:ascii="Courier New" w:hAnsi="Courier New" w:cs="Courier New"/>
          <w:bCs/>
          <w:sz w:val="16"/>
          <w:szCs w:val="16"/>
        </w:rPr>
        <w:lastRenderedPageBreak/>
        <w:t xml:space="preserve">     macro /admsrv/drmgr/drp/plan.PRIMARY.VOLUMES.DESTROYED</w:t>
      </w:r>
    </w:p>
    <w:p w14:paraId="73F52A1C" w14:textId="77777777" w:rsidR="0052698C" w:rsidRPr="00AA7500" w:rsidRDefault="0052698C" w:rsidP="0052698C">
      <w:pPr>
        <w:rPr>
          <w:b/>
          <w:bCs/>
        </w:rPr>
      </w:pPr>
    </w:p>
    <w:p w14:paraId="1F5D73DA" w14:textId="77777777" w:rsidR="0052698C" w:rsidRDefault="0052698C" w:rsidP="0052698C">
      <w:pPr>
        <w:rPr>
          <w:b/>
          <w:bCs/>
        </w:rPr>
      </w:pPr>
      <w:r w:rsidRPr="0034603C">
        <w:rPr>
          <w:b/>
          <w:bCs/>
        </w:rPr>
        <w:t xml:space="preserve">DRM </w:t>
      </w:r>
      <w:r>
        <w:rPr>
          <w:b/>
          <w:bCs/>
        </w:rPr>
        <w:t xml:space="preserve">Offsite </w:t>
      </w:r>
      <w:r w:rsidRPr="0034603C">
        <w:rPr>
          <w:b/>
          <w:bCs/>
        </w:rPr>
        <w:t>Media Status</w:t>
      </w:r>
      <w:r>
        <w:rPr>
          <w:b/>
          <w:bCs/>
        </w:rPr>
        <w:t>:</w:t>
      </w:r>
    </w:p>
    <w:p w14:paraId="5F323973" w14:textId="77777777" w:rsidR="0052698C" w:rsidRDefault="0052698C" w:rsidP="0052698C">
      <w:pPr>
        <w:rPr>
          <w:b/>
          <w:bCs/>
        </w:rPr>
      </w:pPr>
      <w:r>
        <w:rPr>
          <w:b/>
          <w:bCs/>
          <w:noProof/>
        </w:rPr>
        <w:drawing>
          <wp:inline distT="0" distB="0" distL="0" distR="0" wp14:anchorId="5EC489B4" wp14:editId="34E3A15F">
            <wp:extent cx="3325186" cy="244127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929" cy="2447695"/>
                    </a:xfrm>
                    <a:prstGeom prst="rect">
                      <a:avLst/>
                    </a:prstGeom>
                    <a:noFill/>
                    <a:ln>
                      <a:noFill/>
                    </a:ln>
                  </pic:spPr>
                </pic:pic>
              </a:graphicData>
            </a:graphic>
          </wp:inline>
        </w:drawing>
      </w:r>
    </w:p>
    <w:p w14:paraId="24D2E704" w14:textId="77777777" w:rsidR="0052698C" w:rsidRDefault="0052698C" w:rsidP="0052698C">
      <w:pPr>
        <w:rPr>
          <w:b/>
          <w:bCs/>
        </w:rPr>
      </w:pPr>
    </w:p>
    <w:p w14:paraId="49F5500E" w14:textId="77777777" w:rsidR="0052698C" w:rsidRPr="00C3086F" w:rsidRDefault="0052698C" w:rsidP="0052698C">
      <w:pPr>
        <w:rPr>
          <w:b/>
          <w:bCs/>
          <w:sz w:val="16"/>
          <w:szCs w:val="16"/>
        </w:rPr>
      </w:pPr>
      <w:r w:rsidRPr="00C3086F">
        <w:rPr>
          <w:b/>
          <w:bCs/>
          <w:sz w:val="16"/>
          <w:szCs w:val="16"/>
        </w:rPr>
        <w:t>tsm ADMINSERV &gt; q drm</w:t>
      </w:r>
    </w:p>
    <w:tbl>
      <w:tblPr>
        <w:tblStyle w:val="ae"/>
        <w:tblW w:w="5169" w:type="dxa"/>
        <w:tblInd w:w="468" w:type="dxa"/>
        <w:tblLook w:val="04A0" w:firstRow="1" w:lastRow="0" w:firstColumn="1" w:lastColumn="0" w:noHBand="0" w:noVBand="1"/>
      </w:tblPr>
      <w:tblGrid>
        <w:gridCol w:w="2840"/>
        <w:gridCol w:w="2329"/>
      </w:tblGrid>
      <w:tr w:rsidR="0052698C" w:rsidRPr="00C3086F" w14:paraId="06CB5D8A" w14:textId="77777777" w:rsidTr="003C2050">
        <w:trPr>
          <w:trHeight w:val="300"/>
        </w:trPr>
        <w:tc>
          <w:tcPr>
            <w:tcW w:w="5169" w:type="dxa"/>
            <w:gridSpan w:val="2"/>
            <w:noWrap/>
            <w:hideMark/>
          </w:tcPr>
          <w:p w14:paraId="630D0D7D" w14:textId="77777777" w:rsidR="0052698C" w:rsidRPr="00C3086F" w:rsidRDefault="0052698C" w:rsidP="003C2050">
            <w:pPr>
              <w:rPr>
                <w:rFonts w:eastAsia="Times New Roman"/>
                <w:color w:val="000000"/>
                <w:sz w:val="16"/>
                <w:szCs w:val="16"/>
              </w:rPr>
            </w:pPr>
            <w:r w:rsidRPr="00C3086F">
              <w:rPr>
                <w:rFonts w:eastAsia="Times New Roman"/>
                <w:color w:val="000000"/>
                <w:sz w:val="16"/>
                <w:szCs w:val="16"/>
              </w:rPr>
              <w:t>DRM Offsite Recovery Media Status(click on the hyperlink)</w:t>
            </w:r>
          </w:p>
        </w:tc>
      </w:tr>
      <w:tr w:rsidR="0052698C" w:rsidRPr="00C3086F" w14:paraId="6CD7AC36" w14:textId="77777777" w:rsidTr="003C2050">
        <w:trPr>
          <w:trHeight w:val="300"/>
        </w:trPr>
        <w:tc>
          <w:tcPr>
            <w:tcW w:w="2840" w:type="dxa"/>
            <w:hideMark/>
          </w:tcPr>
          <w:p w14:paraId="42D0248A" w14:textId="77777777" w:rsidR="0052698C" w:rsidRPr="00C3086F" w:rsidRDefault="0052698C" w:rsidP="003C2050">
            <w:pPr>
              <w:rPr>
                <w:rFonts w:eastAsia="Times New Roman"/>
                <w:color w:val="0000FF"/>
                <w:sz w:val="16"/>
                <w:szCs w:val="16"/>
                <w:u w:val="single"/>
              </w:rPr>
            </w:pPr>
            <w:hyperlink r:id="rId16" w:history="1">
              <w:r w:rsidRPr="00C3086F">
                <w:rPr>
                  <w:rFonts w:eastAsia="Times New Roman"/>
                  <w:color w:val="0000FF"/>
                  <w:sz w:val="16"/>
                  <w:szCs w:val="16"/>
                  <w:u w:val="single"/>
                </w:rPr>
                <w:t>All</w:t>
              </w:r>
            </w:hyperlink>
          </w:p>
        </w:tc>
        <w:tc>
          <w:tcPr>
            <w:tcW w:w="2329" w:type="dxa"/>
            <w:noWrap/>
            <w:hideMark/>
          </w:tcPr>
          <w:p w14:paraId="46169ED2" w14:textId="77777777" w:rsidR="0052698C" w:rsidRPr="00C3086F" w:rsidRDefault="0052698C" w:rsidP="003C2050">
            <w:pPr>
              <w:rPr>
                <w:rFonts w:eastAsia="Times New Roman"/>
                <w:color w:val="000000"/>
                <w:sz w:val="16"/>
                <w:szCs w:val="16"/>
              </w:rPr>
            </w:pPr>
            <w:r w:rsidRPr="00C3086F">
              <w:rPr>
                <w:rFonts w:eastAsia="Times New Roman"/>
                <w:color w:val="000000"/>
                <w:sz w:val="16"/>
                <w:szCs w:val="16"/>
              </w:rPr>
              <w:t>20</w:t>
            </w:r>
          </w:p>
        </w:tc>
      </w:tr>
      <w:tr w:rsidR="0052698C" w:rsidRPr="00C3086F" w14:paraId="410DABE0" w14:textId="77777777" w:rsidTr="003C2050">
        <w:trPr>
          <w:trHeight w:val="300"/>
        </w:trPr>
        <w:tc>
          <w:tcPr>
            <w:tcW w:w="2840" w:type="dxa"/>
            <w:hideMark/>
          </w:tcPr>
          <w:p w14:paraId="28F6903A" w14:textId="77777777" w:rsidR="0052698C" w:rsidRPr="00C3086F" w:rsidRDefault="0052698C" w:rsidP="003C2050">
            <w:pPr>
              <w:rPr>
                <w:rFonts w:eastAsia="Times New Roman"/>
                <w:color w:val="0000FF"/>
                <w:sz w:val="16"/>
                <w:szCs w:val="16"/>
                <w:u w:val="single"/>
              </w:rPr>
            </w:pPr>
            <w:hyperlink r:id="rId17" w:history="1">
              <w:r w:rsidRPr="00C3086F">
                <w:rPr>
                  <w:rFonts w:eastAsia="Times New Roman"/>
                  <w:color w:val="0000FF"/>
                  <w:sz w:val="16"/>
                  <w:szCs w:val="16"/>
                  <w:u w:val="single"/>
                </w:rPr>
                <w:t>Mountable</w:t>
              </w:r>
            </w:hyperlink>
          </w:p>
        </w:tc>
        <w:tc>
          <w:tcPr>
            <w:tcW w:w="2329" w:type="dxa"/>
            <w:noWrap/>
            <w:hideMark/>
          </w:tcPr>
          <w:p w14:paraId="1607B73F" w14:textId="77777777" w:rsidR="0052698C" w:rsidRPr="00C3086F" w:rsidRDefault="0052698C" w:rsidP="003C2050">
            <w:pPr>
              <w:rPr>
                <w:rFonts w:eastAsia="Times New Roman"/>
                <w:color w:val="000000"/>
                <w:sz w:val="16"/>
                <w:szCs w:val="16"/>
              </w:rPr>
            </w:pPr>
            <w:r w:rsidRPr="00C3086F">
              <w:rPr>
                <w:rFonts w:eastAsia="Times New Roman"/>
                <w:color w:val="000000"/>
                <w:sz w:val="16"/>
                <w:szCs w:val="16"/>
              </w:rPr>
              <w:t>0</w:t>
            </w:r>
          </w:p>
        </w:tc>
      </w:tr>
      <w:tr w:rsidR="0052698C" w:rsidRPr="00C3086F" w14:paraId="1C615248" w14:textId="77777777" w:rsidTr="003C2050">
        <w:trPr>
          <w:trHeight w:val="300"/>
        </w:trPr>
        <w:tc>
          <w:tcPr>
            <w:tcW w:w="2840" w:type="dxa"/>
            <w:hideMark/>
          </w:tcPr>
          <w:p w14:paraId="44878EDC" w14:textId="77777777" w:rsidR="0052698C" w:rsidRPr="00C3086F" w:rsidRDefault="0052698C" w:rsidP="003C2050">
            <w:pPr>
              <w:rPr>
                <w:rFonts w:eastAsia="Times New Roman"/>
                <w:color w:val="0000FF"/>
                <w:sz w:val="16"/>
                <w:szCs w:val="16"/>
                <w:u w:val="single"/>
              </w:rPr>
            </w:pPr>
            <w:hyperlink r:id="rId18" w:history="1">
              <w:r w:rsidRPr="00C3086F">
                <w:rPr>
                  <w:rFonts w:eastAsia="Times New Roman"/>
                  <w:color w:val="0000FF"/>
                  <w:sz w:val="16"/>
                  <w:szCs w:val="16"/>
                  <w:u w:val="single"/>
                </w:rPr>
                <w:t>Not Mountable</w:t>
              </w:r>
            </w:hyperlink>
          </w:p>
        </w:tc>
        <w:tc>
          <w:tcPr>
            <w:tcW w:w="2329" w:type="dxa"/>
            <w:noWrap/>
            <w:hideMark/>
          </w:tcPr>
          <w:p w14:paraId="1F8069A3" w14:textId="77777777" w:rsidR="0052698C" w:rsidRPr="00C3086F" w:rsidRDefault="0052698C" w:rsidP="003C2050">
            <w:pPr>
              <w:rPr>
                <w:rFonts w:eastAsia="Times New Roman"/>
                <w:color w:val="000000"/>
                <w:sz w:val="16"/>
                <w:szCs w:val="16"/>
              </w:rPr>
            </w:pPr>
            <w:r w:rsidRPr="00C3086F">
              <w:rPr>
                <w:rFonts w:eastAsia="Times New Roman"/>
                <w:color w:val="000000"/>
                <w:sz w:val="16"/>
                <w:szCs w:val="16"/>
              </w:rPr>
              <w:t>0</w:t>
            </w:r>
          </w:p>
        </w:tc>
      </w:tr>
      <w:tr w:rsidR="0052698C" w:rsidRPr="00C3086F" w14:paraId="497D821F" w14:textId="77777777" w:rsidTr="003C2050">
        <w:trPr>
          <w:trHeight w:val="300"/>
        </w:trPr>
        <w:tc>
          <w:tcPr>
            <w:tcW w:w="2840" w:type="dxa"/>
            <w:hideMark/>
          </w:tcPr>
          <w:p w14:paraId="5C9E533F" w14:textId="77777777" w:rsidR="0052698C" w:rsidRPr="00C3086F" w:rsidRDefault="0052698C" w:rsidP="003C2050">
            <w:pPr>
              <w:rPr>
                <w:rFonts w:eastAsia="Times New Roman"/>
                <w:color w:val="0000FF"/>
                <w:sz w:val="16"/>
                <w:szCs w:val="16"/>
                <w:u w:val="single"/>
              </w:rPr>
            </w:pPr>
            <w:hyperlink r:id="rId19" w:history="1">
              <w:r w:rsidRPr="00C3086F">
                <w:rPr>
                  <w:rFonts w:eastAsia="Times New Roman"/>
                  <w:color w:val="0000FF"/>
                  <w:sz w:val="16"/>
                  <w:szCs w:val="16"/>
                  <w:u w:val="single"/>
                </w:rPr>
                <w:t>Courier</w:t>
              </w:r>
            </w:hyperlink>
          </w:p>
        </w:tc>
        <w:tc>
          <w:tcPr>
            <w:tcW w:w="2329" w:type="dxa"/>
            <w:noWrap/>
            <w:hideMark/>
          </w:tcPr>
          <w:p w14:paraId="40EC6F7A" w14:textId="77777777" w:rsidR="0052698C" w:rsidRPr="00C3086F" w:rsidRDefault="0052698C" w:rsidP="003C2050">
            <w:pPr>
              <w:rPr>
                <w:rFonts w:eastAsia="Times New Roman"/>
                <w:color w:val="000000"/>
                <w:sz w:val="16"/>
                <w:szCs w:val="16"/>
              </w:rPr>
            </w:pPr>
            <w:r w:rsidRPr="00C3086F">
              <w:rPr>
                <w:rFonts w:eastAsia="Times New Roman"/>
                <w:color w:val="000000"/>
                <w:sz w:val="16"/>
                <w:szCs w:val="16"/>
              </w:rPr>
              <w:t>0</w:t>
            </w:r>
          </w:p>
        </w:tc>
      </w:tr>
      <w:tr w:rsidR="0052698C" w:rsidRPr="00C3086F" w14:paraId="0085C0A2" w14:textId="77777777" w:rsidTr="003C2050">
        <w:trPr>
          <w:trHeight w:val="300"/>
        </w:trPr>
        <w:tc>
          <w:tcPr>
            <w:tcW w:w="2840" w:type="dxa"/>
            <w:hideMark/>
          </w:tcPr>
          <w:p w14:paraId="6EF5C131" w14:textId="77777777" w:rsidR="0052698C" w:rsidRPr="00C3086F" w:rsidRDefault="0052698C" w:rsidP="003C2050">
            <w:pPr>
              <w:rPr>
                <w:rFonts w:eastAsia="Times New Roman"/>
                <w:color w:val="0000FF"/>
                <w:sz w:val="16"/>
                <w:szCs w:val="16"/>
                <w:u w:val="single"/>
              </w:rPr>
            </w:pPr>
            <w:hyperlink r:id="rId20" w:history="1">
              <w:r w:rsidRPr="00C3086F">
                <w:rPr>
                  <w:rFonts w:eastAsia="Times New Roman"/>
                  <w:color w:val="0000FF"/>
                  <w:sz w:val="16"/>
                  <w:szCs w:val="16"/>
                  <w:u w:val="single"/>
                </w:rPr>
                <w:t>Vault</w:t>
              </w:r>
            </w:hyperlink>
          </w:p>
        </w:tc>
        <w:tc>
          <w:tcPr>
            <w:tcW w:w="2329" w:type="dxa"/>
            <w:noWrap/>
            <w:hideMark/>
          </w:tcPr>
          <w:p w14:paraId="65015E26" w14:textId="77777777" w:rsidR="0052698C" w:rsidRPr="00C3086F" w:rsidRDefault="0052698C" w:rsidP="003C2050">
            <w:pPr>
              <w:rPr>
                <w:rFonts w:eastAsia="Times New Roman"/>
                <w:color w:val="000000"/>
                <w:sz w:val="16"/>
                <w:szCs w:val="16"/>
              </w:rPr>
            </w:pPr>
            <w:r w:rsidRPr="00C3086F">
              <w:rPr>
                <w:rFonts w:eastAsia="Times New Roman"/>
                <w:color w:val="000000"/>
                <w:sz w:val="16"/>
                <w:szCs w:val="16"/>
              </w:rPr>
              <w:t>20</w:t>
            </w:r>
          </w:p>
        </w:tc>
      </w:tr>
      <w:tr w:rsidR="0052698C" w:rsidRPr="00C3086F" w14:paraId="06304FE2" w14:textId="77777777" w:rsidTr="003C2050">
        <w:trPr>
          <w:trHeight w:val="300"/>
        </w:trPr>
        <w:tc>
          <w:tcPr>
            <w:tcW w:w="2840" w:type="dxa"/>
            <w:hideMark/>
          </w:tcPr>
          <w:p w14:paraId="263BBEC0" w14:textId="77777777" w:rsidR="0052698C" w:rsidRPr="00C3086F" w:rsidRDefault="0052698C" w:rsidP="003C2050">
            <w:pPr>
              <w:rPr>
                <w:rFonts w:eastAsia="Times New Roman"/>
                <w:color w:val="0000FF"/>
                <w:sz w:val="16"/>
                <w:szCs w:val="16"/>
                <w:u w:val="single"/>
              </w:rPr>
            </w:pPr>
            <w:hyperlink r:id="rId21" w:history="1">
              <w:r w:rsidRPr="00C3086F">
                <w:rPr>
                  <w:rFonts w:eastAsia="Times New Roman"/>
                  <w:color w:val="0000FF"/>
                  <w:sz w:val="16"/>
                  <w:szCs w:val="16"/>
                  <w:u w:val="single"/>
                </w:rPr>
                <w:t>Vault Retrieve</w:t>
              </w:r>
            </w:hyperlink>
          </w:p>
        </w:tc>
        <w:tc>
          <w:tcPr>
            <w:tcW w:w="2329" w:type="dxa"/>
            <w:noWrap/>
            <w:hideMark/>
          </w:tcPr>
          <w:p w14:paraId="5D11928F" w14:textId="77777777" w:rsidR="0052698C" w:rsidRPr="00C3086F" w:rsidRDefault="0052698C" w:rsidP="003C2050">
            <w:pPr>
              <w:rPr>
                <w:rFonts w:eastAsia="Times New Roman"/>
                <w:color w:val="000000"/>
                <w:sz w:val="16"/>
                <w:szCs w:val="16"/>
              </w:rPr>
            </w:pPr>
            <w:r w:rsidRPr="00C3086F">
              <w:rPr>
                <w:rFonts w:eastAsia="Times New Roman"/>
                <w:color w:val="000000"/>
                <w:sz w:val="16"/>
                <w:szCs w:val="16"/>
              </w:rPr>
              <w:t>0</w:t>
            </w:r>
          </w:p>
        </w:tc>
      </w:tr>
      <w:tr w:rsidR="0052698C" w:rsidRPr="00C3086F" w14:paraId="4B45726E" w14:textId="77777777" w:rsidTr="003C2050">
        <w:trPr>
          <w:trHeight w:val="300"/>
        </w:trPr>
        <w:tc>
          <w:tcPr>
            <w:tcW w:w="2840" w:type="dxa"/>
            <w:hideMark/>
          </w:tcPr>
          <w:p w14:paraId="06753752" w14:textId="77777777" w:rsidR="0052698C" w:rsidRPr="00C3086F" w:rsidRDefault="0052698C" w:rsidP="003C2050">
            <w:pPr>
              <w:rPr>
                <w:rFonts w:eastAsia="Times New Roman"/>
                <w:color w:val="0000FF"/>
                <w:sz w:val="16"/>
                <w:szCs w:val="16"/>
                <w:u w:val="single"/>
              </w:rPr>
            </w:pPr>
            <w:hyperlink r:id="rId22" w:history="1">
              <w:r w:rsidRPr="00C3086F">
                <w:rPr>
                  <w:rFonts w:eastAsia="Times New Roman"/>
                  <w:color w:val="0000FF"/>
                  <w:sz w:val="16"/>
                  <w:szCs w:val="16"/>
                  <w:u w:val="single"/>
                </w:rPr>
                <w:t>Courier Retrieve</w:t>
              </w:r>
            </w:hyperlink>
          </w:p>
        </w:tc>
        <w:tc>
          <w:tcPr>
            <w:tcW w:w="2329" w:type="dxa"/>
            <w:noWrap/>
            <w:hideMark/>
          </w:tcPr>
          <w:p w14:paraId="59D7EA54" w14:textId="77777777" w:rsidR="0052698C" w:rsidRPr="00C3086F" w:rsidRDefault="0052698C" w:rsidP="003C2050">
            <w:pPr>
              <w:rPr>
                <w:rFonts w:eastAsia="Times New Roman"/>
                <w:color w:val="000000"/>
                <w:sz w:val="16"/>
                <w:szCs w:val="16"/>
              </w:rPr>
            </w:pPr>
            <w:r w:rsidRPr="00C3086F">
              <w:rPr>
                <w:rFonts w:eastAsia="Times New Roman"/>
                <w:color w:val="000000"/>
                <w:sz w:val="16"/>
                <w:szCs w:val="16"/>
              </w:rPr>
              <w:t>0</w:t>
            </w:r>
          </w:p>
        </w:tc>
      </w:tr>
      <w:tr w:rsidR="0052698C" w:rsidRPr="00C3086F" w14:paraId="182CDF95" w14:textId="77777777" w:rsidTr="003C2050">
        <w:trPr>
          <w:trHeight w:val="300"/>
        </w:trPr>
        <w:tc>
          <w:tcPr>
            <w:tcW w:w="2840" w:type="dxa"/>
            <w:hideMark/>
          </w:tcPr>
          <w:p w14:paraId="4243BE9A" w14:textId="77777777" w:rsidR="0052698C" w:rsidRPr="00C3086F" w:rsidRDefault="0052698C" w:rsidP="003C2050">
            <w:pPr>
              <w:rPr>
                <w:rFonts w:eastAsia="Times New Roman"/>
                <w:color w:val="0000FF"/>
                <w:sz w:val="16"/>
                <w:szCs w:val="16"/>
                <w:u w:val="single"/>
              </w:rPr>
            </w:pPr>
            <w:hyperlink r:id="rId23" w:history="1">
              <w:r w:rsidRPr="00C3086F">
                <w:rPr>
                  <w:rFonts w:eastAsia="Times New Roman"/>
                  <w:color w:val="0000FF"/>
                  <w:sz w:val="16"/>
                  <w:szCs w:val="16"/>
                  <w:u w:val="single"/>
                </w:rPr>
                <w:t>Remote</w:t>
              </w:r>
            </w:hyperlink>
          </w:p>
        </w:tc>
        <w:tc>
          <w:tcPr>
            <w:tcW w:w="2329" w:type="dxa"/>
            <w:noWrap/>
            <w:hideMark/>
          </w:tcPr>
          <w:p w14:paraId="3BF3EF37" w14:textId="77777777" w:rsidR="0052698C" w:rsidRPr="00C3086F" w:rsidRDefault="0052698C" w:rsidP="003C2050">
            <w:pPr>
              <w:rPr>
                <w:rFonts w:eastAsia="Times New Roman"/>
                <w:color w:val="000000"/>
                <w:sz w:val="16"/>
                <w:szCs w:val="16"/>
              </w:rPr>
            </w:pPr>
            <w:r w:rsidRPr="00C3086F">
              <w:rPr>
                <w:rFonts w:eastAsia="Times New Roman"/>
                <w:color w:val="000000"/>
                <w:sz w:val="16"/>
                <w:szCs w:val="16"/>
              </w:rPr>
              <w:t>0</w:t>
            </w:r>
          </w:p>
        </w:tc>
      </w:tr>
    </w:tbl>
    <w:p w14:paraId="0C8A1F5D" w14:textId="77777777" w:rsidR="0052698C" w:rsidRDefault="0052698C" w:rsidP="0052698C">
      <w:pPr>
        <w:rPr>
          <w:sz w:val="16"/>
          <w:szCs w:val="16"/>
        </w:rPr>
      </w:pPr>
    </w:p>
    <w:p w14:paraId="29E1EA29" w14:textId="77777777" w:rsidR="0052698C" w:rsidRPr="00FD6CD0" w:rsidRDefault="0052698C" w:rsidP="0052698C">
      <w:pPr>
        <w:pStyle w:val="2"/>
      </w:pPr>
      <w:bookmarkStart w:id="68" w:name="_Toc485986161"/>
      <w:r>
        <w:t>Configuring</w:t>
      </w:r>
      <w:r w:rsidRPr="00FD6CD0">
        <w:t xml:space="preserve"> Tivoli Storage Manager client</w:t>
      </w:r>
      <w:r>
        <w:t>s</w:t>
      </w:r>
      <w:bookmarkEnd w:id="68"/>
    </w:p>
    <w:p w14:paraId="5AE0E349" w14:textId="77777777" w:rsidR="0052698C" w:rsidRDefault="0052698C" w:rsidP="0052698C">
      <w:pPr>
        <w:pStyle w:val="shortdesc"/>
        <w:rPr>
          <w:rFonts w:ascii="Arial" w:hAnsi="Arial" w:cs="Arial"/>
          <w:color w:val="000000"/>
          <w:sz w:val="19"/>
          <w:szCs w:val="19"/>
        </w:rPr>
      </w:pPr>
      <w:r>
        <w:rPr>
          <w:rFonts w:ascii="Arial" w:hAnsi="Arial" w:cs="Arial"/>
          <w:color w:val="000000"/>
          <w:sz w:val="19"/>
          <w:szCs w:val="19"/>
        </w:rPr>
        <w:t>Before IBM® Tivoli® Storage Manager (TSM) client to manage database or table space backup or restore operations, you must configure the TSM environment.</w:t>
      </w:r>
    </w:p>
    <w:p w14:paraId="007C50CC" w14:textId="77777777" w:rsidR="0052698C" w:rsidRPr="00B263FC" w:rsidRDefault="0052698C" w:rsidP="0052698C">
      <w:pPr>
        <w:rPr>
          <w:b/>
        </w:rPr>
      </w:pPr>
      <w:r w:rsidRPr="00B263FC">
        <w:rPr>
          <w:b/>
        </w:rPr>
        <w:t>Before you begin</w:t>
      </w:r>
    </w:p>
    <w:p w14:paraId="3C345D74" w14:textId="77777777" w:rsidR="0052698C" w:rsidRDefault="0052698C" w:rsidP="0052698C">
      <w:pPr>
        <w:pStyle w:val="p"/>
        <w:rPr>
          <w:rFonts w:ascii="Arial" w:hAnsi="Arial" w:cs="Arial"/>
          <w:color w:val="000000"/>
          <w:sz w:val="19"/>
          <w:szCs w:val="19"/>
        </w:rPr>
      </w:pPr>
      <w:r>
        <w:rPr>
          <w:rFonts w:ascii="Arial" w:hAnsi="Arial" w:cs="Arial"/>
          <w:color w:val="000000"/>
          <w:sz w:val="19"/>
          <w:szCs w:val="19"/>
        </w:rPr>
        <w:t xml:space="preserve">A functioning TSM client and server must be installed and configured. In addition, the TSM client API must be installed on each DB2 database server. TSM client proxy nodes are supported if the TSM server has been configured to support them. For information on server configuration and proxy node support, see </w:t>
      </w:r>
      <w:hyperlink r:id="rId24" w:history="1">
        <w:r>
          <w:rPr>
            <w:rStyle w:val="ad"/>
            <w:rFonts w:ascii="Arial" w:eastAsiaTheme="majorEastAsia" w:hAnsi="Arial" w:cs="Arial"/>
            <w:sz w:val="19"/>
            <w:szCs w:val="19"/>
          </w:rPr>
          <w:t>Considerations for using Tivoli Storage Manager</w:t>
        </w:r>
      </w:hyperlink>
      <w:r>
        <w:rPr>
          <w:rFonts w:ascii="Arial" w:hAnsi="Arial" w:cs="Arial"/>
          <w:color w:val="000000"/>
          <w:sz w:val="19"/>
          <w:szCs w:val="19"/>
        </w:rPr>
        <w:t xml:space="preserve"> or refer to the Tivoli documentation. </w:t>
      </w:r>
    </w:p>
    <w:p w14:paraId="3FF1FF96" w14:textId="77777777" w:rsidR="0052698C" w:rsidRPr="00B263FC" w:rsidRDefault="0052698C" w:rsidP="0052698C">
      <w:pPr>
        <w:rPr>
          <w:b/>
        </w:rPr>
      </w:pPr>
      <w:r w:rsidRPr="00B263FC">
        <w:rPr>
          <w:b/>
        </w:rPr>
        <w:t>Procedure</w:t>
      </w:r>
    </w:p>
    <w:p w14:paraId="41E6F7A2" w14:textId="77777777" w:rsidR="0052698C" w:rsidRDefault="0052698C" w:rsidP="0052698C">
      <w:pPr>
        <w:pStyle w:val="li"/>
        <w:rPr>
          <w:rFonts w:ascii="Arial" w:hAnsi="Arial" w:cs="Arial"/>
          <w:color w:val="000000"/>
          <w:sz w:val="19"/>
          <w:szCs w:val="19"/>
        </w:rPr>
      </w:pPr>
      <w:r>
        <w:rPr>
          <w:rFonts w:ascii="Arial" w:hAnsi="Arial" w:cs="Arial"/>
          <w:color w:val="000000"/>
          <w:sz w:val="19"/>
          <w:szCs w:val="19"/>
        </w:rPr>
        <w:t>To configure the TSM environment for use by DB2 database systems:</w:t>
      </w:r>
    </w:p>
    <w:p w14:paraId="54B6C908" w14:textId="77777777" w:rsidR="0052698C" w:rsidRDefault="0052698C" w:rsidP="0052698C">
      <w:pPr>
        <w:rPr>
          <w:rFonts w:ascii="Arial" w:hAnsi="Arial" w:cs="Arial"/>
          <w:color w:val="000000"/>
          <w:sz w:val="19"/>
          <w:szCs w:val="19"/>
        </w:rPr>
      </w:pPr>
      <w:r>
        <w:rPr>
          <w:rStyle w:val="ph"/>
          <w:rFonts w:ascii="Arial" w:hAnsi="Arial" w:cs="Arial"/>
          <w:color w:val="000000"/>
          <w:sz w:val="19"/>
          <w:szCs w:val="19"/>
        </w:rPr>
        <w:t>Set the environment variables used by the TSM client API:</w:t>
      </w:r>
      <w:r>
        <w:rPr>
          <w:rFonts w:ascii="Arial" w:hAnsi="Arial" w:cs="Arial"/>
          <w:color w:val="000000"/>
          <w:sz w:val="19"/>
          <w:szCs w:val="19"/>
        </w:rPr>
        <w:t xml:space="preserve"> </w:t>
      </w:r>
    </w:p>
    <w:p w14:paraId="034B272E" w14:textId="77777777" w:rsidR="0052698C" w:rsidRPr="009C12D4" w:rsidRDefault="0052698C" w:rsidP="0052698C">
      <w:pPr>
        <w:spacing w:before="120"/>
        <w:rPr>
          <w:rFonts w:ascii="Arial" w:hAnsi="Arial" w:cs="Arial"/>
          <w:b/>
          <w:bCs/>
          <w:color w:val="FF0000"/>
          <w:sz w:val="19"/>
          <w:szCs w:val="19"/>
        </w:rPr>
      </w:pPr>
      <w:r w:rsidRPr="009C12D4">
        <w:rPr>
          <w:rStyle w:val="keyword"/>
          <w:rFonts w:ascii="Arial" w:hAnsi="Arial" w:cs="Arial"/>
          <w:b/>
          <w:bCs/>
          <w:color w:val="FF0000"/>
          <w:sz w:val="19"/>
          <w:szCs w:val="19"/>
        </w:rPr>
        <w:t>DSMI_DIR</w:t>
      </w:r>
      <w:r w:rsidRPr="009C12D4">
        <w:rPr>
          <w:rFonts w:ascii="Arial" w:hAnsi="Arial" w:cs="Arial"/>
          <w:b/>
          <w:bCs/>
          <w:color w:val="FF0000"/>
          <w:sz w:val="19"/>
          <w:szCs w:val="19"/>
        </w:rPr>
        <w:t xml:space="preserve"> </w:t>
      </w:r>
    </w:p>
    <w:p w14:paraId="752AB912" w14:textId="77777777" w:rsidR="0052698C" w:rsidRPr="005772D4" w:rsidRDefault="0052698C" w:rsidP="0052698C">
      <w:pPr>
        <w:rPr>
          <w:rFonts w:ascii="Arial" w:hAnsi="Arial" w:cs="Arial"/>
          <w:color w:val="000000"/>
          <w:sz w:val="16"/>
          <w:szCs w:val="16"/>
        </w:rPr>
      </w:pPr>
      <w:r w:rsidRPr="005772D4">
        <w:rPr>
          <w:rFonts w:ascii="Arial" w:hAnsi="Arial" w:cs="Arial"/>
          <w:color w:val="000000"/>
          <w:sz w:val="16"/>
          <w:szCs w:val="16"/>
        </w:rPr>
        <w:lastRenderedPageBreak/>
        <w:t>Identifies the user-defined directory path where the API trusted agent file (</w:t>
      </w:r>
      <w:r w:rsidRPr="005772D4">
        <w:rPr>
          <w:rStyle w:val="ph"/>
          <w:rFonts w:ascii="Arial" w:hAnsi="Arial" w:cs="Arial"/>
          <w:color w:val="000000"/>
          <w:sz w:val="16"/>
          <w:szCs w:val="16"/>
        </w:rPr>
        <w:t>dsmtca</w:t>
      </w:r>
      <w:r w:rsidRPr="005772D4">
        <w:rPr>
          <w:rFonts w:ascii="Arial" w:hAnsi="Arial" w:cs="Arial"/>
          <w:color w:val="000000"/>
          <w:sz w:val="16"/>
          <w:szCs w:val="16"/>
        </w:rPr>
        <w:t xml:space="preserve">) is located. </w:t>
      </w:r>
    </w:p>
    <w:p w14:paraId="030ACB93" w14:textId="77777777" w:rsidR="0052698C" w:rsidRPr="009C12D4" w:rsidRDefault="0052698C" w:rsidP="0052698C">
      <w:pPr>
        <w:spacing w:before="120"/>
        <w:rPr>
          <w:rStyle w:val="keyword"/>
          <w:color w:val="FF0000"/>
        </w:rPr>
      </w:pPr>
      <w:r w:rsidRPr="009C12D4">
        <w:rPr>
          <w:rStyle w:val="keyword"/>
          <w:rFonts w:ascii="Arial" w:hAnsi="Arial" w:cs="Arial"/>
          <w:b/>
          <w:bCs/>
          <w:color w:val="FF0000"/>
          <w:sz w:val="19"/>
          <w:szCs w:val="19"/>
        </w:rPr>
        <w:t>DSMI_CONFIG</w:t>
      </w:r>
      <w:r w:rsidRPr="009C12D4">
        <w:rPr>
          <w:rStyle w:val="keyword"/>
          <w:color w:val="FF0000"/>
        </w:rPr>
        <w:t xml:space="preserve"> </w:t>
      </w:r>
    </w:p>
    <w:p w14:paraId="50307D53" w14:textId="77777777" w:rsidR="0052698C" w:rsidRPr="005772D4" w:rsidRDefault="0052698C" w:rsidP="0052698C">
      <w:pPr>
        <w:rPr>
          <w:rFonts w:ascii="Arial" w:hAnsi="Arial" w:cs="Arial"/>
          <w:color w:val="000000"/>
          <w:sz w:val="16"/>
          <w:szCs w:val="16"/>
        </w:rPr>
      </w:pPr>
      <w:r w:rsidRPr="005772D4">
        <w:rPr>
          <w:rFonts w:ascii="Arial" w:hAnsi="Arial" w:cs="Arial"/>
          <w:color w:val="000000"/>
          <w:sz w:val="16"/>
          <w:szCs w:val="16"/>
        </w:rPr>
        <w:t xml:space="preserve">Identifies the user-defined directory path to the </w:t>
      </w:r>
      <w:r w:rsidRPr="005772D4">
        <w:rPr>
          <w:sz w:val="16"/>
          <w:szCs w:val="16"/>
        </w:rPr>
        <w:t>dsm.opt</w:t>
      </w:r>
      <w:r w:rsidRPr="005772D4">
        <w:rPr>
          <w:rFonts w:ascii="Arial" w:hAnsi="Arial" w:cs="Arial"/>
          <w:color w:val="000000"/>
          <w:sz w:val="16"/>
          <w:szCs w:val="16"/>
        </w:rPr>
        <w:t xml:space="preserve"> file, which contains the TSM user options.Unlike the other two variables, this variable should contain a fully qualified path and file name. </w:t>
      </w:r>
    </w:p>
    <w:p w14:paraId="6F44B876" w14:textId="77777777" w:rsidR="0052698C" w:rsidRPr="009C12D4" w:rsidRDefault="0052698C" w:rsidP="0052698C">
      <w:pPr>
        <w:spacing w:before="120"/>
        <w:rPr>
          <w:rStyle w:val="keyword"/>
          <w:color w:val="FF0000"/>
        </w:rPr>
      </w:pPr>
      <w:r w:rsidRPr="009C12D4">
        <w:rPr>
          <w:rStyle w:val="keyword"/>
          <w:rFonts w:ascii="Arial" w:hAnsi="Arial" w:cs="Arial"/>
          <w:b/>
          <w:bCs/>
          <w:color w:val="FF0000"/>
          <w:sz w:val="19"/>
          <w:szCs w:val="19"/>
        </w:rPr>
        <w:t>DSMI_LOG</w:t>
      </w:r>
      <w:r w:rsidRPr="009C12D4">
        <w:rPr>
          <w:rStyle w:val="keyword"/>
          <w:color w:val="FF0000"/>
        </w:rPr>
        <w:t xml:space="preserve"> </w:t>
      </w:r>
    </w:p>
    <w:p w14:paraId="3A657982" w14:textId="77777777" w:rsidR="0052698C" w:rsidRPr="005772D4" w:rsidRDefault="0052698C" w:rsidP="0052698C">
      <w:pPr>
        <w:rPr>
          <w:rFonts w:ascii="Arial" w:hAnsi="Arial" w:cs="Arial"/>
          <w:color w:val="000000"/>
          <w:sz w:val="16"/>
          <w:szCs w:val="16"/>
        </w:rPr>
      </w:pPr>
      <w:r w:rsidRPr="005772D4">
        <w:rPr>
          <w:rFonts w:ascii="Arial" w:hAnsi="Arial" w:cs="Arial"/>
          <w:color w:val="000000"/>
          <w:sz w:val="16"/>
          <w:szCs w:val="16"/>
        </w:rPr>
        <w:t>Identifies the user-defined directory path where the error log (</w:t>
      </w:r>
      <w:r w:rsidRPr="005772D4">
        <w:rPr>
          <w:sz w:val="16"/>
          <w:szCs w:val="16"/>
        </w:rPr>
        <w:t>dsierror.log</w:t>
      </w:r>
      <w:r w:rsidRPr="005772D4">
        <w:rPr>
          <w:rFonts w:ascii="Arial" w:hAnsi="Arial" w:cs="Arial"/>
          <w:color w:val="000000"/>
          <w:sz w:val="16"/>
          <w:szCs w:val="16"/>
        </w:rPr>
        <w:t xml:space="preserve">) will be created. </w:t>
      </w:r>
    </w:p>
    <w:p w14:paraId="61F346C4" w14:textId="77777777" w:rsidR="0052698C" w:rsidRDefault="0052698C" w:rsidP="0052698C">
      <w:pPr>
        <w:rPr>
          <w:rStyle w:val="notetitle1"/>
          <w:rFonts w:ascii="Arial" w:hAnsi="Arial" w:cs="Arial"/>
          <w:color w:val="000000"/>
          <w:sz w:val="19"/>
          <w:szCs w:val="19"/>
        </w:rPr>
      </w:pPr>
    </w:p>
    <w:p w14:paraId="4CEEC58A" w14:textId="77777777" w:rsidR="0052698C" w:rsidRDefault="0052698C" w:rsidP="0052698C">
      <w:pPr>
        <w:rPr>
          <w:rStyle w:val="notetitle1"/>
          <w:rFonts w:ascii="Arial" w:hAnsi="Arial" w:cs="Arial"/>
          <w:color w:val="000000"/>
          <w:sz w:val="19"/>
          <w:szCs w:val="19"/>
        </w:rPr>
      </w:pPr>
    </w:p>
    <w:p w14:paraId="7F1D0E07" w14:textId="77777777" w:rsidR="0052698C" w:rsidRPr="005772D4" w:rsidRDefault="0052698C" w:rsidP="0052698C">
      <w:pPr>
        <w:rPr>
          <w:rFonts w:ascii="Arial" w:hAnsi="Arial" w:cs="Arial"/>
          <w:color w:val="000000"/>
          <w:sz w:val="16"/>
          <w:szCs w:val="16"/>
        </w:rPr>
      </w:pPr>
      <w:r>
        <w:rPr>
          <w:rStyle w:val="notetitle1"/>
          <w:rFonts w:ascii="Arial" w:hAnsi="Arial" w:cs="Arial"/>
          <w:color w:val="000000"/>
          <w:sz w:val="19"/>
          <w:szCs w:val="19"/>
        </w:rPr>
        <w:t>Note:</w:t>
      </w:r>
      <w:r>
        <w:rPr>
          <w:rFonts w:ascii="Arial" w:hAnsi="Arial" w:cs="Arial"/>
          <w:color w:val="000000"/>
          <w:sz w:val="19"/>
          <w:szCs w:val="19"/>
        </w:rPr>
        <w:t xml:space="preserve"> </w:t>
      </w:r>
      <w:r w:rsidRPr="005772D4">
        <w:rPr>
          <w:rFonts w:ascii="Arial" w:hAnsi="Arial" w:cs="Arial"/>
          <w:color w:val="000000"/>
          <w:sz w:val="16"/>
          <w:szCs w:val="16"/>
        </w:rPr>
        <w:t xml:space="preserve">In a multi-partition database environment, these settings must be specified in the </w:t>
      </w:r>
      <w:r w:rsidRPr="005772D4">
        <w:rPr>
          <w:sz w:val="16"/>
          <w:szCs w:val="16"/>
        </w:rPr>
        <w:t>sqllib/userprofile</w:t>
      </w:r>
      <w:r w:rsidRPr="005772D4">
        <w:rPr>
          <w:rFonts w:ascii="Arial" w:hAnsi="Arial" w:cs="Arial"/>
          <w:color w:val="000000"/>
          <w:sz w:val="16"/>
          <w:szCs w:val="16"/>
        </w:rPr>
        <w:t xml:space="preserve"> file.</w:t>
      </w:r>
    </w:p>
    <w:p w14:paraId="18B02D03"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w:t>
      </w:r>
    </w:p>
    <w:p w14:paraId="39BB9957"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 Any user changes to the environment goes into userprofile.  Modifications</w:t>
      </w:r>
    </w:p>
    <w:p w14:paraId="6CF682DB"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 to db2profile may be overwritten in fixpaks.</w:t>
      </w:r>
    </w:p>
    <w:p w14:paraId="48070D1C"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w:t>
      </w:r>
    </w:p>
    <w:p w14:paraId="518EC742"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if [ -f ${INSTHOME?}/sqllib/userprofile ]; then</w:t>
      </w:r>
    </w:p>
    <w:p w14:paraId="6D7F11E1"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 xml:space="preserve">    . ${INSTHOME?}/sqllib/userprofile</w:t>
      </w:r>
    </w:p>
    <w:p w14:paraId="3EDDDBF3"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fi</w:t>
      </w:r>
    </w:p>
    <w:p w14:paraId="604BD2D1" w14:textId="77777777" w:rsidR="0052698C" w:rsidRPr="009C12D4" w:rsidRDefault="0052698C" w:rsidP="0052698C">
      <w:pPr>
        <w:rPr>
          <w:rFonts w:ascii="Arial" w:hAnsi="Arial" w:cs="Arial"/>
          <w:color w:val="000000"/>
          <w:sz w:val="19"/>
          <w:szCs w:val="19"/>
        </w:rPr>
      </w:pPr>
    </w:p>
    <w:p w14:paraId="57E37816"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//root@admsrv1:/home/db2inst1/sqllib &gt; more userprofile</w:t>
      </w:r>
    </w:p>
    <w:p w14:paraId="4C82CDDE"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IBMCMROOT=/opt/IBM/db2cmv8</w:t>
      </w:r>
    </w:p>
    <w:p w14:paraId="51208A60"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ICMDLL=/home/db2fenc1</w:t>
      </w:r>
    </w:p>
    <w:p w14:paraId="68695EB6"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LIBPATH=$IBMCMROOT/lib:$LIBPATH</w:t>
      </w:r>
    </w:p>
    <w:p w14:paraId="2D636427"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export IBMCMROOT ICMDLL LIBPATH</w:t>
      </w:r>
    </w:p>
    <w:p w14:paraId="5906058E" w14:textId="77777777" w:rsidR="0052698C" w:rsidRPr="009C12D4" w:rsidRDefault="0052698C" w:rsidP="0052698C">
      <w:pPr>
        <w:rPr>
          <w:rFonts w:ascii="Arial" w:hAnsi="Arial" w:cs="Arial"/>
          <w:color w:val="000000"/>
          <w:sz w:val="19"/>
          <w:szCs w:val="19"/>
        </w:rPr>
      </w:pPr>
    </w:p>
    <w:p w14:paraId="57100D2C" w14:textId="77777777" w:rsidR="0052698C" w:rsidRPr="009C12D4" w:rsidRDefault="0052698C" w:rsidP="0052698C">
      <w:pPr>
        <w:rPr>
          <w:rFonts w:ascii="Arial" w:hAnsi="Arial" w:cs="Arial"/>
          <w:color w:val="FF0000"/>
          <w:sz w:val="19"/>
          <w:szCs w:val="19"/>
        </w:rPr>
      </w:pPr>
      <w:r w:rsidRPr="009C12D4">
        <w:rPr>
          <w:rFonts w:ascii="Arial" w:hAnsi="Arial" w:cs="Arial"/>
          <w:color w:val="FF0000"/>
          <w:sz w:val="19"/>
          <w:szCs w:val="19"/>
        </w:rPr>
        <w:t>DSMI_DIR=/usr/tivoli/tsm/client/api/bin64</w:t>
      </w:r>
    </w:p>
    <w:p w14:paraId="1DD6431A" w14:textId="77777777" w:rsidR="0052698C" w:rsidRPr="009C12D4" w:rsidRDefault="0052698C" w:rsidP="0052698C">
      <w:pPr>
        <w:rPr>
          <w:rFonts w:ascii="Arial" w:hAnsi="Arial" w:cs="Arial"/>
          <w:color w:val="FF0000"/>
          <w:sz w:val="19"/>
          <w:szCs w:val="19"/>
        </w:rPr>
      </w:pPr>
      <w:r w:rsidRPr="009C12D4">
        <w:rPr>
          <w:rFonts w:ascii="Arial" w:hAnsi="Arial" w:cs="Arial"/>
          <w:color w:val="FF0000"/>
          <w:sz w:val="19"/>
          <w:szCs w:val="19"/>
        </w:rPr>
        <w:t>DSMI_CONFIG=/usr/tivoli/tsm/client/api/bin64/dsm.opt</w:t>
      </w:r>
    </w:p>
    <w:p w14:paraId="3FD9086C" w14:textId="77777777" w:rsidR="0052698C" w:rsidRPr="009C12D4" w:rsidRDefault="0052698C" w:rsidP="0052698C">
      <w:pPr>
        <w:rPr>
          <w:rFonts w:ascii="Arial" w:hAnsi="Arial" w:cs="Arial"/>
          <w:color w:val="FF0000"/>
          <w:sz w:val="19"/>
          <w:szCs w:val="19"/>
        </w:rPr>
      </w:pPr>
      <w:r w:rsidRPr="009C12D4">
        <w:rPr>
          <w:rFonts w:ascii="Arial" w:hAnsi="Arial" w:cs="Arial"/>
          <w:color w:val="FF0000"/>
          <w:sz w:val="19"/>
          <w:szCs w:val="19"/>
        </w:rPr>
        <w:t>DSMI_LOG=/tsmha1/db2inst1/log</w:t>
      </w:r>
    </w:p>
    <w:p w14:paraId="0424F81F" w14:textId="77777777" w:rsidR="0052698C" w:rsidRPr="009C12D4" w:rsidRDefault="0052698C" w:rsidP="0052698C">
      <w:pPr>
        <w:rPr>
          <w:rFonts w:ascii="Arial" w:hAnsi="Arial" w:cs="Arial"/>
          <w:color w:val="000000"/>
          <w:sz w:val="19"/>
          <w:szCs w:val="19"/>
        </w:rPr>
      </w:pPr>
      <w:r w:rsidRPr="009C12D4">
        <w:rPr>
          <w:rFonts w:ascii="Arial" w:hAnsi="Arial" w:cs="Arial"/>
          <w:color w:val="000000"/>
          <w:sz w:val="19"/>
          <w:szCs w:val="19"/>
        </w:rPr>
        <w:t>export DSMI_DIR DSMI_CONFIG DSMI_LOG</w:t>
      </w:r>
    </w:p>
    <w:p w14:paraId="194F6B6C" w14:textId="77777777" w:rsidR="0052698C" w:rsidRPr="009C12D4" w:rsidRDefault="0052698C" w:rsidP="0052698C">
      <w:pPr>
        <w:rPr>
          <w:rFonts w:ascii="Arial" w:hAnsi="Arial" w:cs="Arial"/>
          <w:color w:val="000000"/>
          <w:sz w:val="19"/>
          <w:szCs w:val="19"/>
        </w:rPr>
      </w:pPr>
    </w:p>
    <w:p w14:paraId="16D8BD84" w14:textId="77777777" w:rsidR="0052698C" w:rsidRDefault="0052698C" w:rsidP="0052698C">
      <w:pPr>
        <w:rPr>
          <w:rFonts w:ascii="Arial" w:hAnsi="Arial" w:cs="Arial"/>
          <w:color w:val="000000"/>
          <w:sz w:val="19"/>
          <w:szCs w:val="19"/>
        </w:rPr>
      </w:pPr>
      <w:r w:rsidRPr="009C12D4">
        <w:rPr>
          <w:rFonts w:ascii="Arial" w:hAnsi="Arial" w:cs="Arial"/>
          <w:color w:val="000000"/>
          <w:sz w:val="19"/>
          <w:szCs w:val="19"/>
        </w:rPr>
        <w:t>userprofile: END</w:t>
      </w:r>
    </w:p>
    <w:p w14:paraId="13EB3C09" w14:textId="77777777" w:rsidR="0052698C" w:rsidRDefault="0052698C" w:rsidP="0052698C">
      <w:pPr>
        <w:rPr>
          <w:rFonts w:ascii="Arial" w:hAnsi="Arial" w:cs="Arial"/>
          <w:color w:val="000000"/>
          <w:sz w:val="19"/>
          <w:szCs w:val="19"/>
        </w:rPr>
      </w:pPr>
    </w:p>
    <w:p w14:paraId="426AD8E5" w14:textId="77777777" w:rsidR="0052698C" w:rsidRDefault="0052698C" w:rsidP="0052698C">
      <w:pPr>
        <w:rPr>
          <w:rFonts w:ascii="Arial" w:hAnsi="Arial" w:cs="Arial"/>
          <w:color w:val="000000"/>
          <w:sz w:val="19"/>
          <w:szCs w:val="19"/>
        </w:rPr>
      </w:pPr>
    </w:p>
    <w:p w14:paraId="180FA8CD" w14:textId="77777777" w:rsidR="0052698C" w:rsidRDefault="0052698C" w:rsidP="0052698C">
      <w:pPr>
        <w:rPr>
          <w:rFonts w:ascii="Arial" w:hAnsi="Arial" w:cs="Arial"/>
          <w:color w:val="000000"/>
          <w:sz w:val="19"/>
          <w:szCs w:val="19"/>
        </w:rPr>
      </w:pPr>
      <w:r>
        <w:rPr>
          <w:rStyle w:val="ph"/>
          <w:rFonts w:ascii="Arial" w:hAnsi="Arial" w:cs="Arial"/>
          <w:color w:val="000000"/>
          <w:sz w:val="19"/>
          <w:szCs w:val="19"/>
        </w:rPr>
        <w:t>If any changes are made to these environment variables and the database manager is running, stop and restart the database manager.</w:t>
      </w:r>
      <w:r>
        <w:rPr>
          <w:rFonts w:ascii="Arial" w:hAnsi="Arial" w:cs="Arial"/>
          <w:color w:val="000000"/>
          <w:sz w:val="19"/>
          <w:szCs w:val="19"/>
        </w:rPr>
        <w:t xml:space="preserve"> For example: </w:t>
      </w:r>
    </w:p>
    <w:p w14:paraId="2BCB919F" w14:textId="77777777" w:rsidR="0052698C" w:rsidRPr="005772D4" w:rsidRDefault="0052698C" w:rsidP="0052698C">
      <w:pPr>
        <w:numPr>
          <w:ilvl w:val="1"/>
          <w:numId w:val="0"/>
        </w:numPr>
        <w:rPr>
          <w:rFonts w:ascii="Arial" w:hAnsi="Arial" w:cs="Arial"/>
          <w:color w:val="000000"/>
          <w:sz w:val="16"/>
          <w:szCs w:val="16"/>
        </w:rPr>
      </w:pPr>
      <w:r w:rsidRPr="005772D4">
        <w:rPr>
          <w:rFonts w:ascii="Arial" w:hAnsi="Arial" w:cs="Arial"/>
          <w:color w:val="000000"/>
          <w:sz w:val="16"/>
          <w:szCs w:val="16"/>
        </w:rPr>
        <w:t xml:space="preserve">Stop the database manager using the </w:t>
      </w:r>
      <w:r w:rsidRPr="005772D4">
        <w:rPr>
          <w:rStyle w:val="keyword"/>
          <w:rFonts w:ascii="Arial" w:hAnsi="Arial" w:cs="Arial"/>
          <w:color w:val="000000"/>
          <w:sz w:val="16"/>
          <w:szCs w:val="16"/>
        </w:rPr>
        <w:t>db2stop</w:t>
      </w:r>
      <w:r w:rsidRPr="005772D4">
        <w:rPr>
          <w:rFonts w:ascii="Arial" w:hAnsi="Arial" w:cs="Arial"/>
          <w:color w:val="000000"/>
          <w:sz w:val="16"/>
          <w:szCs w:val="16"/>
        </w:rPr>
        <w:t xml:space="preserve"> command. </w:t>
      </w:r>
    </w:p>
    <w:p w14:paraId="3B9E4FBD" w14:textId="77777777" w:rsidR="0052698C" w:rsidRPr="005772D4" w:rsidRDefault="0052698C" w:rsidP="0052698C">
      <w:pPr>
        <w:numPr>
          <w:ilvl w:val="1"/>
          <w:numId w:val="0"/>
        </w:numPr>
        <w:rPr>
          <w:rFonts w:ascii="Arial" w:hAnsi="Arial" w:cs="Arial"/>
          <w:color w:val="000000"/>
          <w:sz w:val="16"/>
          <w:szCs w:val="16"/>
        </w:rPr>
      </w:pPr>
      <w:r w:rsidRPr="005772D4">
        <w:rPr>
          <w:rFonts w:ascii="Arial" w:hAnsi="Arial" w:cs="Arial"/>
          <w:color w:val="000000"/>
          <w:sz w:val="16"/>
          <w:szCs w:val="16"/>
        </w:rPr>
        <w:t xml:space="preserve">Start the database manager using the </w:t>
      </w:r>
      <w:r w:rsidRPr="005772D4">
        <w:rPr>
          <w:rStyle w:val="keyword"/>
          <w:rFonts w:ascii="Arial" w:hAnsi="Arial" w:cs="Arial"/>
          <w:color w:val="000000"/>
          <w:sz w:val="16"/>
          <w:szCs w:val="16"/>
        </w:rPr>
        <w:t>db2start</w:t>
      </w:r>
      <w:r w:rsidRPr="005772D4">
        <w:rPr>
          <w:rFonts w:ascii="Arial" w:hAnsi="Arial" w:cs="Arial"/>
          <w:color w:val="000000"/>
          <w:sz w:val="16"/>
          <w:szCs w:val="16"/>
        </w:rPr>
        <w:t xml:space="preserve"> command. </w:t>
      </w:r>
    </w:p>
    <w:p w14:paraId="4365CA5F" w14:textId="77777777" w:rsidR="0052698C" w:rsidRDefault="0052698C" w:rsidP="0052698C">
      <w:pPr>
        <w:rPr>
          <w:rFonts w:ascii="Arial" w:hAnsi="Arial" w:cs="Arial"/>
          <w:color w:val="000000"/>
          <w:sz w:val="19"/>
          <w:szCs w:val="19"/>
        </w:rPr>
      </w:pPr>
      <w:r>
        <w:rPr>
          <w:rStyle w:val="ph"/>
          <w:rFonts w:ascii="Arial" w:hAnsi="Arial" w:cs="Arial"/>
          <w:color w:val="000000"/>
          <w:sz w:val="19"/>
          <w:szCs w:val="19"/>
        </w:rPr>
        <w:t>Depending on the server's configuration, a Tivoli client might require a password to interface with a TSM server.</w:t>
      </w:r>
      <w:r>
        <w:rPr>
          <w:rFonts w:ascii="Arial" w:hAnsi="Arial" w:cs="Arial"/>
          <w:color w:val="000000"/>
          <w:sz w:val="19"/>
          <w:szCs w:val="19"/>
        </w:rPr>
        <w:t xml:space="preserve"> </w:t>
      </w:r>
    </w:p>
    <w:p w14:paraId="331167A5" w14:textId="77777777" w:rsidR="0052698C" w:rsidRPr="005772D4" w:rsidRDefault="0052698C" w:rsidP="0052698C">
      <w:pPr>
        <w:pStyle w:val="p"/>
        <w:rPr>
          <w:rFonts w:ascii="Arial" w:hAnsi="Arial" w:cs="Arial"/>
          <w:color w:val="000000"/>
          <w:sz w:val="16"/>
          <w:szCs w:val="16"/>
        </w:rPr>
      </w:pPr>
      <w:r w:rsidRPr="005772D4">
        <w:rPr>
          <w:rFonts w:ascii="Arial" w:hAnsi="Arial" w:cs="Arial"/>
          <w:color w:val="000000"/>
          <w:sz w:val="16"/>
          <w:szCs w:val="16"/>
        </w:rPr>
        <w:t xml:space="preserve">If the TSM environment is configured to use </w:t>
      </w:r>
      <w:r w:rsidRPr="005772D4">
        <w:rPr>
          <w:rStyle w:val="HTML3"/>
          <w:color w:val="000000"/>
          <w:sz w:val="16"/>
          <w:szCs w:val="16"/>
        </w:rPr>
        <w:t>PASSWORDACCESS=generate</w:t>
      </w:r>
      <w:r w:rsidRPr="005772D4">
        <w:rPr>
          <w:rFonts w:ascii="Arial" w:hAnsi="Arial" w:cs="Arial"/>
          <w:color w:val="000000"/>
          <w:sz w:val="16"/>
          <w:szCs w:val="16"/>
        </w:rPr>
        <w:t>, the Tivoli client needs to have its password established.</w:t>
      </w:r>
    </w:p>
    <w:p w14:paraId="3DC1E335" w14:textId="77777777" w:rsidR="0052698C" w:rsidRPr="005772D4" w:rsidRDefault="0052698C" w:rsidP="0052698C">
      <w:pPr>
        <w:pStyle w:val="p"/>
        <w:rPr>
          <w:rFonts w:ascii="Arial" w:hAnsi="Arial" w:cs="Arial"/>
          <w:color w:val="000000"/>
          <w:sz w:val="16"/>
          <w:szCs w:val="16"/>
        </w:rPr>
      </w:pPr>
      <w:r w:rsidRPr="005772D4">
        <w:rPr>
          <w:rFonts w:ascii="Arial" w:hAnsi="Arial" w:cs="Arial"/>
          <w:color w:val="000000"/>
          <w:sz w:val="16"/>
          <w:szCs w:val="16"/>
        </w:rPr>
        <w:t xml:space="preserve">The executable file </w:t>
      </w:r>
      <w:r w:rsidRPr="005772D4">
        <w:rPr>
          <w:rStyle w:val="ph"/>
          <w:rFonts w:ascii="Arial" w:hAnsi="Arial" w:cs="Arial"/>
          <w:color w:val="000000"/>
          <w:sz w:val="16"/>
          <w:szCs w:val="16"/>
        </w:rPr>
        <w:t>dsmapipw</w:t>
      </w:r>
      <w:r w:rsidRPr="005772D4">
        <w:rPr>
          <w:rFonts w:ascii="Arial" w:hAnsi="Arial" w:cs="Arial"/>
          <w:color w:val="000000"/>
          <w:sz w:val="16"/>
          <w:szCs w:val="16"/>
        </w:rPr>
        <w:t xml:space="preserve"> is installed in the </w:t>
      </w:r>
      <w:r w:rsidRPr="005772D4">
        <w:rPr>
          <w:rStyle w:val="ph"/>
          <w:rFonts w:ascii="Arial" w:hAnsi="Arial" w:cs="Arial"/>
          <w:color w:val="000000"/>
          <w:sz w:val="16"/>
          <w:szCs w:val="16"/>
        </w:rPr>
        <w:t>sqllib/adsm</w:t>
      </w:r>
      <w:r w:rsidRPr="005772D4">
        <w:rPr>
          <w:rFonts w:ascii="Arial" w:hAnsi="Arial" w:cs="Arial"/>
          <w:color w:val="000000"/>
          <w:sz w:val="16"/>
          <w:szCs w:val="16"/>
        </w:rPr>
        <w:t xml:space="preserve"> directory of the instance owner. This executable allows you to establish and reset the TSM password.</w:t>
      </w:r>
    </w:p>
    <w:p w14:paraId="52363FEB" w14:textId="77777777" w:rsidR="0052698C" w:rsidRPr="005772D4" w:rsidRDefault="0052698C" w:rsidP="0052698C">
      <w:pPr>
        <w:rPr>
          <w:rFonts w:ascii="Arial" w:hAnsi="Arial" w:cs="Arial"/>
          <w:color w:val="000000"/>
          <w:sz w:val="16"/>
          <w:szCs w:val="16"/>
        </w:rPr>
      </w:pPr>
      <w:r w:rsidRPr="005772D4">
        <w:rPr>
          <w:rFonts w:ascii="Arial" w:hAnsi="Arial" w:cs="Arial"/>
          <w:color w:val="000000"/>
          <w:sz w:val="16"/>
          <w:szCs w:val="16"/>
        </w:rPr>
        <w:t xml:space="preserve">To execute the </w:t>
      </w:r>
      <w:r w:rsidRPr="005772D4">
        <w:rPr>
          <w:rStyle w:val="keyword"/>
          <w:rFonts w:ascii="Arial" w:hAnsi="Arial" w:cs="Arial"/>
          <w:color w:val="000000"/>
          <w:sz w:val="16"/>
          <w:szCs w:val="16"/>
        </w:rPr>
        <w:t>dsmapipw</w:t>
      </w:r>
      <w:r w:rsidRPr="005772D4">
        <w:rPr>
          <w:rFonts w:ascii="Arial" w:hAnsi="Arial" w:cs="Arial"/>
          <w:color w:val="000000"/>
          <w:sz w:val="16"/>
          <w:szCs w:val="16"/>
        </w:rPr>
        <w:t xml:space="preserve"> command, you must be logged in as the local administrator or </w:t>
      </w:r>
      <w:r w:rsidRPr="005772D4">
        <w:rPr>
          <w:rStyle w:val="q"/>
          <w:rFonts w:ascii="Arial" w:hAnsi="Arial" w:cs="Arial"/>
          <w:color w:val="000000"/>
          <w:sz w:val="16"/>
          <w:szCs w:val="16"/>
        </w:rPr>
        <w:t>"root"</w:t>
      </w:r>
      <w:r w:rsidRPr="005772D4">
        <w:rPr>
          <w:rFonts w:ascii="Arial" w:hAnsi="Arial" w:cs="Arial"/>
          <w:color w:val="000000"/>
          <w:sz w:val="16"/>
          <w:szCs w:val="16"/>
        </w:rPr>
        <w:t xml:space="preserve"> user. When this command is executed, you will be prompted for the following information: </w:t>
      </w:r>
    </w:p>
    <w:p w14:paraId="063F0825" w14:textId="77777777" w:rsidR="0052698C" w:rsidRPr="005772D4" w:rsidRDefault="0052698C" w:rsidP="0052698C">
      <w:pPr>
        <w:numPr>
          <w:ilvl w:val="1"/>
          <w:numId w:val="0"/>
        </w:numPr>
        <w:rPr>
          <w:rFonts w:ascii="Arial" w:hAnsi="Arial" w:cs="Arial"/>
          <w:color w:val="000000"/>
          <w:sz w:val="16"/>
          <w:szCs w:val="16"/>
        </w:rPr>
      </w:pPr>
      <w:r w:rsidRPr="005772D4">
        <w:rPr>
          <w:rStyle w:val="HTML1"/>
          <w:color w:val="000000"/>
          <w:sz w:val="16"/>
          <w:szCs w:val="16"/>
        </w:rPr>
        <w:t>Old password</w:t>
      </w:r>
      <w:r w:rsidRPr="005772D4">
        <w:rPr>
          <w:rFonts w:ascii="Arial" w:hAnsi="Arial" w:cs="Arial"/>
          <w:color w:val="000000"/>
          <w:sz w:val="16"/>
          <w:szCs w:val="16"/>
        </w:rPr>
        <w:t xml:space="preserve">, which is the current password for the TSM node, as recognized by the TSM server. The first time you execute this command, this password will be the one provided by the TSM administrator at the time your node was registered on the TSM server. </w:t>
      </w:r>
    </w:p>
    <w:p w14:paraId="3B282AE4" w14:textId="77777777" w:rsidR="0052698C" w:rsidRPr="005772D4" w:rsidRDefault="0052698C" w:rsidP="0052698C">
      <w:pPr>
        <w:numPr>
          <w:ilvl w:val="1"/>
          <w:numId w:val="0"/>
        </w:numPr>
        <w:rPr>
          <w:rFonts w:ascii="Arial" w:hAnsi="Arial" w:cs="Arial"/>
          <w:color w:val="000000"/>
          <w:sz w:val="16"/>
          <w:szCs w:val="16"/>
        </w:rPr>
      </w:pPr>
      <w:r w:rsidRPr="005772D4">
        <w:rPr>
          <w:rStyle w:val="HTML1"/>
          <w:color w:val="000000"/>
          <w:sz w:val="16"/>
          <w:szCs w:val="16"/>
        </w:rPr>
        <w:t>New password</w:t>
      </w:r>
      <w:r w:rsidRPr="005772D4">
        <w:rPr>
          <w:rFonts w:ascii="Arial" w:hAnsi="Arial" w:cs="Arial"/>
          <w:color w:val="000000"/>
          <w:sz w:val="16"/>
          <w:szCs w:val="16"/>
        </w:rPr>
        <w:t xml:space="preserve">, which is the new password for the TSM node, stored at the TSM server. (You will be prompted twice for the new password, to check for input errors.) </w:t>
      </w:r>
    </w:p>
    <w:p w14:paraId="0F023031" w14:textId="77777777" w:rsidR="0052698C" w:rsidRDefault="0052698C" w:rsidP="0052698C">
      <w:pPr>
        <w:rPr>
          <w:rFonts w:ascii="Arial" w:hAnsi="Arial" w:cs="Arial"/>
          <w:color w:val="000000"/>
          <w:sz w:val="19"/>
          <w:szCs w:val="19"/>
        </w:rPr>
      </w:pPr>
      <w:r>
        <w:rPr>
          <w:rStyle w:val="notetitle1"/>
          <w:rFonts w:ascii="Arial" w:hAnsi="Arial" w:cs="Arial"/>
          <w:color w:val="000000"/>
          <w:sz w:val="19"/>
          <w:szCs w:val="19"/>
        </w:rPr>
        <w:t>Note:</w:t>
      </w:r>
      <w:r>
        <w:rPr>
          <w:rFonts w:ascii="Arial" w:hAnsi="Arial" w:cs="Arial"/>
          <w:color w:val="000000"/>
          <w:sz w:val="19"/>
          <w:szCs w:val="19"/>
        </w:rPr>
        <w:t xml:space="preserve"> </w:t>
      </w:r>
      <w:r w:rsidRPr="005772D4">
        <w:rPr>
          <w:rFonts w:ascii="Arial" w:hAnsi="Arial" w:cs="Arial"/>
          <w:color w:val="000000"/>
          <w:sz w:val="16"/>
          <w:szCs w:val="16"/>
        </w:rPr>
        <w:t xml:space="preserve">Users who invoke the </w:t>
      </w:r>
      <w:r w:rsidRPr="005772D4">
        <w:rPr>
          <w:rStyle w:val="keyword"/>
          <w:rFonts w:ascii="Arial" w:hAnsi="Arial" w:cs="Arial"/>
          <w:color w:val="000000"/>
          <w:sz w:val="16"/>
          <w:szCs w:val="16"/>
        </w:rPr>
        <w:t>BACKUP DATABASE</w:t>
      </w:r>
      <w:r w:rsidRPr="005772D4">
        <w:rPr>
          <w:rFonts w:ascii="Arial" w:hAnsi="Arial" w:cs="Arial"/>
          <w:color w:val="000000"/>
          <w:sz w:val="16"/>
          <w:szCs w:val="16"/>
        </w:rPr>
        <w:t xml:space="preserve"> or </w:t>
      </w:r>
      <w:r w:rsidRPr="005772D4">
        <w:rPr>
          <w:rStyle w:val="keyword"/>
          <w:rFonts w:ascii="Arial" w:hAnsi="Arial" w:cs="Arial"/>
          <w:color w:val="000000"/>
          <w:sz w:val="16"/>
          <w:szCs w:val="16"/>
        </w:rPr>
        <w:t>RESTORE DATABASE</w:t>
      </w:r>
      <w:r w:rsidRPr="005772D4">
        <w:rPr>
          <w:rFonts w:ascii="Arial" w:hAnsi="Arial" w:cs="Arial"/>
          <w:color w:val="000000"/>
          <w:sz w:val="16"/>
          <w:szCs w:val="16"/>
        </w:rPr>
        <w:t xml:space="preserve"> commands do not need to know this password. You only need to run the </w:t>
      </w:r>
      <w:r w:rsidRPr="005772D4">
        <w:rPr>
          <w:rStyle w:val="keyword"/>
          <w:rFonts w:ascii="Arial" w:hAnsi="Arial" w:cs="Arial"/>
          <w:color w:val="000000"/>
          <w:sz w:val="16"/>
          <w:szCs w:val="16"/>
        </w:rPr>
        <w:t>dsmapipw</w:t>
      </w:r>
      <w:r w:rsidRPr="005772D4">
        <w:rPr>
          <w:rFonts w:ascii="Arial" w:hAnsi="Arial" w:cs="Arial"/>
          <w:color w:val="000000"/>
          <w:sz w:val="16"/>
          <w:szCs w:val="16"/>
        </w:rPr>
        <w:t xml:space="preserve"> command to establish a password for the initial connection and after the password has been reset on the TSM server.</w:t>
      </w:r>
    </w:p>
    <w:p w14:paraId="61FF8697" w14:textId="77777777" w:rsidR="0052698C" w:rsidRDefault="0052698C" w:rsidP="0052698C">
      <w:pPr>
        <w:rPr>
          <w:b/>
        </w:rPr>
      </w:pPr>
    </w:p>
    <w:p w14:paraId="22DB30F0" w14:textId="77777777" w:rsidR="0052698C" w:rsidRPr="00B263FC" w:rsidRDefault="0052698C" w:rsidP="0052698C">
      <w:pPr>
        <w:rPr>
          <w:b/>
        </w:rPr>
      </w:pPr>
      <w:r w:rsidRPr="00B263FC">
        <w:rPr>
          <w:b/>
        </w:rPr>
        <w:t>What to do next</w:t>
      </w:r>
    </w:p>
    <w:p w14:paraId="4DF1381C" w14:textId="77777777" w:rsidR="0052698C" w:rsidRPr="005772D4" w:rsidRDefault="0052698C" w:rsidP="0052698C">
      <w:pPr>
        <w:pStyle w:val="p"/>
        <w:spacing w:before="0"/>
        <w:rPr>
          <w:rFonts w:ascii="Arial" w:hAnsi="Arial" w:cs="Arial"/>
          <w:color w:val="000000"/>
          <w:sz w:val="16"/>
          <w:szCs w:val="16"/>
        </w:rPr>
      </w:pPr>
      <w:r w:rsidRPr="005772D4">
        <w:rPr>
          <w:rFonts w:ascii="Arial" w:hAnsi="Arial" w:cs="Arial"/>
          <w:color w:val="000000"/>
          <w:sz w:val="16"/>
          <w:szCs w:val="16"/>
        </w:rPr>
        <w:t xml:space="preserve">Depending on your backup and log archiving strategies, you might need to perform additional steps to configure the TSM clients if you want to use proxy nodes. Proxy nodes enable you to consolidate backups and log archives of databases existing on multiple client nodes or under multiple users to a common target nodename on the TSM server. This configuration is useful when the </w:t>
      </w:r>
      <w:r w:rsidRPr="005772D4">
        <w:rPr>
          <w:rFonts w:ascii="Arial" w:hAnsi="Arial" w:cs="Arial"/>
          <w:color w:val="000000"/>
          <w:sz w:val="16"/>
          <w:szCs w:val="16"/>
        </w:rPr>
        <w:lastRenderedPageBreak/>
        <w:t xml:space="preserve">administrator or computer that performs the backup can change over time, such as with a cluster. The </w:t>
      </w:r>
      <w:r w:rsidRPr="005772D4">
        <w:rPr>
          <w:rStyle w:val="keyword"/>
          <w:rFonts w:ascii="Arial" w:hAnsi="Arial" w:cs="Arial"/>
          <w:color w:val="000000"/>
          <w:sz w:val="16"/>
          <w:szCs w:val="16"/>
        </w:rPr>
        <w:t>asnodename</w:t>
      </w:r>
      <w:r w:rsidRPr="005772D4">
        <w:rPr>
          <w:rFonts w:ascii="Arial" w:hAnsi="Arial" w:cs="Arial"/>
          <w:color w:val="000000"/>
          <w:sz w:val="16"/>
          <w:szCs w:val="16"/>
        </w:rPr>
        <w:t xml:space="preserve"> option also allows data to be restored from a different computer or from a user different than the one that performed the backup.</w:t>
      </w:r>
    </w:p>
    <w:p w14:paraId="3A026A9B" w14:textId="77777777" w:rsidR="0052698C" w:rsidRPr="005772D4" w:rsidRDefault="0052698C" w:rsidP="0052698C">
      <w:pPr>
        <w:pStyle w:val="p"/>
        <w:rPr>
          <w:rFonts w:ascii="Arial" w:hAnsi="Arial" w:cs="Arial"/>
          <w:color w:val="000000"/>
          <w:sz w:val="16"/>
          <w:szCs w:val="16"/>
        </w:rPr>
      </w:pPr>
      <w:r w:rsidRPr="005772D4">
        <w:rPr>
          <w:rFonts w:ascii="Arial" w:hAnsi="Arial" w:cs="Arial"/>
          <w:color w:val="000000"/>
          <w:sz w:val="16"/>
          <w:szCs w:val="16"/>
        </w:rPr>
        <w:t xml:space="preserve">If you do not want to use proxy nodes by default, no additional client setup is required. When you want to perform backup or restore operations using proxy nodes, specify the </w:t>
      </w:r>
      <w:r w:rsidRPr="005772D4">
        <w:rPr>
          <w:rStyle w:val="keyword"/>
          <w:rFonts w:ascii="Arial" w:hAnsi="Arial" w:cs="Arial"/>
          <w:color w:val="000000"/>
          <w:sz w:val="16"/>
          <w:szCs w:val="16"/>
        </w:rPr>
        <w:t>asnodename</w:t>
      </w:r>
      <w:r w:rsidRPr="005772D4">
        <w:rPr>
          <w:rFonts w:ascii="Arial" w:hAnsi="Arial" w:cs="Arial"/>
          <w:color w:val="000000"/>
          <w:sz w:val="16"/>
          <w:szCs w:val="16"/>
        </w:rPr>
        <w:t xml:space="preserve"> value in the </w:t>
      </w:r>
      <w:r w:rsidRPr="005772D4">
        <w:rPr>
          <w:rStyle w:val="keyword"/>
          <w:rFonts w:ascii="Arial" w:hAnsi="Arial" w:cs="Arial"/>
          <w:color w:val="000000"/>
          <w:sz w:val="16"/>
          <w:szCs w:val="16"/>
        </w:rPr>
        <w:t>OPTIONS</w:t>
      </w:r>
      <w:r w:rsidRPr="005772D4">
        <w:rPr>
          <w:rFonts w:ascii="Arial" w:hAnsi="Arial" w:cs="Arial"/>
          <w:color w:val="000000"/>
          <w:sz w:val="16"/>
          <w:szCs w:val="16"/>
        </w:rPr>
        <w:t xml:space="preserve"> parameter when invoking the </w:t>
      </w:r>
      <w:r w:rsidRPr="005772D4">
        <w:rPr>
          <w:rStyle w:val="keyword"/>
          <w:rFonts w:ascii="Arial" w:hAnsi="Arial" w:cs="Arial"/>
          <w:color w:val="000000"/>
          <w:sz w:val="16"/>
          <w:szCs w:val="16"/>
        </w:rPr>
        <w:t>BACKUP DATABASE</w:t>
      </w:r>
      <w:r w:rsidRPr="005772D4">
        <w:rPr>
          <w:rFonts w:ascii="Arial" w:hAnsi="Arial" w:cs="Arial"/>
          <w:color w:val="000000"/>
          <w:sz w:val="16"/>
          <w:szCs w:val="16"/>
        </w:rPr>
        <w:t xml:space="preserve"> or </w:t>
      </w:r>
      <w:r w:rsidRPr="005772D4">
        <w:rPr>
          <w:rStyle w:val="keyword"/>
          <w:rFonts w:ascii="Arial" w:hAnsi="Arial" w:cs="Arial"/>
          <w:color w:val="000000"/>
          <w:sz w:val="16"/>
          <w:szCs w:val="16"/>
        </w:rPr>
        <w:t>RESTORE DATABASE</w:t>
      </w:r>
      <w:r w:rsidRPr="005772D4">
        <w:rPr>
          <w:rFonts w:ascii="Arial" w:hAnsi="Arial" w:cs="Arial"/>
          <w:color w:val="000000"/>
          <w:sz w:val="16"/>
          <w:szCs w:val="16"/>
        </w:rPr>
        <w:t xml:space="preserve"> commands.</w:t>
      </w:r>
    </w:p>
    <w:p w14:paraId="09C08D62" w14:textId="77777777" w:rsidR="0052698C" w:rsidRPr="005772D4" w:rsidRDefault="0052698C" w:rsidP="0052698C">
      <w:pPr>
        <w:rPr>
          <w:rFonts w:ascii="Arial" w:hAnsi="Arial" w:cs="Arial"/>
          <w:color w:val="000000"/>
          <w:sz w:val="16"/>
          <w:szCs w:val="16"/>
        </w:rPr>
      </w:pPr>
      <w:r w:rsidRPr="005772D4">
        <w:rPr>
          <w:rFonts w:ascii="Arial" w:hAnsi="Arial" w:cs="Arial"/>
          <w:color w:val="000000"/>
          <w:sz w:val="16"/>
          <w:szCs w:val="16"/>
        </w:rPr>
        <w:t xml:space="preserve">If you want to use TSM proxy nodes by default, use the following methods: </w:t>
      </w:r>
    </w:p>
    <w:p w14:paraId="3AFCB09C" w14:textId="77777777" w:rsidR="0052698C" w:rsidRPr="005772D4" w:rsidRDefault="0052698C" w:rsidP="0052698C">
      <w:pPr>
        <w:rPr>
          <w:rFonts w:ascii="Arial" w:hAnsi="Arial" w:cs="Arial"/>
          <w:color w:val="000000"/>
          <w:sz w:val="16"/>
          <w:szCs w:val="16"/>
        </w:rPr>
      </w:pPr>
      <w:r w:rsidRPr="005772D4">
        <w:rPr>
          <w:rFonts w:ascii="Arial" w:hAnsi="Arial" w:cs="Arial"/>
          <w:color w:val="000000"/>
          <w:sz w:val="16"/>
          <w:szCs w:val="16"/>
        </w:rPr>
        <w:t xml:space="preserve">Update database configuration parameters to use different proxy nodes for different databases. </w:t>
      </w:r>
    </w:p>
    <w:p w14:paraId="0B101981" w14:textId="77777777" w:rsidR="0052698C" w:rsidRPr="005772D4" w:rsidRDefault="0052698C" w:rsidP="0052698C">
      <w:pPr>
        <w:rPr>
          <w:rFonts w:ascii="Arial" w:hAnsi="Arial" w:cs="Arial"/>
          <w:color w:val="000000"/>
          <w:sz w:val="16"/>
          <w:szCs w:val="16"/>
        </w:rPr>
      </w:pPr>
      <w:r w:rsidRPr="005772D4">
        <w:rPr>
          <w:rFonts w:ascii="Arial" w:hAnsi="Arial" w:cs="Arial"/>
          <w:color w:val="000000"/>
          <w:sz w:val="16"/>
          <w:szCs w:val="16"/>
        </w:rPr>
        <w:t xml:space="preserve">Update the </w:t>
      </w:r>
      <w:r w:rsidRPr="005772D4">
        <w:rPr>
          <w:rStyle w:val="ph"/>
          <w:rFonts w:ascii="Arial" w:hAnsi="Arial" w:cs="Arial"/>
          <w:color w:val="000000"/>
          <w:sz w:val="16"/>
          <w:szCs w:val="16"/>
        </w:rPr>
        <w:t>dsm.sys</w:t>
      </w:r>
      <w:r w:rsidRPr="005772D4">
        <w:rPr>
          <w:rFonts w:ascii="Arial" w:hAnsi="Arial" w:cs="Arial"/>
          <w:color w:val="000000"/>
          <w:sz w:val="16"/>
          <w:szCs w:val="16"/>
        </w:rPr>
        <w:t xml:space="preserve"> file to use the same proxy node for all the users and databases on a machine. All users on the machine will appear as a unique user under the proxy node configuration. Use this method only if each user or instance uses a separate database; otherwise, some files might be overwritten, and data might be lost. </w:t>
      </w:r>
    </w:p>
    <w:p w14:paraId="03AF329F" w14:textId="77777777" w:rsidR="0052698C" w:rsidRDefault="0052698C" w:rsidP="0052698C">
      <w:pPr>
        <w:rPr>
          <w:b/>
        </w:rPr>
      </w:pPr>
    </w:p>
    <w:p w14:paraId="7335BF8C" w14:textId="77777777" w:rsidR="0052698C" w:rsidRPr="00B263FC" w:rsidRDefault="0052698C" w:rsidP="0052698C">
      <w:pPr>
        <w:rPr>
          <w:b/>
        </w:rPr>
      </w:pPr>
      <w:r w:rsidRPr="00B263FC">
        <w:rPr>
          <w:b/>
        </w:rPr>
        <w:t>TSM client setup using VENDOROPT, LOGARCHOPT1, and LOGARCHOPT2</w:t>
      </w:r>
    </w:p>
    <w:p w14:paraId="70024A21" w14:textId="77777777" w:rsidR="0052698C" w:rsidRPr="005772D4" w:rsidRDefault="0052698C" w:rsidP="0052698C">
      <w:pPr>
        <w:pStyle w:val="p"/>
        <w:spacing w:before="0"/>
        <w:rPr>
          <w:rFonts w:ascii="Arial" w:hAnsi="Arial" w:cs="Arial"/>
          <w:color w:val="000000"/>
          <w:sz w:val="16"/>
          <w:szCs w:val="16"/>
        </w:rPr>
      </w:pPr>
      <w:r w:rsidRPr="005772D4">
        <w:rPr>
          <w:rFonts w:ascii="Arial" w:hAnsi="Arial" w:cs="Arial"/>
          <w:color w:val="000000"/>
          <w:sz w:val="16"/>
          <w:szCs w:val="16"/>
        </w:rPr>
        <w:t>You can set one or more of the following database configuration parameters to enable different proxy node settings for each database:</w:t>
      </w:r>
    </w:p>
    <w:p w14:paraId="22E2BFF6" w14:textId="77777777" w:rsidR="0052698C" w:rsidRPr="005772D4" w:rsidRDefault="0052698C" w:rsidP="0052698C">
      <w:pPr>
        <w:rPr>
          <w:rFonts w:ascii="Arial" w:hAnsi="Arial" w:cs="Arial"/>
          <w:color w:val="000000"/>
          <w:sz w:val="16"/>
          <w:szCs w:val="16"/>
        </w:rPr>
      </w:pPr>
      <w:r w:rsidRPr="005772D4">
        <w:rPr>
          <w:rFonts w:ascii="Arial" w:hAnsi="Arial" w:cs="Arial"/>
          <w:color w:val="000000"/>
          <w:sz w:val="16"/>
          <w:szCs w:val="16"/>
        </w:rPr>
        <w:t xml:space="preserve">To enable commands using TSM (such as backup and restore) to use proxy nodes, specify the </w:t>
      </w:r>
      <w:r w:rsidRPr="005772D4">
        <w:rPr>
          <w:rStyle w:val="keyword"/>
          <w:rFonts w:ascii="Arial" w:hAnsi="Arial" w:cs="Arial"/>
          <w:color w:val="000000"/>
          <w:sz w:val="16"/>
          <w:szCs w:val="16"/>
        </w:rPr>
        <w:t>asnodename</w:t>
      </w:r>
      <w:r w:rsidRPr="005772D4">
        <w:rPr>
          <w:rFonts w:ascii="Arial" w:hAnsi="Arial" w:cs="Arial"/>
          <w:color w:val="000000"/>
          <w:sz w:val="16"/>
          <w:szCs w:val="16"/>
        </w:rPr>
        <w:t xml:space="preserve"> option in the </w:t>
      </w:r>
      <w:r w:rsidRPr="005772D4">
        <w:rPr>
          <w:rStyle w:val="keyword"/>
          <w:rFonts w:ascii="Arial" w:hAnsi="Arial" w:cs="Arial"/>
          <w:color w:val="000000"/>
          <w:sz w:val="16"/>
          <w:szCs w:val="16"/>
        </w:rPr>
        <w:t>vendoropt</w:t>
      </w:r>
      <w:r w:rsidRPr="005772D4">
        <w:rPr>
          <w:rFonts w:ascii="Arial" w:hAnsi="Arial" w:cs="Arial"/>
          <w:color w:val="000000"/>
          <w:sz w:val="16"/>
          <w:szCs w:val="16"/>
        </w:rPr>
        <w:t xml:space="preserve"> database configuration parameter, as follows:</w:t>
      </w:r>
    </w:p>
    <w:p w14:paraId="6FEB1077" w14:textId="77777777" w:rsidR="0052698C" w:rsidRPr="005772D4" w:rsidRDefault="0052698C" w:rsidP="0052698C">
      <w:pPr>
        <w:pStyle w:val="HTML"/>
        <w:rPr>
          <w:color w:val="000000"/>
          <w:sz w:val="16"/>
          <w:szCs w:val="16"/>
        </w:rPr>
      </w:pPr>
      <w:r w:rsidRPr="005772D4">
        <w:rPr>
          <w:rStyle w:val="HTML2"/>
          <w:color w:val="000000"/>
          <w:sz w:val="16"/>
          <w:szCs w:val="16"/>
        </w:rPr>
        <w:t xml:space="preserve">db2 update db cfg for dbname using vendoropt </w:t>
      </w:r>
      <w:r w:rsidRPr="005772D4">
        <w:rPr>
          <w:rStyle w:val="q"/>
          <w:color w:val="000000"/>
          <w:sz w:val="16"/>
          <w:szCs w:val="16"/>
        </w:rPr>
        <w:t>"'-asnodename=</w:t>
      </w:r>
      <w:r w:rsidRPr="005772D4">
        <w:rPr>
          <w:rStyle w:val="HTML1"/>
          <w:color w:val="000000"/>
          <w:sz w:val="16"/>
          <w:szCs w:val="16"/>
        </w:rPr>
        <w:t>proxynode</w:t>
      </w:r>
      <w:r w:rsidRPr="005772D4">
        <w:rPr>
          <w:rStyle w:val="q"/>
          <w:color w:val="000000"/>
          <w:sz w:val="16"/>
          <w:szCs w:val="16"/>
        </w:rPr>
        <w:t>'"</w:t>
      </w:r>
    </w:p>
    <w:p w14:paraId="27E385BD" w14:textId="77777777" w:rsidR="0052698C" w:rsidRPr="005772D4" w:rsidRDefault="0052698C" w:rsidP="0052698C">
      <w:pPr>
        <w:rPr>
          <w:rFonts w:ascii="Arial" w:hAnsi="Arial" w:cs="Arial"/>
          <w:color w:val="000000"/>
          <w:sz w:val="16"/>
          <w:szCs w:val="16"/>
        </w:rPr>
      </w:pPr>
      <w:r w:rsidRPr="005772D4">
        <w:rPr>
          <w:rFonts w:ascii="Arial" w:hAnsi="Arial" w:cs="Arial"/>
          <w:color w:val="000000"/>
          <w:sz w:val="16"/>
          <w:szCs w:val="16"/>
        </w:rPr>
        <w:t xml:space="preserve">where </w:t>
      </w:r>
      <w:r w:rsidRPr="005772D4">
        <w:rPr>
          <w:rStyle w:val="HTML1"/>
          <w:color w:val="000000"/>
          <w:sz w:val="16"/>
          <w:szCs w:val="16"/>
        </w:rPr>
        <w:t>proxynode</w:t>
      </w:r>
      <w:r w:rsidRPr="005772D4">
        <w:rPr>
          <w:rFonts w:ascii="Arial" w:hAnsi="Arial" w:cs="Arial"/>
          <w:color w:val="000000"/>
          <w:sz w:val="16"/>
          <w:szCs w:val="16"/>
        </w:rPr>
        <w:t xml:space="preserve"> is the name of the shared TSM proxy node. </w:t>
      </w:r>
    </w:p>
    <w:p w14:paraId="5E8E7BB3" w14:textId="77777777" w:rsidR="0052698C" w:rsidRPr="005772D4" w:rsidRDefault="0052698C" w:rsidP="0052698C">
      <w:pPr>
        <w:rPr>
          <w:rFonts w:ascii="Arial" w:hAnsi="Arial" w:cs="Arial"/>
          <w:color w:val="000000"/>
          <w:sz w:val="16"/>
          <w:szCs w:val="16"/>
        </w:rPr>
      </w:pPr>
      <w:r w:rsidRPr="005772D4">
        <w:rPr>
          <w:rFonts w:ascii="Arial" w:hAnsi="Arial" w:cs="Arial"/>
          <w:color w:val="000000"/>
          <w:sz w:val="16"/>
          <w:szCs w:val="16"/>
        </w:rPr>
        <w:t xml:space="preserve">To configure log archiving to the TSM server, set the </w:t>
      </w:r>
      <w:r w:rsidRPr="005772D4">
        <w:rPr>
          <w:rStyle w:val="keyword"/>
          <w:rFonts w:ascii="Arial" w:hAnsi="Arial" w:cs="Arial"/>
          <w:color w:val="000000"/>
          <w:sz w:val="16"/>
          <w:szCs w:val="16"/>
        </w:rPr>
        <w:t>logarchmeth1</w:t>
      </w:r>
      <w:r w:rsidRPr="005772D4">
        <w:rPr>
          <w:rFonts w:ascii="Arial" w:hAnsi="Arial" w:cs="Arial"/>
          <w:color w:val="000000"/>
          <w:sz w:val="16"/>
          <w:szCs w:val="16"/>
        </w:rPr>
        <w:t xml:space="preserve"> database configuration parameter to TSM and specify the name of the proxy node as the </w:t>
      </w:r>
      <w:r w:rsidRPr="005772D4">
        <w:rPr>
          <w:rStyle w:val="keyword"/>
          <w:rFonts w:ascii="Arial" w:hAnsi="Arial" w:cs="Arial"/>
          <w:color w:val="000000"/>
          <w:sz w:val="16"/>
          <w:szCs w:val="16"/>
        </w:rPr>
        <w:t>asnodename</w:t>
      </w:r>
      <w:r w:rsidRPr="005772D4">
        <w:rPr>
          <w:rFonts w:ascii="Arial" w:hAnsi="Arial" w:cs="Arial"/>
          <w:color w:val="000000"/>
          <w:sz w:val="16"/>
          <w:szCs w:val="16"/>
        </w:rPr>
        <w:t xml:space="preserve"> value in the </w:t>
      </w:r>
      <w:r w:rsidRPr="005772D4">
        <w:rPr>
          <w:rStyle w:val="keyword"/>
          <w:rFonts w:ascii="Arial" w:hAnsi="Arial" w:cs="Arial"/>
          <w:color w:val="000000"/>
          <w:sz w:val="16"/>
          <w:szCs w:val="16"/>
        </w:rPr>
        <w:t>logarchopt1</w:t>
      </w:r>
      <w:r w:rsidRPr="005772D4">
        <w:rPr>
          <w:rFonts w:ascii="Arial" w:hAnsi="Arial" w:cs="Arial"/>
          <w:color w:val="000000"/>
          <w:sz w:val="16"/>
          <w:szCs w:val="16"/>
        </w:rPr>
        <w:t xml:space="preserve"> database configuration parameter, as follows:</w:t>
      </w:r>
    </w:p>
    <w:p w14:paraId="1B2C6C47" w14:textId="77777777" w:rsidR="0052698C" w:rsidRPr="005772D4" w:rsidRDefault="0052698C" w:rsidP="0052698C">
      <w:pPr>
        <w:pStyle w:val="HTML"/>
        <w:rPr>
          <w:color w:val="000000"/>
          <w:sz w:val="16"/>
          <w:szCs w:val="16"/>
        </w:rPr>
      </w:pPr>
      <w:r w:rsidRPr="005772D4">
        <w:rPr>
          <w:rStyle w:val="HTML2"/>
          <w:color w:val="000000"/>
          <w:sz w:val="16"/>
          <w:szCs w:val="16"/>
        </w:rPr>
        <w:t xml:space="preserve">db2 update db cfg for dbname using logarchmeth1 tsm logarchopt1 </w:t>
      </w:r>
      <w:r w:rsidRPr="005772D4">
        <w:rPr>
          <w:rStyle w:val="q"/>
          <w:color w:val="000000"/>
          <w:sz w:val="16"/>
          <w:szCs w:val="16"/>
        </w:rPr>
        <w:t>"'-asnodename=</w:t>
      </w:r>
      <w:r w:rsidRPr="005772D4">
        <w:rPr>
          <w:rStyle w:val="HTML1"/>
          <w:color w:val="000000"/>
          <w:sz w:val="16"/>
          <w:szCs w:val="16"/>
        </w:rPr>
        <w:t>proxynode</w:t>
      </w:r>
      <w:r w:rsidRPr="005772D4">
        <w:rPr>
          <w:rStyle w:val="q"/>
          <w:color w:val="000000"/>
          <w:sz w:val="16"/>
          <w:szCs w:val="16"/>
        </w:rPr>
        <w:t>'"</w:t>
      </w:r>
    </w:p>
    <w:p w14:paraId="1242A900" w14:textId="77777777" w:rsidR="0052698C" w:rsidRPr="005772D4" w:rsidRDefault="0052698C" w:rsidP="0052698C">
      <w:pPr>
        <w:rPr>
          <w:rFonts w:ascii="Arial" w:hAnsi="Arial" w:cs="Arial"/>
          <w:color w:val="000000"/>
          <w:sz w:val="16"/>
          <w:szCs w:val="16"/>
        </w:rPr>
      </w:pPr>
      <w:r w:rsidRPr="005772D4">
        <w:rPr>
          <w:rFonts w:ascii="Arial" w:hAnsi="Arial" w:cs="Arial"/>
          <w:color w:val="000000"/>
          <w:sz w:val="16"/>
          <w:szCs w:val="16"/>
        </w:rPr>
        <w:t xml:space="preserve">where </w:t>
      </w:r>
      <w:r w:rsidRPr="005772D4">
        <w:rPr>
          <w:rStyle w:val="HTML1"/>
          <w:color w:val="000000"/>
          <w:sz w:val="16"/>
          <w:szCs w:val="16"/>
        </w:rPr>
        <w:t>proxynode</w:t>
      </w:r>
      <w:r w:rsidRPr="005772D4">
        <w:rPr>
          <w:rFonts w:ascii="Arial" w:hAnsi="Arial" w:cs="Arial"/>
          <w:color w:val="000000"/>
          <w:sz w:val="16"/>
          <w:szCs w:val="16"/>
        </w:rPr>
        <w:t xml:space="preserve"> is the name of the shared TSM proxy node. </w:t>
      </w:r>
    </w:p>
    <w:p w14:paraId="225A2A3C" w14:textId="77777777" w:rsidR="0052698C" w:rsidRPr="005772D4" w:rsidRDefault="0052698C" w:rsidP="0052698C">
      <w:pPr>
        <w:pStyle w:val="p"/>
        <w:rPr>
          <w:rFonts w:ascii="Arial" w:hAnsi="Arial" w:cs="Arial"/>
          <w:color w:val="000000"/>
          <w:sz w:val="16"/>
          <w:szCs w:val="16"/>
        </w:rPr>
      </w:pPr>
      <w:r w:rsidRPr="005772D4">
        <w:rPr>
          <w:rFonts w:ascii="Arial" w:hAnsi="Arial" w:cs="Arial"/>
          <w:color w:val="000000"/>
          <w:sz w:val="16"/>
          <w:szCs w:val="16"/>
        </w:rPr>
        <w:t xml:space="preserve">You can make similar updates to the </w:t>
      </w:r>
      <w:r w:rsidRPr="005772D4">
        <w:rPr>
          <w:rStyle w:val="keyword"/>
          <w:rFonts w:ascii="Arial" w:hAnsi="Arial" w:cs="Arial"/>
          <w:color w:val="000000"/>
          <w:sz w:val="16"/>
          <w:szCs w:val="16"/>
        </w:rPr>
        <w:t>logarchmeth2</w:t>
      </w:r>
      <w:r w:rsidRPr="005772D4">
        <w:rPr>
          <w:rFonts w:ascii="Arial" w:hAnsi="Arial" w:cs="Arial"/>
          <w:color w:val="000000"/>
          <w:sz w:val="16"/>
          <w:szCs w:val="16"/>
        </w:rPr>
        <w:t xml:space="preserve"> and </w:t>
      </w:r>
      <w:r w:rsidRPr="005772D4">
        <w:rPr>
          <w:rStyle w:val="keyword"/>
          <w:rFonts w:ascii="Arial" w:hAnsi="Arial" w:cs="Arial"/>
          <w:color w:val="000000"/>
          <w:sz w:val="16"/>
          <w:szCs w:val="16"/>
        </w:rPr>
        <w:t>logarchopt2</w:t>
      </w:r>
      <w:r w:rsidRPr="005772D4">
        <w:rPr>
          <w:rFonts w:ascii="Arial" w:hAnsi="Arial" w:cs="Arial"/>
          <w:color w:val="000000"/>
          <w:sz w:val="16"/>
          <w:szCs w:val="16"/>
        </w:rPr>
        <w:t xml:space="preserve"> database configuration parameters.</w:t>
      </w:r>
    </w:p>
    <w:p w14:paraId="78131357" w14:textId="77777777" w:rsidR="0052698C" w:rsidRPr="00B263FC" w:rsidRDefault="0052698C" w:rsidP="0052698C">
      <w:pPr>
        <w:rPr>
          <w:bCs/>
        </w:rPr>
      </w:pPr>
      <w:r w:rsidRPr="00B263FC">
        <w:rPr>
          <w:b/>
        </w:rPr>
        <w:t>TSM client setup method using the dsm.sys file</w:t>
      </w:r>
    </w:p>
    <w:p w14:paraId="0ED9DEC1" w14:textId="77777777" w:rsidR="0052698C" w:rsidRDefault="0052698C" w:rsidP="0052698C">
      <w:pPr>
        <w:rPr>
          <w:rFonts w:ascii="Arial" w:hAnsi="Arial" w:cs="Arial"/>
          <w:color w:val="000000"/>
          <w:sz w:val="19"/>
          <w:szCs w:val="19"/>
        </w:rPr>
      </w:pPr>
      <w:r>
        <w:rPr>
          <w:rFonts w:ascii="Arial" w:hAnsi="Arial" w:cs="Arial"/>
          <w:color w:val="000000"/>
          <w:sz w:val="19"/>
          <w:szCs w:val="19"/>
        </w:rPr>
        <w:t xml:space="preserve">Edit the </w:t>
      </w:r>
      <w:r>
        <w:rPr>
          <w:rStyle w:val="ph"/>
          <w:rFonts w:ascii="Arial" w:hAnsi="Arial" w:cs="Arial"/>
          <w:color w:val="000000"/>
          <w:sz w:val="19"/>
          <w:szCs w:val="19"/>
        </w:rPr>
        <w:t>dsm.sys</w:t>
      </w:r>
      <w:r>
        <w:rPr>
          <w:rFonts w:ascii="Arial" w:hAnsi="Arial" w:cs="Arial"/>
          <w:color w:val="000000"/>
          <w:sz w:val="19"/>
          <w:szCs w:val="19"/>
        </w:rPr>
        <w:t xml:space="preserve"> file and add the proxy node information, as follows:</w:t>
      </w:r>
    </w:p>
    <w:p w14:paraId="57434630" w14:textId="77777777" w:rsidR="0052698C" w:rsidRDefault="0052698C" w:rsidP="0052698C">
      <w:pPr>
        <w:pStyle w:val="HTML"/>
        <w:rPr>
          <w:color w:val="000000"/>
          <w:sz w:val="19"/>
          <w:szCs w:val="19"/>
        </w:rPr>
      </w:pPr>
      <w:r>
        <w:rPr>
          <w:rStyle w:val="HTML2"/>
          <w:color w:val="000000"/>
        </w:rPr>
        <w:t xml:space="preserve">asnodename </w:t>
      </w:r>
      <w:r>
        <w:rPr>
          <w:rStyle w:val="HTML1"/>
          <w:color w:val="000000"/>
          <w:sz w:val="20"/>
          <w:szCs w:val="20"/>
        </w:rPr>
        <w:t>proxynode</w:t>
      </w:r>
    </w:p>
    <w:p w14:paraId="4AE8827E" w14:textId="77777777" w:rsidR="0052698C" w:rsidRDefault="0052698C" w:rsidP="0052698C">
      <w:pPr>
        <w:rPr>
          <w:rFonts w:ascii="Arial" w:hAnsi="Arial" w:cs="Arial"/>
          <w:color w:val="000000"/>
          <w:sz w:val="19"/>
          <w:szCs w:val="19"/>
        </w:rPr>
      </w:pPr>
      <w:r>
        <w:rPr>
          <w:rFonts w:ascii="Arial" w:hAnsi="Arial" w:cs="Arial"/>
          <w:color w:val="000000"/>
          <w:sz w:val="19"/>
          <w:szCs w:val="19"/>
        </w:rPr>
        <w:t xml:space="preserve">where </w:t>
      </w:r>
      <w:r>
        <w:rPr>
          <w:rStyle w:val="HTML1"/>
          <w:color w:val="000000"/>
          <w:sz w:val="19"/>
          <w:szCs w:val="19"/>
        </w:rPr>
        <w:t>proxynode</w:t>
      </w:r>
      <w:r>
        <w:rPr>
          <w:rFonts w:ascii="Arial" w:hAnsi="Arial" w:cs="Arial"/>
          <w:color w:val="000000"/>
          <w:sz w:val="19"/>
          <w:szCs w:val="19"/>
        </w:rPr>
        <w:t xml:space="preserve"> is the name of the shared TSM proxy node. </w:t>
      </w:r>
    </w:p>
    <w:p w14:paraId="54E2FA8F" w14:textId="77777777" w:rsidR="0052698C" w:rsidRDefault="0052698C" w:rsidP="0052698C">
      <w:pPr>
        <w:rPr>
          <w:rFonts w:ascii="Arial" w:hAnsi="Arial" w:cs="Arial"/>
          <w:color w:val="000000"/>
          <w:sz w:val="19"/>
          <w:szCs w:val="19"/>
        </w:rPr>
      </w:pPr>
      <w:r>
        <w:rPr>
          <w:rFonts w:ascii="Arial" w:hAnsi="Arial" w:cs="Arial"/>
          <w:color w:val="000000"/>
          <w:sz w:val="19"/>
          <w:szCs w:val="19"/>
        </w:rPr>
        <w:t xml:space="preserve">Ensure that the </w:t>
      </w:r>
      <w:r>
        <w:rPr>
          <w:rStyle w:val="ph"/>
          <w:rFonts w:ascii="Arial" w:hAnsi="Arial" w:cs="Arial"/>
          <w:color w:val="000000"/>
          <w:sz w:val="19"/>
          <w:szCs w:val="19"/>
        </w:rPr>
        <w:t>dsm.opt</w:t>
      </w:r>
      <w:r>
        <w:rPr>
          <w:rFonts w:ascii="Arial" w:hAnsi="Arial" w:cs="Arial"/>
          <w:color w:val="000000"/>
          <w:sz w:val="19"/>
          <w:szCs w:val="19"/>
        </w:rPr>
        <w:t xml:space="preserve"> file specified in the </w:t>
      </w:r>
      <w:r>
        <w:rPr>
          <w:rStyle w:val="keyword"/>
          <w:rFonts w:ascii="Arial" w:hAnsi="Arial" w:cs="Arial"/>
          <w:color w:val="000000"/>
          <w:sz w:val="19"/>
          <w:szCs w:val="19"/>
        </w:rPr>
        <w:t>DSMI_CONFIG</w:t>
      </w:r>
      <w:r>
        <w:rPr>
          <w:rFonts w:ascii="Arial" w:hAnsi="Arial" w:cs="Arial"/>
          <w:color w:val="000000"/>
          <w:sz w:val="19"/>
          <w:szCs w:val="19"/>
        </w:rPr>
        <w:t xml:space="preserve"> path contains the name of the TSM server, as follows:</w:t>
      </w:r>
    </w:p>
    <w:p w14:paraId="22B3112C" w14:textId="77777777" w:rsidR="0052698C" w:rsidRDefault="0052698C" w:rsidP="0052698C">
      <w:pPr>
        <w:pStyle w:val="HTML"/>
        <w:rPr>
          <w:color w:val="000000"/>
          <w:sz w:val="19"/>
          <w:szCs w:val="19"/>
        </w:rPr>
      </w:pPr>
      <w:r>
        <w:rPr>
          <w:rStyle w:val="HTML2"/>
          <w:color w:val="000000"/>
        </w:rPr>
        <w:t xml:space="preserve">servername </w:t>
      </w:r>
      <w:r>
        <w:rPr>
          <w:rStyle w:val="HTML1"/>
          <w:color w:val="000000"/>
          <w:sz w:val="20"/>
          <w:szCs w:val="20"/>
        </w:rPr>
        <w:t>servername</w:t>
      </w:r>
    </w:p>
    <w:p w14:paraId="4AA69AED" w14:textId="77777777" w:rsidR="0052698C" w:rsidRDefault="0052698C" w:rsidP="0052698C">
      <w:pPr>
        <w:rPr>
          <w:rFonts w:ascii="Arial" w:hAnsi="Arial" w:cs="Arial"/>
          <w:color w:val="000000"/>
          <w:sz w:val="19"/>
          <w:szCs w:val="19"/>
        </w:rPr>
      </w:pPr>
      <w:r>
        <w:rPr>
          <w:rFonts w:ascii="Arial" w:hAnsi="Arial" w:cs="Arial"/>
          <w:color w:val="000000"/>
          <w:sz w:val="19"/>
          <w:szCs w:val="19"/>
        </w:rPr>
        <w:t xml:space="preserve">where </w:t>
      </w:r>
      <w:r>
        <w:rPr>
          <w:rStyle w:val="HTML1"/>
          <w:color w:val="000000"/>
          <w:sz w:val="19"/>
          <w:szCs w:val="19"/>
        </w:rPr>
        <w:t>servername</w:t>
      </w:r>
      <w:r>
        <w:rPr>
          <w:rFonts w:ascii="Arial" w:hAnsi="Arial" w:cs="Arial"/>
          <w:color w:val="000000"/>
          <w:sz w:val="19"/>
          <w:szCs w:val="19"/>
        </w:rPr>
        <w:t xml:space="preserve"> is the TSM server name. </w:t>
      </w:r>
    </w:p>
    <w:p w14:paraId="74925D0C" w14:textId="77777777" w:rsidR="0052698C" w:rsidRDefault="0052698C" w:rsidP="0052698C">
      <w:pPr>
        <w:rPr>
          <w:sz w:val="16"/>
          <w:szCs w:val="16"/>
        </w:rPr>
      </w:pPr>
    </w:p>
    <w:p w14:paraId="2E08853B" w14:textId="77777777" w:rsidR="0052698C" w:rsidRDefault="0052698C" w:rsidP="0052698C">
      <w:pPr>
        <w:rPr>
          <w:sz w:val="16"/>
          <w:szCs w:val="16"/>
        </w:rPr>
      </w:pPr>
    </w:p>
    <w:p w14:paraId="17EBE341" w14:textId="77777777" w:rsidR="0052698C" w:rsidRPr="00E849C1" w:rsidRDefault="0052698C" w:rsidP="0052698C">
      <w:pPr>
        <w:rPr>
          <w:b/>
        </w:rPr>
      </w:pPr>
      <w:r w:rsidRPr="00E849C1">
        <w:rPr>
          <w:b/>
        </w:rPr>
        <w:t>root@admsrv1:/admsrv/tsmhacmp/tsmclient.ksh</w:t>
      </w:r>
    </w:p>
    <w:p w14:paraId="4F79FEA4" w14:textId="77777777" w:rsidR="0052698C" w:rsidRPr="00E849C1" w:rsidRDefault="0052698C" w:rsidP="0052698C">
      <w:pPr>
        <w:rPr>
          <w:sz w:val="16"/>
          <w:szCs w:val="16"/>
          <w:shd w:val="pct15" w:color="auto" w:fill="FFFFFF"/>
        </w:rPr>
      </w:pPr>
      <w:r w:rsidRPr="00E849C1">
        <w:rPr>
          <w:sz w:val="16"/>
          <w:szCs w:val="16"/>
          <w:shd w:val="pct15" w:color="auto" w:fill="FFFFFF"/>
        </w:rPr>
        <w:t>#!/bin/ksh</w:t>
      </w:r>
    </w:p>
    <w:p w14:paraId="162AC51A" w14:textId="77777777" w:rsidR="0052698C" w:rsidRPr="00E849C1" w:rsidRDefault="0052698C" w:rsidP="0052698C">
      <w:pPr>
        <w:rPr>
          <w:sz w:val="16"/>
          <w:szCs w:val="16"/>
          <w:shd w:val="pct15" w:color="auto" w:fill="FFFFFF"/>
        </w:rPr>
      </w:pPr>
    </w:p>
    <w:p w14:paraId="01D84307" w14:textId="77777777" w:rsidR="0052698C" w:rsidRPr="00E849C1" w:rsidRDefault="0052698C" w:rsidP="0052698C">
      <w:pPr>
        <w:rPr>
          <w:sz w:val="16"/>
          <w:szCs w:val="16"/>
          <w:shd w:val="pct15" w:color="auto" w:fill="FFFFFF"/>
        </w:rPr>
      </w:pPr>
      <w:r w:rsidRPr="00E849C1">
        <w:rPr>
          <w:sz w:val="16"/>
          <w:szCs w:val="16"/>
          <w:shd w:val="pct15" w:color="auto" w:fill="FFFFFF"/>
        </w:rPr>
        <w:t>export DSM_DIR=/usr/tivoli/tsm/client/ba/bin</w:t>
      </w:r>
    </w:p>
    <w:p w14:paraId="60900915" w14:textId="77777777" w:rsidR="0052698C" w:rsidRPr="00E849C1" w:rsidRDefault="0052698C" w:rsidP="0052698C">
      <w:pPr>
        <w:rPr>
          <w:sz w:val="16"/>
          <w:szCs w:val="16"/>
          <w:shd w:val="pct15" w:color="auto" w:fill="FFFFFF"/>
        </w:rPr>
      </w:pPr>
      <w:r w:rsidRPr="00E849C1">
        <w:rPr>
          <w:sz w:val="16"/>
          <w:szCs w:val="16"/>
          <w:shd w:val="pct15" w:color="auto" w:fill="FFFFFF"/>
        </w:rPr>
        <w:t>export DSM_CONFIG=/usr/tivoli/tsm/client/ba/bin/dsm.opt</w:t>
      </w:r>
    </w:p>
    <w:p w14:paraId="10B9448C" w14:textId="77777777" w:rsidR="0052698C" w:rsidRPr="00E849C1" w:rsidRDefault="0052698C" w:rsidP="0052698C">
      <w:pPr>
        <w:rPr>
          <w:sz w:val="16"/>
          <w:szCs w:val="16"/>
          <w:shd w:val="pct15" w:color="auto" w:fill="FFFFFF"/>
        </w:rPr>
      </w:pPr>
      <w:r w:rsidRPr="00E849C1">
        <w:rPr>
          <w:sz w:val="16"/>
          <w:szCs w:val="16"/>
          <w:shd w:val="pct15" w:color="auto" w:fill="FFFFFF"/>
        </w:rPr>
        <w:t>export DSM_LOG=/usr/tivoli/tsm/client/ba/bin/logs</w:t>
      </w:r>
    </w:p>
    <w:p w14:paraId="2E877824" w14:textId="77777777" w:rsidR="0052698C" w:rsidRPr="00E849C1" w:rsidRDefault="0052698C" w:rsidP="0052698C">
      <w:pPr>
        <w:rPr>
          <w:sz w:val="16"/>
          <w:szCs w:val="16"/>
          <w:shd w:val="pct15" w:color="auto" w:fill="FFFFFF"/>
        </w:rPr>
      </w:pPr>
      <w:r w:rsidRPr="00E849C1">
        <w:rPr>
          <w:sz w:val="16"/>
          <w:szCs w:val="16"/>
          <w:shd w:val="pct15" w:color="auto" w:fill="FFFFFF"/>
        </w:rPr>
        <w:t>/usr/tivoli/tsm/client/ba/bin/dsmcad</w:t>
      </w:r>
    </w:p>
    <w:p w14:paraId="1E18C948" w14:textId="77777777" w:rsidR="0052698C" w:rsidRPr="00E849C1" w:rsidRDefault="0052698C" w:rsidP="0052698C">
      <w:pPr>
        <w:rPr>
          <w:sz w:val="16"/>
          <w:szCs w:val="16"/>
          <w:shd w:val="pct15" w:color="auto" w:fill="FFFFFF"/>
        </w:rPr>
      </w:pPr>
    </w:p>
    <w:p w14:paraId="37EE9E95" w14:textId="77777777" w:rsidR="0052698C" w:rsidRDefault="0052698C" w:rsidP="0052698C">
      <w:pPr>
        <w:rPr>
          <w:sz w:val="16"/>
          <w:szCs w:val="16"/>
          <w:shd w:val="pct15" w:color="auto" w:fill="FFFFFF"/>
        </w:rPr>
      </w:pPr>
      <w:r w:rsidRPr="00E849C1">
        <w:rPr>
          <w:sz w:val="16"/>
          <w:szCs w:val="16"/>
          <w:shd w:val="pct15" w:color="auto" w:fill="FFFFFF"/>
        </w:rPr>
        <w:t>exit 0</w:t>
      </w:r>
    </w:p>
    <w:p w14:paraId="58468249" w14:textId="77777777" w:rsidR="0052698C" w:rsidRDefault="0052698C" w:rsidP="0052698C">
      <w:pPr>
        <w:rPr>
          <w:sz w:val="16"/>
          <w:szCs w:val="16"/>
          <w:shd w:val="pct15" w:color="auto" w:fill="FFFFFF"/>
        </w:rPr>
      </w:pPr>
    </w:p>
    <w:p w14:paraId="2401014A" w14:textId="77777777" w:rsidR="0052698C" w:rsidRDefault="0052698C" w:rsidP="0052698C">
      <w:pPr>
        <w:rPr>
          <w:sz w:val="16"/>
          <w:szCs w:val="16"/>
          <w:shd w:val="pct15" w:color="auto" w:fill="FFFFFF"/>
        </w:rPr>
      </w:pPr>
    </w:p>
    <w:p w14:paraId="559B3465" w14:textId="77777777" w:rsidR="0052698C" w:rsidRDefault="0052698C" w:rsidP="0052698C">
      <w:pPr>
        <w:rPr>
          <w:b/>
        </w:rPr>
      </w:pPr>
      <w:r w:rsidRPr="00E849C1">
        <w:rPr>
          <w:b/>
        </w:rPr>
        <w:t>root@admsrv1:/usr/tivoli/tsm/client/ba/bin # more dsm.opt</w:t>
      </w:r>
    </w:p>
    <w:p w14:paraId="3E35EF97" w14:textId="77777777" w:rsidR="0052698C" w:rsidRPr="00E849C1" w:rsidRDefault="0052698C" w:rsidP="0052698C">
      <w:pPr>
        <w:rPr>
          <w:sz w:val="16"/>
          <w:szCs w:val="16"/>
          <w:shd w:val="pct15" w:color="auto" w:fill="FFFFFF"/>
        </w:rPr>
      </w:pPr>
      <w:r w:rsidRPr="00E849C1">
        <w:rPr>
          <w:sz w:val="16"/>
          <w:szCs w:val="16"/>
          <w:shd w:val="pct15" w:color="auto" w:fill="FFFFFF"/>
        </w:rPr>
        <w:t>************************************************************************</w:t>
      </w:r>
    </w:p>
    <w:p w14:paraId="36355916" w14:textId="77777777" w:rsidR="0052698C" w:rsidRPr="00E849C1" w:rsidRDefault="0052698C" w:rsidP="0052698C">
      <w:pPr>
        <w:rPr>
          <w:sz w:val="16"/>
          <w:szCs w:val="16"/>
          <w:shd w:val="pct15" w:color="auto" w:fill="FFFFFF"/>
        </w:rPr>
      </w:pPr>
      <w:r w:rsidRPr="00E849C1">
        <w:rPr>
          <w:sz w:val="16"/>
          <w:szCs w:val="16"/>
          <w:shd w:val="pct15" w:color="auto" w:fill="FFFFFF"/>
        </w:rPr>
        <w:t>* Tivoli Storage Manager                                               *</w:t>
      </w:r>
    </w:p>
    <w:p w14:paraId="37A763AE" w14:textId="77777777" w:rsidR="0052698C" w:rsidRPr="00E849C1" w:rsidRDefault="0052698C" w:rsidP="0052698C">
      <w:pPr>
        <w:rPr>
          <w:sz w:val="16"/>
          <w:szCs w:val="16"/>
          <w:shd w:val="pct15" w:color="auto" w:fill="FFFFFF"/>
        </w:rPr>
      </w:pPr>
      <w:r w:rsidRPr="00E849C1">
        <w:rPr>
          <w:sz w:val="16"/>
          <w:szCs w:val="16"/>
          <w:shd w:val="pct15" w:color="auto" w:fill="FFFFFF"/>
        </w:rPr>
        <w:t>*                                                                      *</w:t>
      </w:r>
    </w:p>
    <w:p w14:paraId="2BA7D704" w14:textId="77777777" w:rsidR="0052698C" w:rsidRPr="00E849C1" w:rsidRDefault="0052698C" w:rsidP="0052698C">
      <w:pPr>
        <w:rPr>
          <w:sz w:val="16"/>
          <w:szCs w:val="16"/>
          <w:shd w:val="pct15" w:color="auto" w:fill="FFFFFF"/>
        </w:rPr>
      </w:pPr>
      <w:r w:rsidRPr="00E849C1">
        <w:rPr>
          <w:sz w:val="16"/>
          <w:szCs w:val="16"/>
          <w:shd w:val="pct15" w:color="auto" w:fill="FFFFFF"/>
        </w:rPr>
        <w:t>* Sample Client User Options file for AIX and SunOS (dsm.opt.smp)      *</w:t>
      </w:r>
    </w:p>
    <w:p w14:paraId="60F06EE5" w14:textId="77777777" w:rsidR="0052698C" w:rsidRPr="00E849C1" w:rsidRDefault="0052698C" w:rsidP="0052698C">
      <w:pPr>
        <w:rPr>
          <w:sz w:val="16"/>
          <w:szCs w:val="16"/>
          <w:shd w:val="pct15" w:color="auto" w:fill="FFFFFF"/>
        </w:rPr>
      </w:pPr>
      <w:r w:rsidRPr="00E849C1">
        <w:rPr>
          <w:sz w:val="16"/>
          <w:szCs w:val="16"/>
          <w:shd w:val="pct15" w:color="auto" w:fill="FFFFFF"/>
        </w:rPr>
        <w:t>************************************************************************</w:t>
      </w:r>
    </w:p>
    <w:p w14:paraId="02DB3B1C" w14:textId="77777777" w:rsidR="0052698C" w:rsidRPr="00E849C1" w:rsidRDefault="0052698C" w:rsidP="0052698C">
      <w:pPr>
        <w:rPr>
          <w:sz w:val="16"/>
          <w:szCs w:val="16"/>
          <w:shd w:val="pct15" w:color="auto" w:fill="FFFFFF"/>
        </w:rPr>
      </w:pPr>
    </w:p>
    <w:p w14:paraId="2F775493" w14:textId="77777777" w:rsidR="0052698C" w:rsidRPr="00E849C1" w:rsidRDefault="0052698C" w:rsidP="0052698C">
      <w:pPr>
        <w:rPr>
          <w:sz w:val="16"/>
          <w:szCs w:val="16"/>
          <w:shd w:val="pct15" w:color="auto" w:fill="FFFFFF"/>
        </w:rPr>
      </w:pPr>
      <w:r w:rsidRPr="00E849C1">
        <w:rPr>
          <w:sz w:val="16"/>
          <w:szCs w:val="16"/>
          <w:shd w:val="pct15" w:color="auto" w:fill="FFFFFF"/>
        </w:rPr>
        <w:t>*  This file contains an option you can use to specify the TSM</w:t>
      </w:r>
    </w:p>
    <w:p w14:paraId="0FF4561D" w14:textId="77777777" w:rsidR="0052698C" w:rsidRPr="00E849C1" w:rsidRDefault="0052698C" w:rsidP="0052698C">
      <w:pPr>
        <w:rPr>
          <w:sz w:val="16"/>
          <w:szCs w:val="16"/>
          <w:shd w:val="pct15" w:color="auto" w:fill="FFFFFF"/>
        </w:rPr>
      </w:pPr>
      <w:r w:rsidRPr="00E849C1">
        <w:rPr>
          <w:sz w:val="16"/>
          <w:szCs w:val="16"/>
          <w:shd w:val="pct15" w:color="auto" w:fill="FFFFFF"/>
        </w:rPr>
        <w:t>*  server to contact if more than one is defined in your client</w:t>
      </w:r>
    </w:p>
    <w:p w14:paraId="2B983E53" w14:textId="77777777" w:rsidR="0052698C" w:rsidRPr="00E849C1" w:rsidRDefault="0052698C" w:rsidP="0052698C">
      <w:pPr>
        <w:rPr>
          <w:sz w:val="16"/>
          <w:szCs w:val="16"/>
          <w:shd w:val="pct15" w:color="auto" w:fill="FFFFFF"/>
        </w:rPr>
      </w:pPr>
      <w:r w:rsidRPr="00E849C1">
        <w:rPr>
          <w:sz w:val="16"/>
          <w:szCs w:val="16"/>
          <w:shd w:val="pct15" w:color="auto" w:fill="FFFFFF"/>
        </w:rPr>
        <w:t>*  system options file (dsm.sys).  Copy dsm.opt.smp to dsm.opt.</w:t>
      </w:r>
    </w:p>
    <w:p w14:paraId="0A9BBAF1" w14:textId="77777777" w:rsidR="0052698C" w:rsidRPr="00E849C1" w:rsidRDefault="0052698C" w:rsidP="0052698C">
      <w:pPr>
        <w:rPr>
          <w:sz w:val="16"/>
          <w:szCs w:val="16"/>
          <w:shd w:val="pct15" w:color="auto" w:fill="FFFFFF"/>
        </w:rPr>
      </w:pPr>
      <w:r w:rsidRPr="00E849C1">
        <w:rPr>
          <w:sz w:val="16"/>
          <w:szCs w:val="16"/>
          <w:shd w:val="pct15" w:color="auto" w:fill="FFFFFF"/>
        </w:rPr>
        <w:t>*  If you enter a server name for the option below, remove the</w:t>
      </w:r>
    </w:p>
    <w:p w14:paraId="135F594A" w14:textId="77777777" w:rsidR="0052698C" w:rsidRPr="00E849C1" w:rsidRDefault="0052698C" w:rsidP="0052698C">
      <w:pPr>
        <w:rPr>
          <w:sz w:val="16"/>
          <w:szCs w:val="16"/>
          <w:shd w:val="pct15" w:color="auto" w:fill="FFFFFF"/>
        </w:rPr>
      </w:pPr>
      <w:r w:rsidRPr="00E849C1">
        <w:rPr>
          <w:sz w:val="16"/>
          <w:szCs w:val="16"/>
          <w:shd w:val="pct15" w:color="auto" w:fill="FFFFFF"/>
        </w:rPr>
        <w:t>*  leading asterisk (*).</w:t>
      </w:r>
    </w:p>
    <w:p w14:paraId="4BF12607" w14:textId="77777777" w:rsidR="0052698C" w:rsidRPr="00E849C1" w:rsidRDefault="0052698C" w:rsidP="0052698C">
      <w:pPr>
        <w:rPr>
          <w:sz w:val="16"/>
          <w:szCs w:val="16"/>
          <w:shd w:val="pct15" w:color="auto" w:fill="FFFFFF"/>
        </w:rPr>
      </w:pPr>
    </w:p>
    <w:p w14:paraId="7D4CB295" w14:textId="77777777" w:rsidR="0052698C" w:rsidRPr="00E849C1" w:rsidRDefault="0052698C" w:rsidP="0052698C">
      <w:pPr>
        <w:rPr>
          <w:sz w:val="16"/>
          <w:szCs w:val="16"/>
          <w:shd w:val="pct15" w:color="auto" w:fill="FFFFFF"/>
        </w:rPr>
      </w:pPr>
      <w:r w:rsidRPr="00E849C1">
        <w:rPr>
          <w:sz w:val="16"/>
          <w:szCs w:val="16"/>
          <w:shd w:val="pct15" w:color="auto" w:fill="FFFFFF"/>
        </w:rPr>
        <w:lastRenderedPageBreak/>
        <w:t>************************************************************************</w:t>
      </w:r>
    </w:p>
    <w:p w14:paraId="026BE862" w14:textId="77777777" w:rsidR="0052698C" w:rsidRPr="00E849C1" w:rsidRDefault="0052698C" w:rsidP="0052698C">
      <w:pPr>
        <w:rPr>
          <w:sz w:val="16"/>
          <w:szCs w:val="16"/>
          <w:shd w:val="pct15" w:color="auto" w:fill="FFFFFF"/>
        </w:rPr>
      </w:pPr>
    </w:p>
    <w:p w14:paraId="00BE9A99" w14:textId="77777777" w:rsidR="0052698C" w:rsidRPr="00E849C1" w:rsidRDefault="0052698C" w:rsidP="0052698C">
      <w:pPr>
        <w:rPr>
          <w:sz w:val="16"/>
          <w:szCs w:val="16"/>
          <w:shd w:val="pct15" w:color="auto" w:fill="FFFFFF"/>
        </w:rPr>
      </w:pPr>
      <w:r w:rsidRPr="00E849C1">
        <w:rPr>
          <w:sz w:val="16"/>
          <w:szCs w:val="16"/>
          <w:shd w:val="pct15" w:color="auto" w:fill="FFFFFF"/>
        </w:rPr>
        <w:t>SErvername banode1_bkup</w:t>
      </w:r>
    </w:p>
    <w:p w14:paraId="2B3D8C65" w14:textId="77777777" w:rsidR="0052698C" w:rsidRPr="00E849C1" w:rsidRDefault="0052698C" w:rsidP="0052698C">
      <w:pPr>
        <w:rPr>
          <w:sz w:val="16"/>
          <w:szCs w:val="16"/>
          <w:shd w:val="pct15" w:color="auto" w:fill="FFFFFF"/>
        </w:rPr>
      </w:pPr>
    </w:p>
    <w:p w14:paraId="733FBAA0" w14:textId="77777777" w:rsidR="0052698C" w:rsidRDefault="0052698C" w:rsidP="0052698C">
      <w:pPr>
        <w:rPr>
          <w:sz w:val="16"/>
          <w:szCs w:val="16"/>
          <w:shd w:val="pct15" w:color="auto" w:fill="FFFFFF"/>
        </w:rPr>
      </w:pPr>
      <w:r w:rsidRPr="00E849C1">
        <w:rPr>
          <w:sz w:val="16"/>
          <w:szCs w:val="16"/>
          <w:shd w:val="pct15" w:color="auto" w:fill="FFFFFF"/>
        </w:rPr>
        <w:t>subdir     yes</w:t>
      </w:r>
    </w:p>
    <w:p w14:paraId="6EE7852B" w14:textId="77777777" w:rsidR="0052698C" w:rsidRDefault="0052698C" w:rsidP="0052698C">
      <w:pPr>
        <w:rPr>
          <w:sz w:val="16"/>
          <w:szCs w:val="16"/>
          <w:shd w:val="pct15" w:color="auto" w:fill="FFFFFF"/>
        </w:rPr>
      </w:pPr>
    </w:p>
    <w:p w14:paraId="42ECC093" w14:textId="77777777" w:rsidR="0052698C" w:rsidRDefault="0052698C" w:rsidP="0052698C">
      <w:pPr>
        <w:rPr>
          <w:sz w:val="16"/>
          <w:szCs w:val="16"/>
          <w:shd w:val="pct15" w:color="auto" w:fill="FFFFFF"/>
        </w:rPr>
      </w:pPr>
    </w:p>
    <w:p w14:paraId="0FA4AE48" w14:textId="77777777" w:rsidR="0052698C" w:rsidRPr="0080278F" w:rsidRDefault="0052698C" w:rsidP="0052698C">
      <w:pPr>
        <w:rPr>
          <w:b/>
        </w:rPr>
      </w:pPr>
      <w:r w:rsidRPr="0080278F">
        <w:rPr>
          <w:b/>
        </w:rPr>
        <w:t>root@admsrv1:/usr/tivoli/tsm/client/ba/bin # more dsm.sys</w:t>
      </w:r>
    </w:p>
    <w:p w14:paraId="3BBEC2B1" w14:textId="77777777" w:rsidR="0052698C" w:rsidRPr="00E849C1" w:rsidRDefault="0052698C" w:rsidP="0052698C">
      <w:pPr>
        <w:rPr>
          <w:sz w:val="16"/>
          <w:szCs w:val="16"/>
          <w:shd w:val="pct15" w:color="auto" w:fill="FFFFFF"/>
        </w:rPr>
      </w:pPr>
      <w:r w:rsidRPr="00E849C1">
        <w:rPr>
          <w:sz w:val="16"/>
          <w:szCs w:val="16"/>
          <w:shd w:val="pct15" w:color="auto" w:fill="FFFFFF"/>
        </w:rPr>
        <w:t>************************************************************************</w:t>
      </w:r>
    </w:p>
    <w:p w14:paraId="203FE588"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Tivoli Storage Manager                                          </w:t>
      </w:r>
      <w:r>
        <w:rPr>
          <w:sz w:val="16"/>
          <w:szCs w:val="16"/>
          <w:shd w:val="pct15" w:color="auto" w:fill="FFFFFF"/>
        </w:rPr>
        <w:t xml:space="preserve">                                                                  </w:t>
      </w:r>
      <w:r w:rsidRPr="00E849C1">
        <w:rPr>
          <w:sz w:val="16"/>
          <w:szCs w:val="16"/>
          <w:shd w:val="pct15" w:color="auto" w:fill="FFFFFF"/>
        </w:rPr>
        <w:t xml:space="preserve">     *</w:t>
      </w:r>
    </w:p>
    <w:p w14:paraId="4E555518"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w:t>
      </w:r>
      <w:r>
        <w:rPr>
          <w:sz w:val="16"/>
          <w:szCs w:val="16"/>
          <w:shd w:val="pct15" w:color="auto" w:fill="FFFFFF"/>
        </w:rPr>
        <w:t xml:space="preserve">                                                                                     </w:t>
      </w:r>
      <w:r w:rsidRPr="00E849C1">
        <w:rPr>
          <w:sz w:val="16"/>
          <w:szCs w:val="16"/>
          <w:shd w:val="pct15" w:color="auto" w:fill="FFFFFF"/>
        </w:rPr>
        <w:t xml:space="preserve">            *</w:t>
      </w:r>
    </w:p>
    <w:p w14:paraId="3AAE4685"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Sample Client System Options file for AIX and SunOS (dsm.sys.smp)   </w:t>
      </w:r>
      <w:r>
        <w:rPr>
          <w:sz w:val="16"/>
          <w:szCs w:val="16"/>
          <w:shd w:val="pct15" w:color="auto" w:fill="FFFFFF"/>
        </w:rPr>
        <w:t xml:space="preserve">                              </w:t>
      </w:r>
      <w:r w:rsidRPr="00E849C1">
        <w:rPr>
          <w:sz w:val="16"/>
          <w:szCs w:val="16"/>
          <w:shd w:val="pct15" w:color="auto" w:fill="FFFFFF"/>
        </w:rPr>
        <w:t xml:space="preserve"> *</w:t>
      </w:r>
    </w:p>
    <w:p w14:paraId="4AD43D20" w14:textId="77777777" w:rsidR="0052698C" w:rsidRPr="00E849C1" w:rsidRDefault="0052698C" w:rsidP="0052698C">
      <w:pPr>
        <w:rPr>
          <w:sz w:val="16"/>
          <w:szCs w:val="16"/>
          <w:shd w:val="pct15" w:color="auto" w:fill="FFFFFF"/>
        </w:rPr>
      </w:pPr>
      <w:r w:rsidRPr="00E849C1">
        <w:rPr>
          <w:sz w:val="16"/>
          <w:szCs w:val="16"/>
          <w:shd w:val="pct15" w:color="auto" w:fill="FFFFFF"/>
        </w:rPr>
        <w:t>************************************************************************</w:t>
      </w:r>
    </w:p>
    <w:p w14:paraId="4B39C22D" w14:textId="77777777" w:rsidR="0052698C" w:rsidRPr="00E849C1" w:rsidRDefault="0052698C" w:rsidP="0052698C">
      <w:pPr>
        <w:rPr>
          <w:sz w:val="16"/>
          <w:szCs w:val="16"/>
          <w:shd w:val="pct15" w:color="auto" w:fill="FFFFFF"/>
        </w:rPr>
      </w:pPr>
    </w:p>
    <w:p w14:paraId="01DB121E" w14:textId="77777777" w:rsidR="0052698C" w:rsidRPr="00E849C1" w:rsidRDefault="0052698C" w:rsidP="0052698C">
      <w:pPr>
        <w:rPr>
          <w:sz w:val="16"/>
          <w:szCs w:val="16"/>
          <w:shd w:val="pct15" w:color="auto" w:fill="FFFFFF"/>
        </w:rPr>
      </w:pPr>
      <w:r w:rsidRPr="00E849C1">
        <w:rPr>
          <w:sz w:val="16"/>
          <w:szCs w:val="16"/>
          <w:shd w:val="pct15" w:color="auto" w:fill="FFFFFF"/>
        </w:rPr>
        <w:t>*  This file contains the minimum options required to get started</w:t>
      </w:r>
    </w:p>
    <w:p w14:paraId="4C52AD3D" w14:textId="77777777" w:rsidR="0052698C" w:rsidRPr="00E849C1" w:rsidRDefault="0052698C" w:rsidP="0052698C">
      <w:pPr>
        <w:rPr>
          <w:sz w:val="16"/>
          <w:szCs w:val="16"/>
          <w:shd w:val="pct15" w:color="auto" w:fill="FFFFFF"/>
        </w:rPr>
      </w:pPr>
      <w:r w:rsidRPr="00E849C1">
        <w:rPr>
          <w:sz w:val="16"/>
          <w:szCs w:val="16"/>
          <w:shd w:val="pct15" w:color="auto" w:fill="FFFFFF"/>
        </w:rPr>
        <w:t>*  using TSM.  Copy dsm.sys.smp to dsm.sys.  In the dsm.sys file,</w:t>
      </w:r>
    </w:p>
    <w:p w14:paraId="1ACCDAAD" w14:textId="77777777" w:rsidR="0052698C" w:rsidRPr="00E849C1" w:rsidRDefault="0052698C" w:rsidP="0052698C">
      <w:pPr>
        <w:rPr>
          <w:sz w:val="16"/>
          <w:szCs w:val="16"/>
          <w:shd w:val="pct15" w:color="auto" w:fill="FFFFFF"/>
        </w:rPr>
      </w:pPr>
      <w:r w:rsidRPr="00E849C1">
        <w:rPr>
          <w:sz w:val="16"/>
          <w:szCs w:val="16"/>
          <w:shd w:val="pct15" w:color="auto" w:fill="FFFFFF"/>
        </w:rPr>
        <w:t>*  enter the appropriate values for each option listed below and</w:t>
      </w:r>
    </w:p>
    <w:p w14:paraId="3FEDDD57" w14:textId="77777777" w:rsidR="0052698C" w:rsidRPr="00E849C1" w:rsidRDefault="0052698C" w:rsidP="0052698C">
      <w:pPr>
        <w:rPr>
          <w:sz w:val="16"/>
          <w:szCs w:val="16"/>
          <w:shd w:val="pct15" w:color="auto" w:fill="FFFFFF"/>
        </w:rPr>
      </w:pPr>
      <w:r w:rsidRPr="00E849C1">
        <w:rPr>
          <w:sz w:val="16"/>
          <w:szCs w:val="16"/>
          <w:shd w:val="pct15" w:color="auto" w:fill="FFFFFF"/>
        </w:rPr>
        <w:t>*  remove the leading asterisk (*) for each one.</w:t>
      </w:r>
    </w:p>
    <w:p w14:paraId="235118D1" w14:textId="77777777" w:rsidR="0052698C" w:rsidRPr="00E849C1" w:rsidRDefault="0052698C" w:rsidP="0052698C">
      <w:pPr>
        <w:rPr>
          <w:sz w:val="16"/>
          <w:szCs w:val="16"/>
          <w:shd w:val="pct15" w:color="auto" w:fill="FFFFFF"/>
        </w:rPr>
      </w:pPr>
    </w:p>
    <w:p w14:paraId="7931C4F7" w14:textId="77777777" w:rsidR="0052698C" w:rsidRPr="00E849C1" w:rsidRDefault="0052698C" w:rsidP="0052698C">
      <w:pPr>
        <w:rPr>
          <w:sz w:val="16"/>
          <w:szCs w:val="16"/>
          <w:shd w:val="pct15" w:color="auto" w:fill="FFFFFF"/>
        </w:rPr>
      </w:pPr>
      <w:r w:rsidRPr="00E849C1">
        <w:rPr>
          <w:sz w:val="16"/>
          <w:szCs w:val="16"/>
          <w:shd w:val="pct15" w:color="auto" w:fill="FFFFFF"/>
        </w:rPr>
        <w:t>*  If your client node communicates with multiple TSM servers, be</w:t>
      </w:r>
    </w:p>
    <w:p w14:paraId="055E3D08" w14:textId="77777777" w:rsidR="0052698C" w:rsidRPr="00E849C1" w:rsidRDefault="0052698C" w:rsidP="0052698C">
      <w:pPr>
        <w:rPr>
          <w:sz w:val="16"/>
          <w:szCs w:val="16"/>
          <w:shd w:val="pct15" w:color="auto" w:fill="FFFFFF"/>
        </w:rPr>
      </w:pPr>
      <w:r w:rsidRPr="00E849C1">
        <w:rPr>
          <w:sz w:val="16"/>
          <w:szCs w:val="16"/>
          <w:shd w:val="pct15" w:color="auto" w:fill="FFFFFF"/>
        </w:rPr>
        <w:t>*  sure to add a stanza, beginning with the SERVERNAME option, for</w:t>
      </w:r>
    </w:p>
    <w:p w14:paraId="0B5814C8" w14:textId="77777777" w:rsidR="0052698C" w:rsidRPr="00E849C1" w:rsidRDefault="0052698C" w:rsidP="0052698C">
      <w:pPr>
        <w:rPr>
          <w:sz w:val="16"/>
          <w:szCs w:val="16"/>
          <w:shd w:val="pct15" w:color="auto" w:fill="FFFFFF"/>
        </w:rPr>
      </w:pPr>
      <w:r w:rsidRPr="00E849C1">
        <w:rPr>
          <w:sz w:val="16"/>
          <w:szCs w:val="16"/>
          <w:shd w:val="pct15" w:color="auto" w:fill="FFFFFF"/>
        </w:rPr>
        <w:t>*  each additional server.</w:t>
      </w:r>
    </w:p>
    <w:p w14:paraId="4D21EAF6" w14:textId="77777777" w:rsidR="0052698C" w:rsidRPr="00E849C1" w:rsidRDefault="0052698C" w:rsidP="0052698C">
      <w:pPr>
        <w:rPr>
          <w:sz w:val="16"/>
          <w:szCs w:val="16"/>
          <w:shd w:val="pct15" w:color="auto" w:fill="FFFFFF"/>
        </w:rPr>
      </w:pPr>
    </w:p>
    <w:p w14:paraId="293FC2F3" w14:textId="77777777" w:rsidR="0052698C" w:rsidRPr="00E849C1" w:rsidRDefault="0052698C" w:rsidP="0052698C">
      <w:pPr>
        <w:rPr>
          <w:sz w:val="16"/>
          <w:szCs w:val="16"/>
          <w:shd w:val="pct15" w:color="auto" w:fill="FFFFFF"/>
        </w:rPr>
      </w:pPr>
      <w:r w:rsidRPr="00E849C1">
        <w:rPr>
          <w:sz w:val="16"/>
          <w:szCs w:val="16"/>
          <w:shd w:val="pct15" w:color="auto" w:fill="FFFFFF"/>
        </w:rPr>
        <w:t>************************************************************************</w:t>
      </w:r>
    </w:p>
    <w:p w14:paraId="0E26A71E" w14:textId="77777777" w:rsidR="0052698C" w:rsidRPr="00E849C1" w:rsidRDefault="0052698C" w:rsidP="0052698C">
      <w:pPr>
        <w:rPr>
          <w:sz w:val="16"/>
          <w:szCs w:val="16"/>
          <w:shd w:val="pct15" w:color="auto" w:fill="FFFFFF"/>
        </w:rPr>
      </w:pPr>
    </w:p>
    <w:p w14:paraId="7BE5DE45" w14:textId="77777777" w:rsidR="0052698C" w:rsidRPr="00E849C1" w:rsidRDefault="0052698C" w:rsidP="0052698C">
      <w:pPr>
        <w:rPr>
          <w:sz w:val="16"/>
          <w:szCs w:val="16"/>
          <w:shd w:val="pct15" w:color="auto" w:fill="FFFFFF"/>
        </w:rPr>
      </w:pPr>
      <w:r w:rsidRPr="00E849C1">
        <w:rPr>
          <w:sz w:val="16"/>
          <w:szCs w:val="16"/>
          <w:shd w:val="pct15" w:color="auto" w:fill="FFFFFF"/>
        </w:rPr>
        <w:t>SErvername  banode1_bkup</w:t>
      </w:r>
    </w:p>
    <w:p w14:paraId="3C8CFBFF"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COMMmethod         TCPip</w:t>
      </w:r>
    </w:p>
    <w:p w14:paraId="07AC3417"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TCPPort            1500</w:t>
      </w:r>
    </w:p>
    <w:p w14:paraId="745710A6"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TCPServeraddress   admsrv2_svc.livingstonintl.com </w:t>
      </w:r>
    </w:p>
    <w:p w14:paraId="4B269648" w14:textId="77777777" w:rsidR="0052698C" w:rsidRPr="00E849C1" w:rsidRDefault="0052698C" w:rsidP="0052698C">
      <w:pPr>
        <w:rPr>
          <w:sz w:val="16"/>
          <w:szCs w:val="16"/>
          <w:shd w:val="pct15" w:color="auto" w:fill="FFFFFF"/>
        </w:rPr>
      </w:pPr>
    </w:p>
    <w:p w14:paraId="22602A3D"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Nodename           banode1</w:t>
      </w:r>
    </w:p>
    <w:p w14:paraId="5E413715"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Passwordaccess     generate</w:t>
      </w:r>
    </w:p>
    <w:p w14:paraId="06EB0111" w14:textId="77777777" w:rsidR="0052698C" w:rsidRPr="00E849C1" w:rsidRDefault="0052698C" w:rsidP="0052698C">
      <w:pPr>
        <w:rPr>
          <w:sz w:val="16"/>
          <w:szCs w:val="16"/>
          <w:shd w:val="pct15" w:color="auto" w:fill="FFFFFF"/>
        </w:rPr>
      </w:pPr>
    </w:p>
    <w:p w14:paraId="009493E4"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schedmode          polling</w:t>
      </w:r>
    </w:p>
    <w:p w14:paraId="5EFA3378" w14:textId="77777777" w:rsidR="0052698C" w:rsidRPr="00E849C1" w:rsidRDefault="0052698C" w:rsidP="0052698C">
      <w:pPr>
        <w:rPr>
          <w:sz w:val="16"/>
          <w:szCs w:val="16"/>
          <w:shd w:val="pct15" w:color="auto" w:fill="FFFFFF"/>
        </w:rPr>
      </w:pPr>
    </w:p>
    <w:p w14:paraId="3F9571CA"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maxcmdretries      3</w:t>
      </w:r>
    </w:p>
    <w:p w14:paraId="633B269A" w14:textId="77777777" w:rsidR="0052698C" w:rsidRPr="00E849C1" w:rsidRDefault="0052698C" w:rsidP="0052698C">
      <w:pPr>
        <w:rPr>
          <w:sz w:val="16"/>
          <w:szCs w:val="16"/>
          <w:shd w:val="pct15" w:color="auto" w:fill="FFFFFF"/>
        </w:rPr>
      </w:pPr>
    </w:p>
    <w:p w14:paraId="6F44C213"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retryperiod        20</w:t>
      </w:r>
    </w:p>
    <w:p w14:paraId="3BD654D4" w14:textId="77777777" w:rsidR="0052698C" w:rsidRPr="00E849C1" w:rsidRDefault="0052698C" w:rsidP="0052698C">
      <w:pPr>
        <w:rPr>
          <w:sz w:val="16"/>
          <w:szCs w:val="16"/>
          <w:shd w:val="pct15" w:color="auto" w:fill="FFFFFF"/>
        </w:rPr>
      </w:pPr>
    </w:p>
    <w:p w14:paraId="288121A8"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querysch           12</w:t>
      </w:r>
    </w:p>
    <w:p w14:paraId="7CF4FF4C" w14:textId="77777777" w:rsidR="0052698C" w:rsidRPr="00E849C1" w:rsidRDefault="0052698C" w:rsidP="0052698C">
      <w:pPr>
        <w:rPr>
          <w:sz w:val="16"/>
          <w:szCs w:val="16"/>
          <w:shd w:val="pct15" w:color="auto" w:fill="FFFFFF"/>
        </w:rPr>
      </w:pPr>
    </w:p>
    <w:p w14:paraId="5DF2FB92"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managedservices    schedule webclient</w:t>
      </w:r>
    </w:p>
    <w:p w14:paraId="4DA9FEB5" w14:textId="77777777" w:rsidR="0052698C" w:rsidRPr="00E849C1" w:rsidRDefault="0052698C" w:rsidP="0052698C">
      <w:pPr>
        <w:rPr>
          <w:sz w:val="16"/>
          <w:szCs w:val="16"/>
          <w:shd w:val="pct15" w:color="auto" w:fill="FFFFFF"/>
        </w:rPr>
      </w:pPr>
    </w:p>
    <w:p w14:paraId="0D9D4A76"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TCPclientaddress   admsrv1.livingstonintl.com </w:t>
      </w:r>
    </w:p>
    <w:p w14:paraId="663E4923" w14:textId="77777777" w:rsidR="0052698C" w:rsidRPr="00E849C1" w:rsidRDefault="0052698C" w:rsidP="0052698C">
      <w:pPr>
        <w:rPr>
          <w:sz w:val="16"/>
          <w:szCs w:val="16"/>
          <w:shd w:val="pct15" w:color="auto" w:fill="FFFFFF"/>
        </w:rPr>
      </w:pPr>
    </w:p>
    <w:p w14:paraId="7E88AD5C"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Httpport           1581 </w:t>
      </w:r>
    </w:p>
    <w:p w14:paraId="5C6FA6F8" w14:textId="77777777" w:rsidR="0052698C" w:rsidRPr="00E849C1" w:rsidRDefault="0052698C" w:rsidP="0052698C">
      <w:pPr>
        <w:rPr>
          <w:sz w:val="16"/>
          <w:szCs w:val="16"/>
          <w:shd w:val="pct15" w:color="auto" w:fill="FFFFFF"/>
        </w:rPr>
      </w:pPr>
    </w:p>
    <w:p w14:paraId="42655E5F"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 /usr /var /tmp /home /opt /ibm /admsrv</w:t>
      </w:r>
    </w:p>
    <w:p w14:paraId="45E23A07" w14:textId="77777777" w:rsidR="0052698C" w:rsidRPr="00E849C1" w:rsidRDefault="0052698C" w:rsidP="0052698C">
      <w:pPr>
        <w:rPr>
          <w:sz w:val="16"/>
          <w:szCs w:val="16"/>
          <w:shd w:val="pct15" w:color="auto" w:fill="FFFFFF"/>
        </w:rPr>
      </w:pPr>
    </w:p>
    <w:p w14:paraId="12D8FE61" w14:textId="77777777" w:rsidR="0052698C" w:rsidRPr="00E849C1" w:rsidRDefault="0052698C" w:rsidP="0052698C">
      <w:pPr>
        <w:rPr>
          <w:sz w:val="16"/>
          <w:szCs w:val="16"/>
          <w:shd w:val="pct15" w:color="auto" w:fill="FFFFFF"/>
        </w:rPr>
      </w:pPr>
    </w:p>
    <w:p w14:paraId="29A38EEE" w14:textId="77777777" w:rsidR="0052698C" w:rsidRDefault="0052698C" w:rsidP="0052698C">
      <w:pPr>
        <w:rPr>
          <w:sz w:val="16"/>
          <w:szCs w:val="16"/>
          <w:shd w:val="pct15" w:color="auto" w:fill="FFFFFF"/>
        </w:rPr>
      </w:pPr>
      <w:r w:rsidRPr="00E849C1">
        <w:rPr>
          <w:sz w:val="16"/>
          <w:szCs w:val="16"/>
          <w:shd w:val="pct15" w:color="auto" w:fill="FFFFFF"/>
        </w:rPr>
        <w:t>SErvername  hanode1_bkup</w:t>
      </w:r>
    </w:p>
    <w:p w14:paraId="02AF0314" w14:textId="77777777" w:rsidR="0052698C" w:rsidRDefault="0052698C" w:rsidP="0052698C">
      <w:pPr>
        <w:rPr>
          <w:sz w:val="16"/>
          <w:szCs w:val="16"/>
          <w:shd w:val="pct15" w:color="auto" w:fill="FFFFFF"/>
        </w:rPr>
      </w:pPr>
    </w:p>
    <w:p w14:paraId="0F15B5BD"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COMMmethod         TCPip</w:t>
      </w:r>
    </w:p>
    <w:p w14:paraId="4EE9D23A"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TCPPort            1500</w:t>
      </w:r>
    </w:p>
    <w:p w14:paraId="7B32DF3F"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TCPServeraddress   admsrv2_svc.livingstonintl.com </w:t>
      </w:r>
    </w:p>
    <w:p w14:paraId="69AB6E78" w14:textId="77777777" w:rsidR="0052698C" w:rsidRPr="00E849C1" w:rsidRDefault="0052698C" w:rsidP="0052698C">
      <w:pPr>
        <w:rPr>
          <w:sz w:val="16"/>
          <w:szCs w:val="16"/>
          <w:shd w:val="pct15" w:color="auto" w:fill="FFFFFF"/>
        </w:rPr>
      </w:pPr>
    </w:p>
    <w:p w14:paraId="70B9D1B9"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Nodename           hanode1</w:t>
      </w:r>
    </w:p>
    <w:p w14:paraId="23AFA822"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Passwordaccess     generate</w:t>
      </w:r>
    </w:p>
    <w:p w14:paraId="24D1F8FE" w14:textId="77777777" w:rsidR="0052698C" w:rsidRPr="00E849C1" w:rsidRDefault="0052698C" w:rsidP="0052698C">
      <w:pPr>
        <w:rPr>
          <w:sz w:val="16"/>
          <w:szCs w:val="16"/>
          <w:shd w:val="pct15" w:color="auto" w:fill="FFFFFF"/>
        </w:rPr>
      </w:pPr>
    </w:p>
    <w:p w14:paraId="2649FD8B"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schedmode          polling</w:t>
      </w:r>
    </w:p>
    <w:p w14:paraId="7F908C18" w14:textId="77777777" w:rsidR="0052698C" w:rsidRPr="00E849C1" w:rsidRDefault="0052698C" w:rsidP="0052698C">
      <w:pPr>
        <w:rPr>
          <w:sz w:val="16"/>
          <w:szCs w:val="16"/>
          <w:shd w:val="pct15" w:color="auto" w:fill="FFFFFF"/>
        </w:rPr>
      </w:pPr>
    </w:p>
    <w:p w14:paraId="675B6350"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maxcmdretries      3</w:t>
      </w:r>
    </w:p>
    <w:p w14:paraId="37FDD1CC" w14:textId="77777777" w:rsidR="0052698C" w:rsidRPr="00E849C1" w:rsidRDefault="0052698C" w:rsidP="0052698C">
      <w:pPr>
        <w:rPr>
          <w:sz w:val="16"/>
          <w:szCs w:val="16"/>
          <w:shd w:val="pct15" w:color="auto" w:fill="FFFFFF"/>
        </w:rPr>
      </w:pPr>
    </w:p>
    <w:p w14:paraId="1F6661DE"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retryperiod        20</w:t>
      </w:r>
    </w:p>
    <w:p w14:paraId="35C5448F" w14:textId="77777777" w:rsidR="0052698C" w:rsidRPr="00E849C1" w:rsidRDefault="0052698C" w:rsidP="0052698C">
      <w:pPr>
        <w:rPr>
          <w:sz w:val="16"/>
          <w:szCs w:val="16"/>
          <w:shd w:val="pct15" w:color="auto" w:fill="FFFFFF"/>
        </w:rPr>
      </w:pPr>
    </w:p>
    <w:p w14:paraId="6BE403A7" w14:textId="77777777" w:rsidR="0052698C" w:rsidRPr="00E849C1" w:rsidRDefault="0052698C" w:rsidP="0052698C">
      <w:pPr>
        <w:rPr>
          <w:sz w:val="16"/>
          <w:szCs w:val="16"/>
          <w:shd w:val="pct15" w:color="auto" w:fill="FFFFFF"/>
        </w:rPr>
      </w:pPr>
      <w:r w:rsidRPr="00E849C1">
        <w:rPr>
          <w:sz w:val="16"/>
          <w:szCs w:val="16"/>
          <w:shd w:val="pct15" w:color="auto" w:fill="FFFFFF"/>
        </w:rPr>
        <w:lastRenderedPageBreak/>
        <w:t xml:space="preserve">   querysch           12</w:t>
      </w:r>
    </w:p>
    <w:p w14:paraId="256D187A" w14:textId="77777777" w:rsidR="0052698C" w:rsidRPr="00E849C1" w:rsidRDefault="0052698C" w:rsidP="0052698C">
      <w:pPr>
        <w:rPr>
          <w:sz w:val="16"/>
          <w:szCs w:val="16"/>
          <w:shd w:val="pct15" w:color="auto" w:fill="FFFFFF"/>
        </w:rPr>
      </w:pPr>
    </w:p>
    <w:p w14:paraId="6550CF11"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managedservices    schedule webclient</w:t>
      </w:r>
    </w:p>
    <w:p w14:paraId="6824BBB4" w14:textId="77777777" w:rsidR="0052698C" w:rsidRPr="00E849C1" w:rsidRDefault="0052698C" w:rsidP="0052698C">
      <w:pPr>
        <w:rPr>
          <w:sz w:val="16"/>
          <w:szCs w:val="16"/>
          <w:shd w:val="pct15" w:color="auto" w:fill="FFFFFF"/>
        </w:rPr>
      </w:pPr>
    </w:p>
    <w:p w14:paraId="6441E43F"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TCPclientaddress   admsrv1_svc.livingstonintl.com</w:t>
      </w:r>
    </w:p>
    <w:p w14:paraId="4EDE2864" w14:textId="77777777" w:rsidR="0052698C" w:rsidRPr="00E849C1" w:rsidRDefault="0052698C" w:rsidP="0052698C">
      <w:pPr>
        <w:rPr>
          <w:sz w:val="16"/>
          <w:szCs w:val="16"/>
          <w:shd w:val="pct15" w:color="auto" w:fill="FFFFFF"/>
        </w:rPr>
      </w:pPr>
    </w:p>
    <w:p w14:paraId="3BC0668F"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Httpport           1583       </w:t>
      </w:r>
    </w:p>
    <w:p w14:paraId="5F2B5ACF" w14:textId="77777777" w:rsidR="0052698C" w:rsidRPr="00E849C1" w:rsidRDefault="0052698C" w:rsidP="0052698C">
      <w:pPr>
        <w:rPr>
          <w:sz w:val="16"/>
          <w:szCs w:val="16"/>
          <w:shd w:val="pct15" w:color="auto" w:fill="FFFFFF"/>
        </w:rPr>
      </w:pPr>
    </w:p>
    <w:p w14:paraId="1D478F64" w14:textId="77777777" w:rsidR="0052698C" w:rsidRPr="00E849C1" w:rsidRDefault="0052698C" w:rsidP="0052698C">
      <w:pPr>
        <w:rPr>
          <w:sz w:val="16"/>
          <w:szCs w:val="16"/>
          <w:shd w:val="pct15" w:color="auto" w:fill="FFFFFF"/>
        </w:rPr>
      </w:pPr>
      <w:r w:rsidRPr="00E849C1">
        <w:rPr>
          <w:sz w:val="16"/>
          <w:szCs w:val="16"/>
          <w:shd w:val="pct15" w:color="auto" w:fill="FFFFFF"/>
        </w:rPr>
        <w:t>*   Clusternode        yes</w:t>
      </w:r>
    </w:p>
    <w:p w14:paraId="5D54C126" w14:textId="77777777" w:rsidR="0052698C" w:rsidRPr="00E849C1" w:rsidRDefault="0052698C" w:rsidP="0052698C">
      <w:pPr>
        <w:rPr>
          <w:sz w:val="16"/>
          <w:szCs w:val="16"/>
          <w:shd w:val="pct15" w:color="auto" w:fill="FFFFFF"/>
        </w:rPr>
      </w:pPr>
    </w:p>
    <w:p w14:paraId="1782B622"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passworddir        /tsmha1/tsmhacmp</w:t>
      </w:r>
    </w:p>
    <w:p w14:paraId="0C91FC57" w14:textId="77777777" w:rsidR="0052698C" w:rsidRPr="00E849C1" w:rsidRDefault="0052698C" w:rsidP="0052698C">
      <w:pPr>
        <w:rPr>
          <w:sz w:val="16"/>
          <w:szCs w:val="16"/>
          <w:shd w:val="pct15" w:color="auto" w:fill="FFFFFF"/>
        </w:rPr>
      </w:pPr>
    </w:p>
    <w:p w14:paraId="578A3BBE"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errorlogname       /tsmha1/tsmhacmp/dsmerror.log</w:t>
      </w:r>
    </w:p>
    <w:p w14:paraId="6D22D351" w14:textId="77777777" w:rsidR="0052698C" w:rsidRPr="00E849C1" w:rsidRDefault="0052698C" w:rsidP="0052698C">
      <w:pPr>
        <w:rPr>
          <w:sz w:val="16"/>
          <w:szCs w:val="16"/>
          <w:shd w:val="pct15" w:color="auto" w:fill="FFFFFF"/>
        </w:rPr>
      </w:pPr>
    </w:p>
    <w:p w14:paraId="6C11CED2"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schedlogname       /tsmha1/tsmhacmp/dsmsched.log</w:t>
      </w:r>
    </w:p>
    <w:p w14:paraId="02384CFF" w14:textId="77777777" w:rsidR="0052698C" w:rsidRPr="00E849C1" w:rsidRDefault="0052698C" w:rsidP="0052698C">
      <w:pPr>
        <w:rPr>
          <w:sz w:val="16"/>
          <w:szCs w:val="16"/>
          <w:shd w:val="pct15" w:color="auto" w:fill="FFFFFF"/>
        </w:rPr>
      </w:pPr>
    </w:p>
    <w:p w14:paraId="44EE8C1B"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/cmapp /arstmp</w:t>
      </w:r>
    </w:p>
    <w:p w14:paraId="0E81CDDE"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/db2lslogging</w:t>
      </w:r>
    </w:p>
    <w:p w14:paraId="24C370E7"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/db2rmlogging</w:t>
      </w:r>
    </w:p>
    <w:p w14:paraId="78CF0AAF"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/home/db2fenc1</w:t>
      </w:r>
    </w:p>
    <w:p w14:paraId="39D9C154"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/home/db2fenc2</w:t>
      </w:r>
    </w:p>
    <w:p w14:paraId="71DA80C4"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/home/db2inst1</w:t>
      </w:r>
    </w:p>
    <w:p w14:paraId="668AC375"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/home/db2inst2</w:t>
      </w:r>
    </w:p>
    <w:p w14:paraId="74793AD7"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/lbosdata01 /lbosdata02 /lbosdata03</w:t>
      </w:r>
    </w:p>
    <w:p w14:paraId="69D3340D"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/lbosdata04 /lbosdata05 /lbosdata06  </w:t>
      </w:r>
    </w:p>
    <w:p w14:paraId="6680D0EE"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/lbosdata07 /lbosdata08 /lbosdata09</w:t>
      </w:r>
    </w:p>
    <w:p w14:paraId="76DC1E1D"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/lbosdata10 /lbosdata11 /lbosdata12</w:t>
      </w:r>
    </w:p>
    <w:p w14:paraId="757C2EB3"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/lbosdata10 /lbosdata11 /lbosdata12</w:t>
      </w:r>
    </w:p>
    <w:p w14:paraId="38188615"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/lbosdata13 /lbosdata14 /lbosdata15</w:t>
      </w:r>
    </w:p>
    <w:p w14:paraId="1FDCB39D" w14:textId="77777777" w:rsidR="0052698C" w:rsidRDefault="0052698C" w:rsidP="0052698C">
      <w:pPr>
        <w:rPr>
          <w:sz w:val="16"/>
          <w:szCs w:val="16"/>
          <w:shd w:val="pct15" w:color="auto" w:fill="FFFFFF"/>
        </w:rPr>
      </w:pPr>
      <w:r w:rsidRPr="00E849C1">
        <w:rPr>
          <w:sz w:val="16"/>
          <w:szCs w:val="16"/>
          <w:shd w:val="pct15" w:color="auto" w:fill="FFFFFF"/>
        </w:rPr>
        <w:t xml:space="preserve">   Domain             /lbosdata16 /lbosdata17 /lbosdata18</w:t>
      </w:r>
    </w:p>
    <w:p w14:paraId="70E35BA9"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/lbosdata19 /lbosdata20 /lbosdata21</w:t>
      </w:r>
    </w:p>
    <w:p w14:paraId="5D404320" w14:textId="77777777" w:rsidR="0052698C" w:rsidRDefault="0052698C" w:rsidP="0052698C">
      <w:pPr>
        <w:rPr>
          <w:sz w:val="16"/>
          <w:szCs w:val="16"/>
          <w:shd w:val="pct15" w:color="auto" w:fill="FFFFFF"/>
        </w:rPr>
      </w:pPr>
      <w:r w:rsidRPr="00E849C1">
        <w:rPr>
          <w:sz w:val="16"/>
          <w:szCs w:val="16"/>
          <w:shd w:val="pct15" w:color="auto" w:fill="FFFFFF"/>
        </w:rPr>
        <w:t xml:space="preserve">   Domain             /lbosdata22 /lbosdata23 /lbosdata24</w:t>
      </w:r>
    </w:p>
    <w:p w14:paraId="055C0FA6" w14:textId="77777777" w:rsidR="0052698C" w:rsidRDefault="0052698C" w:rsidP="0052698C">
      <w:pPr>
        <w:rPr>
          <w:sz w:val="16"/>
          <w:szCs w:val="16"/>
          <w:shd w:val="pct15" w:color="auto" w:fill="FFFFFF"/>
        </w:rPr>
      </w:pPr>
      <w:r w:rsidRPr="00E849C1">
        <w:rPr>
          <w:sz w:val="16"/>
          <w:szCs w:val="16"/>
          <w:shd w:val="pct15" w:color="auto" w:fill="FFFFFF"/>
        </w:rPr>
        <w:t xml:space="preserve">   Domain             /lbosdata2</w:t>
      </w:r>
      <w:r>
        <w:rPr>
          <w:sz w:val="16"/>
          <w:szCs w:val="16"/>
          <w:shd w:val="pct15" w:color="auto" w:fill="FFFFFF"/>
        </w:rPr>
        <w:t>5</w:t>
      </w:r>
      <w:r w:rsidRPr="00E849C1">
        <w:rPr>
          <w:sz w:val="16"/>
          <w:szCs w:val="16"/>
          <w:shd w:val="pct15" w:color="auto" w:fill="FFFFFF"/>
        </w:rPr>
        <w:t xml:space="preserve"> /lbosdata2</w:t>
      </w:r>
      <w:r>
        <w:rPr>
          <w:sz w:val="16"/>
          <w:szCs w:val="16"/>
          <w:shd w:val="pct15" w:color="auto" w:fill="FFFFFF"/>
        </w:rPr>
        <w:t>6</w:t>
      </w:r>
    </w:p>
    <w:p w14:paraId="37D111CC"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/tsmha1</w:t>
      </w:r>
    </w:p>
    <w:p w14:paraId="6AA48551"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Domain             /ubosstg</w:t>
      </w:r>
    </w:p>
    <w:p w14:paraId="449B55D5" w14:textId="77777777" w:rsidR="0052698C" w:rsidRPr="00E849C1" w:rsidRDefault="0052698C" w:rsidP="0052698C">
      <w:pPr>
        <w:rPr>
          <w:sz w:val="16"/>
          <w:szCs w:val="16"/>
          <w:shd w:val="pct15" w:color="auto" w:fill="FFFFFF"/>
        </w:rPr>
      </w:pPr>
    </w:p>
    <w:p w14:paraId="1638AB51" w14:textId="77777777" w:rsidR="0052698C" w:rsidRPr="00E849C1" w:rsidRDefault="0052698C" w:rsidP="0052698C">
      <w:pPr>
        <w:rPr>
          <w:sz w:val="16"/>
          <w:szCs w:val="16"/>
          <w:shd w:val="pct15" w:color="auto" w:fill="FFFFFF"/>
        </w:rPr>
      </w:pPr>
      <w:r w:rsidRPr="00E849C1">
        <w:rPr>
          <w:sz w:val="16"/>
          <w:szCs w:val="16"/>
          <w:shd w:val="pct15" w:color="auto" w:fill="FFFFFF"/>
        </w:rPr>
        <w:t>SErvername  hanode2_bkup</w:t>
      </w:r>
    </w:p>
    <w:p w14:paraId="1710FB39"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COMMmethod         TCPip</w:t>
      </w:r>
    </w:p>
    <w:p w14:paraId="01828769"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TCPPort            1500</w:t>
      </w:r>
    </w:p>
    <w:p w14:paraId="0791887C"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TCPServeraddress   admsrv2_svc.livingstonintl.com </w:t>
      </w:r>
    </w:p>
    <w:p w14:paraId="752DBF82" w14:textId="77777777" w:rsidR="0052698C" w:rsidRPr="00E849C1" w:rsidRDefault="0052698C" w:rsidP="0052698C">
      <w:pPr>
        <w:rPr>
          <w:sz w:val="16"/>
          <w:szCs w:val="16"/>
          <w:shd w:val="pct15" w:color="auto" w:fill="FFFFFF"/>
        </w:rPr>
      </w:pPr>
    </w:p>
    <w:p w14:paraId="7718C7FC"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Nodename           hanode2</w:t>
      </w:r>
    </w:p>
    <w:p w14:paraId="0CBD0A68"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Passwordaccess     generate</w:t>
      </w:r>
    </w:p>
    <w:p w14:paraId="4B44F4FF" w14:textId="77777777" w:rsidR="0052698C" w:rsidRPr="00E849C1" w:rsidRDefault="0052698C" w:rsidP="0052698C">
      <w:pPr>
        <w:rPr>
          <w:sz w:val="16"/>
          <w:szCs w:val="16"/>
          <w:shd w:val="pct15" w:color="auto" w:fill="FFFFFF"/>
        </w:rPr>
      </w:pPr>
    </w:p>
    <w:p w14:paraId="2F77C3D6"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schedmode          polling</w:t>
      </w:r>
    </w:p>
    <w:p w14:paraId="20A0C37C" w14:textId="77777777" w:rsidR="0052698C" w:rsidRPr="00E849C1" w:rsidRDefault="0052698C" w:rsidP="0052698C">
      <w:pPr>
        <w:rPr>
          <w:sz w:val="16"/>
          <w:szCs w:val="16"/>
          <w:shd w:val="pct15" w:color="auto" w:fill="FFFFFF"/>
        </w:rPr>
      </w:pPr>
    </w:p>
    <w:p w14:paraId="52781E3F"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maxcmdretries      3</w:t>
      </w:r>
    </w:p>
    <w:p w14:paraId="652D4B8C" w14:textId="77777777" w:rsidR="0052698C" w:rsidRPr="00E849C1" w:rsidRDefault="0052698C" w:rsidP="0052698C">
      <w:pPr>
        <w:rPr>
          <w:sz w:val="16"/>
          <w:szCs w:val="16"/>
          <w:shd w:val="pct15" w:color="auto" w:fill="FFFFFF"/>
        </w:rPr>
      </w:pPr>
    </w:p>
    <w:p w14:paraId="15B832F2"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retryperiod        20</w:t>
      </w:r>
    </w:p>
    <w:p w14:paraId="568735C5" w14:textId="77777777" w:rsidR="0052698C" w:rsidRPr="00E849C1" w:rsidRDefault="0052698C" w:rsidP="0052698C">
      <w:pPr>
        <w:rPr>
          <w:sz w:val="16"/>
          <w:szCs w:val="16"/>
          <w:shd w:val="pct15" w:color="auto" w:fill="FFFFFF"/>
        </w:rPr>
      </w:pPr>
    </w:p>
    <w:p w14:paraId="1C26A7D3"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querysch           12</w:t>
      </w:r>
    </w:p>
    <w:p w14:paraId="12011AA7" w14:textId="77777777" w:rsidR="0052698C" w:rsidRPr="00E849C1" w:rsidRDefault="0052698C" w:rsidP="0052698C">
      <w:pPr>
        <w:rPr>
          <w:sz w:val="16"/>
          <w:szCs w:val="16"/>
          <w:shd w:val="pct15" w:color="auto" w:fill="FFFFFF"/>
        </w:rPr>
      </w:pPr>
    </w:p>
    <w:p w14:paraId="4F6839B5"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managedservices    schedule webclient</w:t>
      </w:r>
    </w:p>
    <w:p w14:paraId="6C7AA1B4" w14:textId="77777777" w:rsidR="0052698C" w:rsidRPr="00E849C1" w:rsidRDefault="0052698C" w:rsidP="0052698C">
      <w:pPr>
        <w:rPr>
          <w:sz w:val="16"/>
          <w:szCs w:val="16"/>
          <w:shd w:val="pct15" w:color="auto" w:fill="FFFFFF"/>
        </w:rPr>
      </w:pPr>
    </w:p>
    <w:p w14:paraId="379A6523"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TCPclientaddress   admsrv2_svc.livingstonintl.com</w:t>
      </w:r>
    </w:p>
    <w:p w14:paraId="3926B52D" w14:textId="77777777" w:rsidR="0052698C" w:rsidRPr="00E849C1" w:rsidRDefault="0052698C" w:rsidP="0052698C">
      <w:pPr>
        <w:rPr>
          <w:sz w:val="16"/>
          <w:szCs w:val="16"/>
          <w:shd w:val="pct15" w:color="auto" w:fill="FFFFFF"/>
        </w:rPr>
      </w:pPr>
    </w:p>
    <w:p w14:paraId="1D014170"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Httpport           1584       </w:t>
      </w:r>
    </w:p>
    <w:p w14:paraId="5438211B" w14:textId="77777777" w:rsidR="0052698C" w:rsidRPr="00E849C1" w:rsidRDefault="0052698C" w:rsidP="0052698C">
      <w:pPr>
        <w:rPr>
          <w:sz w:val="16"/>
          <w:szCs w:val="16"/>
          <w:shd w:val="pct15" w:color="auto" w:fill="FFFFFF"/>
        </w:rPr>
      </w:pPr>
    </w:p>
    <w:p w14:paraId="085AE43A" w14:textId="77777777" w:rsidR="0052698C" w:rsidRPr="00E849C1" w:rsidRDefault="0052698C" w:rsidP="0052698C">
      <w:pPr>
        <w:rPr>
          <w:sz w:val="16"/>
          <w:szCs w:val="16"/>
          <w:shd w:val="pct15" w:color="auto" w:fill="FFFFFF"/>
        </w:rPr>
      </w:pPr>
      <w:r w:rsidRPr="00E849C1">
        <w:rPr>
          <w:sz w:val="16"/>
          <w:szCs w:val="16"/>
          <w:shd w:val="pct15" w:color="auto" w:fill="FFFFFF"/>
        </w:rPr>
        <w:t>*   Clusternode        yes</w:t>
      </w:r>
    </w:p>
    <w:p w14:paraId="21F22943" w14:textId="77777777" w:rsidR="0052698C" w:rsidRPr="00E849C1" w:rsidRDefault="0052698C" w:rsidP="0052698C">
      <w:pPr>
        <w:rPr>
          <w:sz w:val="16"/>
          <w:szCs w:val="16"/>
          <w:shd w:val="pct15" w:color="auto" w:fill="FFFFFF"/>
        </w:rPr>
      </w:pPr>
    </w:p>
    <w:p w14:paraId="6225BEE9"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passworddir        /tsmha2/tsmhacmp</w:t>
      </w:r>
    </w:p>
    <w:p w14:paraId="5D19ED19" w14:textId="77777777" w:rsidR="0052698C" w:rsidRPr="00E849C1" w:rsidRDefault="0052698C" w:rsidP="0052698C">
      <w:pPr>
        <w:rPr>
          <w:sz w:val="16"/>
          <w:szCs w:val="16"/>
          <w:shd w:val="pct15" w:color="auto" w:fill="FFFFFF"/>
        </w:rPr>
      </w:pPr>
    </w:p>
    <w:p w14:paraId="46A9CCF8"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errorlogname       /tsmha2/tsmhacmp/dsmerror.log</w:t>
      </w:r>
    </w:p>
    <w:p w14:paraId="7B292DB7" w14:textId="77777777" w:rsidR="0052698C" w:rsidRPr="00E849C1" w:rsidRDefault="0052698C" w:rsidP="0052698C">
      <w:pPr>
        <w:rPr>
          <w:sz w:val="16"/>
          <w:szCs w:val="16"/>
          <w:shd w:val="pct15" w:color="auto" w:fill="FFFFFF"/>
        </w:rPr>
      </w:pPr>
    </w:p>
    <w:p w14:paraId="75CBCDB2"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schedlogname       /tsmha2/tsmhacmp/dsmsched.log</w:t>
      </w:r>
    </w:p>
    <w:p w14:paraId="269F2E8F" w14:textId="77777777" w:rsidR="0052698C" w:rsidRPr="00E849C1" w:rsidRDefault="0052698C" w:rsidP="0052698C">
      <w:pPr>
        <w:rPr>
          <w:sz w:val="16"/>
          <w:szCs w:val="16"/>
          <w:shd w:val="pct15" w:color="auto" w:fill="FFFFFF"/>
        </w:rPr>
      </w:pPr>
    </w:p>
    <w:p w14:paraId="43C9F865" w14:textId="77777777" w:rsidR="0052698C" w:rsidRPr="00E849C1" w:rsidRDefault="0052698C" w:rsidP="0052698C">
      <w:pPr>
        <w:rPr>
          <w:sz w:val="16"/>
          <w:szCs w:val="16"/>
          <w:shd w:val="pct15" w:color="auto" w:fill="FFFFFF"/>
        </w:rPr>
      </w:pPr>
      <w:r w:rsidRPr="00E849C1">
        <w:rPr>
          <w:sz w:val="16"/>
          <w:szCs w:val="16"/>
          <w:shd w:val="pct15" w:color="auto" w:fill="FFFFFF"/>
        </w:rPr>
        <w:lastRenderedPageBreak/>
        <w:t xml:space="preserve">   exclude            /tsmsrv/*</w:t>
      </w:r>
    </w:p>
    <w:p w14:paraId="364B095E"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exclude            /tsmstg/*</w:t>
      </w:r>
    </w:p>
    <w:p w14:paraId="77B32A58" w14:textId="77777777" w:rsidR="0052698C" w:rsidRPr="00E849C1" w:rsidRDefault="0052698C" w:rsidP="0052698C">
      <w:pPr>
        <w:rPr>
          <w:sz w:val="16"/>
          <w:szCs w:val="16"/>
          <w:shd w:val="pct15" w:color="auto" w:fill="FFFFFF"/>
        </w:rPr>
      </w:pPr>
    </w:p>
    <w:p w14:paraId="2F6C71F3"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exclude.archive    /tsmsrv/*</w:t>
      </w:r>
    </w:p>
    <w:p w14:paraId="6E5C340B" w14:textId="77777777" w:rsidR="0052698C" w:rsidRPr="00E849C1" w:rsidRDefault="0052698C" w:rsidP="0052698C">
      <w:pPr>
        <w:rPr>
          <w:sz w:val="16"/>
          <w:szCs w:val="16"/>
          <w:shd w:val="pct15" w:color="auto" w:fill="FFFFFF"/>
        </w:rPr>
      </w:pPr>
      <w:r w:rsidRPr="00E849C1">
        <w:rPr>
          <w:sz w:val="16"/>
          <w:szCs w:val="16"/>
          <w:shd w:val="pct15" w:color="auto" w:fill="FFFFFF"/>
        </w:rPr>
        <w:t xml:space="preserve">   exclude.archive    /tsmstg/*</w:t>
      </w:r>
    </w:p>
    <w:p w14:paraId="62456FBF" w14:textId="77777777" w:rsidR="0052698C" w:rsidRPr="00E849C1" w:rsidRDefault="0052698C" w:rsidP="0052698C">
      <w:pPr>
        <w:rPr>
          <w:sz w:val="16"/>
          <w:szCs w:val="16"/>
          <w:shd w:val="pct15" w:color="auto" w:fill="FFFFFF"/>
        </w:rPr>
      </w:pPr>
    </w:p>
    <w:p w14:paraId="1CDCE601" w14:textId="77777777" w:rsidR="0052698C" w:rsidRDefault="0052698C" w:rsidP="0052698C">
      <w:pPr>
        <w:rPr>
          <w:sz w:val="16"/>
          <w:szCs w:val="16"/>
          <w:shd w:val="pct15" w:color="auto" w:fill="FFFFFF"/>
        </w:rPr>
      </w:pPr>
      <w:r w:rsidRPr="00E849C1">
        <w:rPr>
          <w:sz w:val="16"/>
          <w:szCs w:val="16"/>
          <w:shd w:val="pct15" w:color="auto" w:fill="FFFFFF"/>
        </w:rPr>
        <w:t xml:space="preserve">   Domain             /tsmha2</w:t>
      </w:r>
    </w:p>
    <w:p w14:paraId="61707241" w14:textId="77777777" w:rsidR="0052698C" w:rsidRDefault="0052698C" w:rsidP="0052698C">
      <w:pPr>
        <w:rPr>
          <w:sz w:val="16"/>
          <w:szCs w:val="16"/>
          <w:shd w:val="pct15" w:color="auto" w:fill="FFFFFF"/>
        </w:rPr>
      </w:pPr>
    </w:p>
    <w:p w14:paraId="31DC02CD" w14:textId="77777777" w:rsidR="0052698C" w:rsidRPr="0080278F" w:rsidRDefault="0052698C" w:rsidP="0052698C">
      <w:pPr>
        <w:rPr>
          <w:b/>
        </w:rPr>
      </w:pPr>
      <w:r w:rsidRPr="0080278F">
        <w:rPr>
          <w:b/>
        </w:rPr>
        <w:t>root@admsrv1:/usr/tivoli/tsm/client/api/bin</w:t>
      </w:r>
      <w:r>
        <w:rPr>
          <w:b/>
        </w:rPr>
        <w:t>(64)</w:t>
      </w:r>
      <w:r w:rsidRPr="0080278F">
        <w:rPr>
          <w:b/>
        </w:rPr>
        <w:t xml:space="preserve"> # more dsm.opt</w:t>
      </w:r>
    </w:p>
    <w:p w14:paraId="60644E7C" w14:textId="77777777" w:rsidR="0052698C" w:rsidRDefault="0052698C" w:rsidP="0052698C">
      <w:pPr>
        <w:rPr>
          <w:sz w:val="16"/>
          <w:szCs w:val="16"/>
          <w:shd w:val="pct15" w:color="auto" w:fill="FFFFFF"/>
        </w:rPr>
      </w:pPr>
    </w:p>
    <w:p w14:paraId="0323C6FD" w14:textId="77777777" w:rsidR="0052698C" w:rsidRPr="0080278F" w:rsidRDefault="0052698C" w:rsidP="0052698C">
      <w:pPr>
        <w:rPr>
          <w:sz w:val="16"/>
          <w:szCs w:val="16"/>
          <w:shd w:val="pct15" w:color="auto" w:fill="FFFFFF"/>
        </w:rPr>
      </w:pPr>
      <w:r w:rsidRPr="0080278F">
        <w:rPr>
          <w:sz w:val="16"/>
          <w:szCs w:val="16"/>
          <w:shd w:val="pct15" w:color="auto" w:fill="FFFFFF"/>
        </w:rPr>
        <w:t>************************************************************************</w:t>
      </w:r>
    </w:p>
    <w:p w14:paraId="0E958685" w14:textId="77777777" w:rsidR="0052698C" w:rsidRPr="0080278F" w:rsidRDefault="0052698C" w:rsidP="0052698C">
      <w:pPr>
        <w:rPr>
          <w:sz w:val="16"/>
          <w:szCs w:val="16"/>
          <w:shd w:val="pct15" w:color="auto" w:fill="FFFFFF"/>
        </w:rPr>
      </w:pPr>
      <w:r w:rsidRPr="0080278F">
        <w:rPr>
          <w:sz w:val="16"/>
          <w:szCs w:val="16"/>
          <w:shd w:val="pct15" w:color="auto" w:fill="FFFFFF"/>
        </w:rPr>
        <w:t>* Tivoli Storage Manager                                               *</w:t>
      </w:r>
    </w:p>
    <w:p w14:paraId="19564F0C" w14:textId="77777777" w:rsidR="0052698C" w:rsidRPr="0080278F" w:rsidRDefault="0052698C" w:rsidP="0052698C">
      <w:pPr>
        <w:rPr>
          <w:sz w:val="16"/>
          <w:szCs w:val="16"/>
          <w:shd w:val="pct15" w:color="auto" w:fill="FFFFFF"/>
        </w:rPr>
      </w:pPr>
      <w:r w:rsidRPr="0080278F">
        <w:rPr>
          <w:sz w:val="16"/>
          <w:szCs w:val="16"/>
          <w:shd w:val="pct15" w:color="auto" w:fill="FFFFFF"/>
        </w:rPr>
        <w:t>*                                                                      *</w:t>
      </w:r>
    </w:p>
    <w:p w14:paraId="1F2348B7" w14:textId="77777777" w:rsidR="0052698C" w:rsidRPr="0080278F" w:rsidRDefault="0052698C" w:rsidP="0052698C">
      <w:pPr>
        <w:rPr>
          <w:sz w:val="16"/>
          <w:szCs w:val="16"/>
          <w:shd w:val="pct15" w:color="auto" w:fill="FFFFFF"/>
        </w:rPr>
      </w:pPr>
      <w:r w:rsidRPr="0080278F">
        <w:rPr>
          <w:sz w:val="16"/>
          <w:szCs w:val="16"/>
          <w:shd w:val="pct15" w:color="auto" w:fill="FFFFFF"/>
        </w:rPr>
        <w:t>* Sample Client User Options file for AIX and SunOS (dsm.opt.smp)      *</w:t>
      </w:r>
    </w:p>
    <w:p w14:paraId="27A967A7" w14:textId="77777777" w:rsidR="0052698C" w:rsidRPr="0080278F" w:rsidRDefault="0052698C" w:rsidP="0052698C">
      <w:pPr>
        <w:rPr>
          <w:sz w:val="16"/>
          <w:szCs w:val="16"/>
          <w:shd w:val="pct15" w:color="auto" w:fill="FFFFFF"/>
        </w:rPr>
      </w:pPr>
      <w:r w:rsidRPr="0080278F">
        <w:rPr>
          <w:sz w:val="16"/>
          <w:szCs w:val="16"/>
          <w:shd w:val="pct15" w:color="auto" w:fill="FFFFFF"/>
        </w:rPr>
        <w:t>************************************************************************</w:t>
      </w:r>
    </w:p>
    <w:p w14:paraId="28FA3CF9" w14:textId="77777777" w:rsidR="0052698C" w:rsidRPr="0080278F" w:rsidRDefault="0052698C" w:rsidP="0052698C">
      <w:pPr>
        <w:rPr>
          <w:sz w:val="16"/>
          <w:szCs w:val="16"/>
          <w:shd w:val="pct15" w:color="auto" w:fill="FFFFFF"/>
        </w:rPr>
      </w:pPr>
    </w:p>
    <w:p w14:paraId="2301E4FD" w14:textId="77777777" w:rsidR="0052698C" w:rsidRPr="0080278F" w:rsidRDefault="0052698C" w:rsidP="0052698C">
      <w:pPr>
        <w:rPr>
          <w:sz w:val="16"/>
          <w:szCs w:val="16"/>
          <w:shd w:val="pct15" w:color="auto" w:fill="FFFFFF"/>
        </w:rPr>
      </w:pPr>
      <w:r w:rsidRPr="0080278F">
        <w:rPr>
          <w:sz w:val="16"/>
          <w:szCs w:val="16"/>
          <w:shd w:val="pct15" w:color="auto" w:fill="FFFFFF"/>
        </w:rPr>
        <w:t>*  This file contains an option you can use to specify the TSM</w:t>
      </w:r>
    </w:p>
    <w:p w14:paraId="1ABA9128" w14:textId="77777777" w:rsidR="0052698C" w:rsidRPr="0080278F" w:rsidRDefault="0052698C" w:rsidP="0052698C">
      <w:pPr>
        <w:rPr>
          <w:sz w:val="16"/>
          <w:szCs w:val="16"/>
          <w:shd w:val="pct15" w:color="auto" w:fill="FFFFFF"/>
        </w:rPr>
      </w:pPr>
      <w:r w:rsidRPr="0080278F">
        <w:rPr>
          <w:sz w:val="16"/>
          <w:szCs w:val="16"/>
          <w:shd w:val="pct15" w:color="auto" w:fill="FFFFFF"/>
        </w:rPr>
        <w:t>*  server to contact if more than one is defined in your client</w:t>
      </w:r>
    </w:p>
    <w:p w14:paraId="025F7DCE" w14:textId="77777777" w:rsidR="0052698C" w:rsidRPr="0080278F" w:rsidRDefault="0052698C" w:rsidP="0052698C">
      <w:pPr>
        <w:rPr>
          <w:sz w:val="16"/>
          <w:szCs w:val="16"/>
          <w:shd w:val="pct15" w:color="auto" w:fill="FFFFFF"/>
        </w:rPr>
      </w:pPr>
      <w:r w:rsidRPr="0080278F">
        <w:rPr>
          <w:sz w:val="16"/>
          <w:szCs w:val="16"/>
          <w:shd w:val="pct15" w:color="auto" w:fill="FFFFFF"/>
        </w:rPr>
        <w:t>*  system options file (dsm.sys).  Copy dsm.opt.smp to dsm.opt.</w:t>
      </w:r>
    </w:p>
    <w:p w14:paraId="246A0C3F" w14:textId="77777777" w:rsidR="0052698C" w:rsidRPr="0080278F" w:rsidRDefault="0052698C" w:rsidP="0052698C">
      <w:pPr>
        <w:rPr>
          <w:sz w:val="16"/>
          <w:szCs w:val="16"/>
          <w:shd w:val="pct15" w:color="auto" w:fill="FFFFFF"/>
        </w:rPr>
      </w:pPr>
      <w:r w:rsidRPr="0080278F">
        <w:rPr>
          <w:sz w:val="16"/>
          <w:szCs w:val="16"/>
          <w:shd w:val="pct15" w:color="auto" w:fill="FFFFFF"/>
        </w:rPr>
        <w:t>*  If you enter a server name for the option below, remove the</w:t>
      </w:r>
    </w:p>
    <w:p w14:paraId="1364A083" w14:textId="77777777" w:rsidR="0052698C" w:rsidRPr="0080278F" w:rsidRDefault="0052698C" w:rsidP="0052698C">
      <w:pPr>
        <w:rPr>
          <w:sz w:val="16"/>
          <w:szCs w:val="16"/>
          <w:shd w:val="pct15" w:color="auto" w:fill="FFFFFF"/>
        </w:rPr>
      </w:pPr>
      <w:r w:rsidRPr="0080278F">
        <w:rPr>
          <w:sz w:val="16"/>
          <w:szCs w:val="16"/>
          <w:shd w:val="pct15" w:color="auto" w:fill="FFFFFF"/>
        </w:rPr>
        <w:t>*  leading asterisk (*).</w:t>
      </w:r>
    </w:p>
    <w:p w14:paraId="166E80FB" w14:textId="77777777" w:rsidR="0052698C" w:rsidRPr="0080278F" w:rsidRDefault="0052698C" w:rsidP="0052698C">
      <w:pPr>
        <w:rPr>
          <w:sz w:val="16"/>
          <w:szCs w:val="16"/>
          <w:shd w:val="pct15" w:color="auto" w:fill="FFFFFF"/>
        </w:rPr>
      </w:pPr>
    </w:p>
    <w:p w14:paraId="2856EA49" w14:textId="77777777" w:rsidR="0052698C" w:rsidRPr="0080278F" w:rsidRDefault="0052698C" w:rsidP="0052698C">
      <w:pPr>
        <w:rPr>
          <w:sz w:val="16"/>
          <w:szCs w:val="16"/>
          <w:shd w:val="pct15" w:color="auto" w:fill="FFFFFF"/>
        </w:rPr>
      </w:pPr>
      <w:r w:rsidRPr="0080278F">
        <w:rPr>
          <w:sz w:val="16"/>
          <w:szCs w:val="16"/>
          <w:shd w:val="pct15" w:color="auto" w:fill="FFFFFF"/>
        </w:rPr>
        <w:t>************************************************************************</w:t>
      </w:r>
    </w:p>
    <w:p w14:paraId="2966C8D7" w14:textId="77777777" w:rsidR="0052698C" w:rsidRPr="0080278F" w:rsidRDefault="0052698C" w:rsidP="0052698C">
      <w:pPr>
        <w:rPr>
          <w:sz w:val="16"/>
          <w:szCs w:val="16"/>
          <w:shd w:val="pct15" w:color="auto" w:fill="FFFFFF"/>
        </w:rPr>
      </w:pPr>
    </w:p>
    <w:p w14:paraId="67339D2C" w14:textId="77777777" w:rsidR="0052698C" w:rsidRDefault="0052698C" w:rsidP="0052698C">
      <w:pPr>
        <w:rPr>
          <w:sz w:val="16"/>
          <w:szCs w:val="16"/>
          <w:shd w:val="pct15" w:color="auto" w:fill="FFFFFF"/>
        </w:rPr>
      </w:pPr>
      <w:r w:rsidRPr="0080278F">
        <w:rPr>
          <w:sz w:val="16"/>
          <w:szCs w:val="16"/>
          <w:shd w:val="pct15" w:color="auto" w:fill="FFFFFF"/>
        </w:rPr>
        <w:t>SErvername server_a</w:t>
      </w:r>
    </w:p>
    <w:p w14:paraId="42217C3F" w14:textId="77777777" w:rsidR="0052698C" w:rsidRDefault="0052698C" w:rsidP="0052698C">
      <w:pPr>
        <w:rPr>
          <w:sz w:val="16"/>
          <w:szCs w:val="16"/>
          <w:shd w:val="pct15" w:color="auto" w:fill="FFFFFF"/>
        </w:rPr>
      </w:pPr>
    </w:p>
    <w:p w14:paraId="19A85FDF" w14:textId="77777777" w:rsidR="0052698C" w:rsidRDefault="0052698C" w:rsidP="0052698C">
      <w:pPr>
        <w:rPr>
          <w:sz w:val="16"/>
          <w:szCs w:val="16"/>
          <w:shd w:val="pct15" w:color="auto" w:fill="FFFFFF"/>
        </w:rPr>
      </w:pPr>
    </w:p>
    <w:p w14:paraId="6B729F76" w14:textId="77777777" w:rsidR="0052698C" w:rsidRPr="0080278F" w:rsidRDefault="0052698C" w:rsidP="0052698C">
      <w:pPr>
        <w:rPr>
          <w:b/>
        </w:rPr>
      </w:pPr>
      <w:r w:rsidRPr="0080278F">
        <w:rPr>
          <w:b/>
        </w:rPr>
        <w:t>root@admsrv1:/usr/tivoli/tsm/client/api/bin</w:t>
      </w:r>
      <w:r>
        <w:rPr>
          <w:b/>
        </w:rPr>
        <w:t>(64)</w:t>
      </w:r>
      <w:r w:rsidRPr="0080278F">
        <w:rPr>
          <w:b/>
        </w:rPr>
        <w:t xml:space="preserve"> # more dsm.sys</w:t>
      </w:r>
    </w:p>
    <w:p w14:paraId="275C6D93" w14:textId="77777777" w:rsidR="0052698C" w:rsidRPr="0080278F" w:rsidRDefault="0052698C" w:rsidP="0052698C">
      <w:pPr>
        <w:rPr>
          <w:sz w:val="16"/>
          <w:szCs w:val="16"/>
          <w:shd w:val="pct15" w:color="auto" w:fill="FFFFFF"/>
        </w:rPr>
      </w:pPr>
      <w:r w:rsidRPr="0080278F">
        <w:rPr>
          <w:sz w:val="16"/>
          <w:szCs w:val="16"/>
          <w:shd w:val="pct15" w:color="auto" w:fill="FFFFFF"/>
        </w:rPr>
        <w:t>************************************************************************</w:t>
      </w:r>
    </w:p>
    <w:p w14:paraId="1FE4760C" w14:textId="77777777" w:rsidR="0052698C" w:rsidRPr="0080278F" w:rsidRDefault="0052698C" w:rsidP="0052698C">
      <w:pPr>
        <w:rPr>
          <w:sz w:val="16"/>
          <w:szCs w:val="16"/>
          <w:shd w:val="pct15" w:color="auto" w:fill="FFFFFF"/>
        </w:rPr>
      </w:pPr>
      <w:r w:rsidRPr="0080278F">
        <w:rPr>
          <w:sz w:val="16"/>
          <w:szCs w:val="16"/>
          <w:shd w:val="pct15" w:color="auto" w:fill="FFFFFF"/>
        </w:rPr>
        <w:t>* Tivoli Storage Manager                                               *</w:t>
      </w:r>
    </w:p>
    <w:p w14:paraId="1A917571" w14:textId="77777777" w:rsidR="0052698C" w:rsidRPr="0080278F" w:rsidRDefault="0052698C" w:rsidP="0052698C">
      <w:pPr>
        <w:rPr>
          <w:sz w:val="16"/>
          <w:szCs w:val="16"/>
          <w:shd w:val="pct15" w:color="auto" w:fill="FFFFFF"/>
        </w:rPr>
      </w:pPr>
      <w:r w:rsidRPr="0080278F">
        <w:rPr>
          <w:sz w:val="16"/>
          <w:szCs w:val="16"/>
          <w:shd w:val="pct15" w:color="auto" w:fill="FFFFFF"/>
        </w:rPr>
        <w:t>*                                                                      *</w:t>
      </w:r>
    </w:p>
    <w:p w14:paraId="595323AD" w14:textId="77777777" w:rsidR="0052698C" w:rsidRPr="0080278F" w:rsidRDefault="0052698C" w:rsidP="0052698C">
      <w:pPr>
        <w:rPr>
          <w:sz w:val="16"/>
          <w:szCs w:val="16"/>
          <w:shd w:val="pct15" w:color="auto" w:fill="FFFFFF"/>
        </w:rPr>
      </w:pPr>
      <w:r w:rsidRPr="0080278F">
        <w:rPr>
          <w:sz w:val="16"/>
          <w:szCs w:val="16"/>
          <w:shd w:val="pct15" w:color="auto" w:fill="FFFFFF"/>
        </w:rPr>
        <w:t>* Sample Client System Options file for AIX and SunOS (dsm.sys.smp)    *</w:t>
      </w:r>
    </w:p>
    <w:p w14:paraId="658C8374" w14:textId="77777777" w:rsidR="0052698C" w:rsidRPr="0080278F" w:rsidRDefault="0052698C" w:rsidP="0052698C">
      <w:pPr>
        <w:rPr>
          <w:sz w:val="16"/>
          <w:szCs w:val="16"/>
          <w:shd w:val="pct15" w:color="auto" w:fill="FFFFFF"/>
        </w:rPr>
      </w:pPr>
      <w:r w:rsidRPr="0080278F">
        <w:rPr>
          <w:sz w:val="16"/>
          <w:szCs w:val="16"/>
          <w:shd w:val="pct15" w:color="auto" w:fill="FFFFFF"/>
        </w:rPr>
        <w:t>************************************************************************</w:t>
      </w:r>
    </w:p>
    <w:p w14:paraId="5A9BF0A6" w14:textId="77777777" w:rsidR="0052698C" w:rsidRPr="0080278F" w:rsidRDefault="0052698C" w:rsidP="0052698C">
      <w:pPr>
        <w:rPr>
          <w:sz w:val="16"/>
          <w:szCs w:val="16"/>
          <w:shd w:val="pct15" w:color="auto" w:fill="FFFFFF"/>
        </w:rPr>
      </w:pPr>
    </w:p>
    <w:p w14:paraId="2B6C05A5" w14:textId="77777777" w:rsidR="0052698C" w:rsidRPr="0080278F" w:rsidRDefault="0052698C" w:rsidP="0052698C">
      <w:pPr>
        <w:rPr>
          <w:sz w:val="16"/>
          <w:szCs w:val="16"/>
          <w:shd w:val="pct15" w:color="auto" w:fill="FFFFFF"/>
        </w:rPr>
      </w:pPr>
      <w:r w:rsidRPr="0080278F">
        <w:rPr>
          <w:sz w:val="16"/>
          <w:szCs w:val="16"/>
          <w:shd w:val="pct15" w:color="auto" w:fill="FFFFFF"/>
        </w:rPr>
        <w:t>*  This file contains the minimum options required to get started</w:t>
      </w:r>
    </w:p>
    <w:p w14:paraId="6A214FA6" w14:textId="77777777" w:rsidR="0052698C" w:rsidRPr="0080278F" w:rsidRDefault="0052698C" w:rsidP="0052698C">
      <w:pPr>
        <w:rPr>
          <w:sz w:val="16"/>
          <w:szCs w:val="16"/>
          <w:shd w:val="pct15" w:color="auto" w:fill="FFFFFF"/>
        </w:rPr>
      </w:pPr>
      <w:r w:rsidRPr="0080278F">
        <w:rPr>
          <w:sz w:val="16"/>
          <w:szCs w:val="16"/>
          <w:shd w:val="pct15" w:color="auto" w:fill="FFFFFF"/>
        </w:rPr>
        <w:t>*  using TSM.  Copy dsm.sys.smp to dsm.sys.  In the dsm.sys file,</w:t>
      </w:r>
    </w:p>
    <w:p w14:paraId="1AF982CD" w14:textId="77777777" w:rsidR="0052698C" w:rsidRPr="0080278F" w:rsidRDefault="0052698C" w:rsidP="0052698C">
      <w:pPr>
        <w:rPr>
          <w:sz w:val="16"/>
          <w:szCs w:val="16"/>
          <w:shd w:val="pct15" w:color="auto" w:fill="FFFFFF"/>
        </w:rPr>
      </w:pPr>
      <w:r w:rsidRPr="0080278F">
        <w:rPr>
          <w:sz w:val="16"/>
          <w:szCs w:val="16"/>
          <w:shd w:val="pct15" w:color="auto" w:fill="FFFFFF"/>
        </w:rPr>
        <w:t>*  enter the appropriate values for each option listed below and</w:t>
      </w:r>
    </w:p>
    <w:p w14:paraId="711BB0BC" w14:textId="77777777" w:rsidR="0052698C" w:rsidRPr="0080278F" w:rsidRDefault="0052698C" w:rsidP="0052698C">
      <w:pPr>
        <w:rPr>
          <w:sz w:val="16"/>
          <w:szCs w:val="16"/>
          <w:shd w:val="pct15" w:color="auto" w:fill="FFFFFF"/>
        </w:rPr>
      </w:pPr>
      <w:r w:rsidRPr="0080278F">
        <w:rPr>
          <w:sz w:val="16"/>
          <w:szCs w:val="16"/>
          <w:shd w:val="pct15" w:color="auto" w:fill="FFFFFF"/>
        </w:rPr>
        <w:t>*  remove the leading asterisk (*) for each one.</w:t>
      </w:r>
    </w:p>
    <w:p w14:paraId="4E581A53" w14:textId="77777777" w:rsidR="0052698C" w:rsidRPr="0080278F" w:rsidRDefault="0052698C" w:rsidP="0052698C">
      <w:pPr>
        <w:rPr>
          <w:sz w:val="16"/>
          <w:szCs w:val="16"/>
          <w:shd w:val="pct15" w:color="auto" w:fill="FFFFFF"/>
        </w:rPr>
      </w:pPr>
    </w:p>
    <w:p w14:paraId="24F6D013" w14:textId="77777777" w:rsidR="0052698C" w:rsidRPr="0080278F" w:rsidRDefault="0052698C" w:rsidP="0052698C">
      <w:pPr>
        <w:rPr>
          <w:sz w:val="16"/>
          <w:szCs w:val="16"/>
          <w:shd w:val="pct15" w:color="auto" w:fill="FFFFFF"/>
        </w:rPr>
      </w:pPr>
      <w:r w:rsidRPr="0080278F">
        <w:rPr>
          <w:sz w:val="16"/>
          <w:szCs w:val="16"/>
          <w:shd w:val="pct15" w:color="auto" w:fill="FFFFFF"/>
        </w:rPr>
        <w:t>*  If your client node communicates with multiple TSM servers, be</w:t>
      </w:r>
    </w:p>
    <w:p w14:paraId="2B992E4A" w14:textId="77777777" w:rsidR="0052698C" w:rsidRPr="0080278F" w:rsidRDefault="0052698C" w:rsidP="0052698C">
      <w:pPr>
        <w:rPr>
          <w:sz w:val="16"/>
          <w:szCs w:val="16"/>
          <w:shd w:val="pct15" w:color="auto" w:fill="FFFFFF"/>
        </w:rPr>
      </w:pPr>
      <w:r w:rsidRPr="0080278F">
        <w:rPr>
          <w:sz w:val="16"/>
          <w:szCs w:val="16"/>
          <w:shd w:val="pct15" w:color="auto" w:fill="FFFFFF"/>
        </w:rPr>
        <w:t>*  sure to add a stanza, beginning with the SERVERNAME option, for</w:t>
      </w:r>
    </w:p>
    <w:p w14:paraId="2E918801" w14:textId="77777777" w:rsidR="0052698C" w:rsidRPr="0080278F" w:rsidRDefault="0052698C" w:rsidP="0052698C">
      <w:pPr>
        <w:rPr>
          <w:sz w:val="16"/>
          <w:szCs w:val="16"/>
          <w:shd w:val="pct15" w:color="auto" w:fill="FFFFFF"/>
        </w:rPr>
      </w:pPr>
      <w:r w:rsidRPr="0080278F">
        <w:rPr>
          <w:sz w:val="16"/>
          <w:szCs w:val="16"/>
          <w:shd w:val="pct15" w:color="auto" w:fill="FFFFFF"/>
        </w:rPr>
        <w:t>*  each additional server.</w:t>
      </w:r>
    </w:p>
    <w:p w14:paraId="201B4DE8" w14:textId="77777777" w:rsidR="0052698C" w:rsidRPr="0080278F" w:rsidRDefault="0052698C" w:rsidP="0052698C">
      <w:pPr>
        <w:rPr>
          <w:sz w:val="16"/>
          <w:szCs w:val="16"/>
          <w:shd w:val="pct15" w:color="auto" w:fill="FFFFFF"/>
        </w:rPr>
      </w:pPr>
    </w:p>
    <w:p w14:paraId="528871F4" w14:textId="77777777" w:rsidR="0052698C" w:rsidRPr="0080278F" w:rsidRDefault="0052698C" w:rsidP="0052698C">
      <w:pPr>
        <w:rPr>
          <w:sz w:val="16"/>
          <w:szCs w:val="16"/>
          <w:shd w:val="pct15" w:color="auto" w:fill="FFFFFF"/>
        </w:rPr>
      </w:pPr>
      <w:r w:rsidRPr="0080278F">
        <w:rPr>
          <w:sz w:val="16"/>
          <w:szCs w:val="16"/>
          <w:shd w:val="pct15" w:color="auto" w:fill="FFFFFF"/>
        </w:rPr>
        <w:t>************************************************************************</w:t>
      </w:r>
    </w:p>
    <w:p w14:paraId="57889214" w14:textId="77777777" w:rsidR="0052698C" w:rsidRPr="0080278F" w:rsidRDefault="0052698C" w:rsidP="0052698C">
      <w:pPr>
        <w:rPr>
          <w:sz w:val="16"/>
          <w:szCs w:val="16"/>
          <w:shd w:val="pct15" w:color="auto" w:fill="FFFFFF"/>
        </w:rPr>
      </w:pPr>
    </w:p>
    <w:p w14:paraId="2D58ED72" w14:textId="77777777" w:rsidR="0052698C" w:rsidRPr="0080278F" w:rsidRDefault="0052698C" w:rsidP="0052698C">
      <w:pPr>
        <w:rPr>
          <w:sz w:val="16"/>
          <w:szCs w:val="16"/>
          <w:shd w:val="pct15" w:color="auto" w:fill="FFFFFF"/>
        </w:rPr>
      </w:pPr>
      <w:r w:rsidRPr="0080278F">
        <w:rPr>
          <w:sz w:val="16"/>
          <w:szCs w:val="16"/>
          <w:shd w:val="pct15" w:color="auto" w:fill="FFFFFF"/>
        </w:rPr>
        <w:t>SErvername  server_a</w:t>
      </w:r>
    </w:p>
    <w:p w14:paraId="479A02A2" w14:textId="77777777" w:rsidR="0052698C" w:rsidRPr="0080278F" w:rsidRDefault="0052698C" w:rsidP="0052698C">
      <w:pPr>
        <w:rPr>
          <w:sz w:val="16"/>
          <w:szCs w:val="16"/>
          <w:shd w:val="pct15" w:color="auto" w:fill="FFFFFF"/>
        </w:rPr>
      </w:pPr>
      <w:r w:rsidRPr="0080278F">
        <w:rPr>
          <w:sz w:val="16"/>
          <w:szCs w:val="16"/>
          <w:shd w:val="pct15" w:color="auto" w:fill="FFFFFF"/>
        </w:rPr>
        <w:t xml:space="preserve">   COMMMethod         TCPip</w:t>
      </w:r>
    </w:p>
    <w:p w14:paraId="7A63E0FB" w14:textId="77777777" w:rsidR="0052698C" w:rsidRPr="0080278F" w:rsidRDefault="0052698C" w:rsidP="0052698C">
      <w:pPr>
        <w:rPr>
          <w:sz w:val="16"/>
          <w:szCs w:val="16"/>
          <w:shd w:val="pct15" w:color="auto" w:fill="FFFFFF"/>
        </w:rPr>
      </w:pPr>
      <w:r w:rsidRPr="0080278F">
        <w:rPr>
          <w:sz w:val="16"/>
          <w:szCs w:val="16"/>
          <w:shd w:val="pct15" w:color="auto" w:fill="FFFFFF"/>
        </w:rPr>
        <w:t xml:space="preserve">   TCPPort            1500</w:t>
      </w:r>
    </w:p>
    <w:p w14:paraId="64BAFF1B" w14:textId="77777777" w:rsidR="0052698C" w:rsidRPr="0080278F" w:rsidRDefault="0052698C" w:rsidP="0052698C">
      <w:pPr>
        <w:rPr>
          <w:sz w:val="16"/>
          <w:szCs w:val="16"/>
          <w:shd w:val="pct15" w:color="auto" w:fill="FFFFFF"/>
        </w:rPr>
      </w:pPr>
      <w:r w:rsidRPr="0080278F">
        <w:rPr>
          <w:sz w:val="16"/>
          <w:szCs w:val="16"/>
          <w:shd w:val="pct15" w:color="auto" w:fill="FFFFFF"/>
        </w:rPr>
        <w:t xml:space="preserve">   TCPServeraddress   admsrv2_svc.livingstonintl.com</w:t>
      </w:r>
    </w:p>
    <w:p w14:paraId="74D9ADCF" w14:textId="77777777" w:rsidR="0052698C" w:rsidRPr="0080278F" w:rsidRDefault="0052698C" w:rsidP="0052698C">
      <w:pPr>
        <w:rPr>
          <w:sz w:val="16"/>
          <w:szCs w:val="16"/>
          <w:shd w:val="pct15" w:color="auto" w:fill="FFFFFF"/>
        </w:rPr>
      </w:pPr>
    </w:p>
    <w:p w14:paraId="5DEDD9D4" w14:textId="77777777" w:rsidR="0052698C" w:rsidRPr="0080278F" w:rsidRDefault="0052698C" w:rsidP="0052698C">
      <w:pPr>
        <w:rPr>
          <w:sz w:val="16"/>
          <w:szCs w:val="16"/>
          <w:shd w:val="pct15" w:color="auto" w:fill="FFFFFF"/>
        </w:rPr>
      </w:pPr>
      <w:r w:rsidRPr="0080278F">
        <w:rPr>
          <w:sz w:val="16"/>
          <w:szCs w:val="16"/>
          <w:shd w:val="pct15" w:color="auto" w:fill="FFFFFF"/>
        </w:rPr>
        <w:t xml:space="preserve">   Nodename           db2node</w:t>
      </w:r>
    </w:p>
    <w:p w14:paraId="08CA8F22" w14:textId="77777777" w:rsidR="0052698C" w:rsidRDefault="0052698C" w:rsidP="0052698C">
      <w:pPr>
        <w:rPr>
          <w:sz w:val="16"/>
          <w:szCs w:val="16"/>
          <w:shd w:val="pct15" w:color="auto" w:fill="FFFFFF"/>
        </w:rPr>
      </w:pPr>
      <w:r w:rsidRPr="0080278F">
        <w:rPr>
          <w:sz w:val="16"/>
          <w:szCs w:val="16"/>
          <w:shd w:val="pct15" w:color="auto" w:fill="FFFFFF"/>
        </w:rPr>
        <w:t xml:space="preserve">   Passwordaccess     generate    </w:t>
      </w:r>
    </w:p>
    <w:p w14:paraId="5DE1BB28" w14:textId="77777777" w:rsidR="0052698C" w:rsidRDefault="0052698C" w:rsidP="0052698C">
      <w:pPr>
        <w:rPr>
          <w:sz w:val="16"/>
          <w:szCs w:val="16"/>
          <w:shd w:val="pct15" w:color="auto" w:fill="FFFFFF"/>
        </w:rPr>
      </w:pPr>
    </w:p>
    <w:p w14:paraId="37D5C306" w14:textId="77777777" w:rsidR="0052698C" w:rsidRDefault="0052698C" w:rsidP="0052698C">
      <w:pPr>
        <w:rPr>
          <w:sz w:val="16"/>
          <w:szCs w:val="16"/>
          <w:shd w:val="pct15" w:color="auto" w:fill="FFFFFF"/>
        </w:rPr>
      </w:pPr>
    </w:p>
    <w:p w14:paraId="1EA7A0B0" w14:textId="77777777" w:rsidR="0052698C" w:rsidRPr="00505E4A" w:rsidRDefault="0052698C" w:rsidP="0052698C">
      <w:pPr>
        <w:rPr>
          <w:b/>
        </w:rPr>
      </w:pPr>
      <w:r w:rsidRPr="00505E4A">
        <w:rPr>
          <w:b/>
        </w:rPr>
        <w:t>root@admsrv1:/tsmha1/tsmhacmp # ls -l</w:t>
      </w:r>
    </w:p>
    <w:p w14:paraId="1FCC3BCF" w14:textId="77777777" w:rsidR="0052698C" w:rsidRPr="00505E4A" w:rsidRDefault="0052698C" w:rsidP="0052698C">
      <w:pPr>
        <w:rPr>
          <w:sz w:val="16"/>
          <w:szCs w:val="16"/>
          <w:shd w:val="pct15" w:color="auto" w:fill="FFFFFF"/>
        </w:rPr>
      </w:pPr>
      <w:r w:rsidRPr="00505E4A">
        <w:rPr>
          <w:sz w:val="16"/>
          <w:szCs w:val="16"/>
          <w:shd w:val="pct15" w:color="auto" w:fill="FFFFFF"/>
        </w:rPr>
        <w:t>total 0</w:t>
      </w:r>
    </w:p>
    <w:p w14:paraId="791F2CB1" w14:textId="77777777" w:rsidR="0052698C" w:rsidRPr="00505E4A" w:rsidRDefault="0052698C" w:rsidP="0052698C">
      <w:pPr>
        <w:rPr>
          <w:sz w:val="16"/>
          <w:szCs w:val="16"/>
          <w:shd w:val="pct15" w:color="auto" w:fill="FFFFFF"/>
        </w:rPr>
      </w:pPr>
      <w:r w:rsidRPr="00505E4A">
        <w:rPr>
          <w:sz w:val="16"/>
          <w:szCs w:val="16"/>
          <w:shd w:val="pct15" w:color="auto" w:fill="FFFFFF"/>
        </w:rPr>
        <w:t>-rw-------    1 root     system</w:t>
      </w:r>
      <w:r>
        <w:rPr>
          <w:sz w:val="16"/>
          <w:szCs w:val="16"/>
          <w:shd w:val="pct15" w:color="auto" w:fill="FFFFFF"/>
        </w:rPr>
        <w:tab/>
      </w:r>
      <w:r w:rsidRPr="00505E4A">
        <w:rPr>
          <w:sz w:val="16"/>
          <w:szCs w:val="16"/>
          <w:shd w:val="pct15" w:color="auto" w:fill="FFFFFF"/>
        </w:rPr>
        <w:t>187 Dec 19 2011  TSM.PWD</w:t>
      </w:r>
    </w:p>
    <w:p w14:paraId="3C0280DB" w14:textId="77777777" w:rsidR="0052698C" w:rsidRPr="00505E4A" w:rsidRDefault="0052698C" w:rsidP="0052698C">
      <w:pPr>
        <w:rPr>
          <w:sz w:val="16"/>
          <w:szCs w:val="16"/>
          <w:shd w:val="pct15" w:color="auto" w:fill="FFFFFF"/>
        </w:rPr>
      </w:pPr>
      <w:r w:rsidRPr="00505E4A">
        <w:rPr>
          <w:sz w:val="16"/>
          <w:szCs w:val="16"/>
          <w:shd w:val="pct15" w:color="auto" w:fill="FFFFFF"/>
        </w:rPr>
        <w:t>-rw-r--r--    1 root     system</w:t>
      </w:r>
      <w:r>
        <w:rPr>
          <w:sz w:val="16"/>
          <w:szCs w:val="16"/>
          <w:shd w:val="pct15" w:color="auto" w:fill="FFFFFF"/>
        </w:rPr>
        <w:tab/>
      </w:r>
      <w:r w:rsidRPr="00505E4A">
        <w:rPr>
          <w:sz w:val="16"/>
          <w:szCs w:val="16"/>
          <w:shd w:val="pct15" w:color="auto" w:fill="FFFFFF"/>
        </w:rPr>
        <w:t>761 Jan 18 2006  dsm.opt</w:t>
      </w:r>
    </w:p>
    <w:p w14:paraId="47162375" w14:textId="77777777" w:rsidR="0052698C" w:rsidRPr="00505E4A" w:rsidRDefault="0052698C" w:rsidP="0052698C">
      <w:pPr>
        <w:rPr>
          <w:sz w:val="16"/>
          <w:szCs w:val="16"/>
          <w:shd w:val="pct15" w:color="auto" w:fill="FFFFFF"/>
        </w:rPr>
      </w:pPr>
      <w:r w:rsidRPr="00505E4A">
        <w:rPr>
          <w:sz w:val="16"/>
          <w:szCs w:val="16"/>
          <w:shd w:val="pct15" w:color="auto" w:fill="FFFFFF"/>
        </w:rPr>
        <w:t>-rw-r--r--    1 root     system</w:t>
      </w:r>
      <w:r>
        <w:rPr>
          <w:sz w:val="16"/>
          <w:szCs w:val="16"/>
          <w:shd w:val="pct15" w:color="auto" w:fill="FFFFFF"/>
        </w:rPr>
        <w:tab/>
      </w:r>
      <w:r w:rsidRPr="00505E4A">
        <w:rPr>
          <w:sz w:val="16"/>
          <w:szCs w:val="16"/>
          <w:shd w:val="pct15" w:color="auto" w:fill="FFFFFF"/>
        </w:rPr>
        <w:t>2876653 May 17 07:51 dsmerror.log</w:t>
      </w:r>
    </w:p>
    <w:p w14:paraId="375B0770" w14:textId="77777777" w:rsidR="0052698C" w:rsidRPr="00505E4A" w:rsidRDefault="0052698C" w:rsidP="0052698C">
      <w:pPr>
        <w:rPr>
          <w:sz w:val="16"/>
          <w:szCs w:val="16"/>
          <w:shd w:val="pct15" w:color="auto" w:fill="FFFFFF"/>
        </w:rPr>
      </w:pPr>
      <w:r w:rsidRPr="00505E4A">
        <w:rPr>
          <w:sz w:val="16"/>
          <w:szCs w:val="16"/>
          <w:shd w:val="pct15" w:color="auto" w:fill="FFFFFF"/>
        </w:rPr>
        <w:t>-rw-r--r--    1 root     system</w:t>
      </w:r>
      <w:r>
        <w:rPr>
          <w:sz w:val="16"/>
          <w:szCs w:val="16"/>
          <w:shd w:val="pct15" w:color="auto" w:fill="FFFFFF"/>
        </w:rPr>
        <w:tab/>
      </w:r>
      <w:r w:rsidRPr="00505E4A">
        <w:rPr>
          <w:sz w:val="16"/>
          <w:szCs w:val="16"/>
          <w:shd w:val="pct15" w:color="auto" w:fill="FFFFFF"/>
        </w:rPr>
        <w:t>124873334 May 17 07:51 dsmsched.log</w:t>
      </w:r>
    </w:p>
    <w:p w14:paraId="3A39158D" w14:textId="77777777" w:rsidR="0052698C" w:rsidRPr="00505E4A" w:rsidRDefault="0052698C" w:rsidP="0052698C">
      <w:pPr>
        <w:rPr>
          <w:sz w:val="16"/>
          <w:szCs w:val="16"/>
          <w:shd w:val="pct15" w:color="auto" w:fill="FFFFFF"/>
        </w:rPr>
      </w:pPr>
      <w:r w:rsidRPr="00505E4A">
        <w:rPr>
          <w:sz w:val="16"/>
          <w:szCs w:val="16"/>
          <w:shd w:val="pct15" w:color="auto" w:fill="FFFFFF"/>
        </w:rPr>
        <w:t>-rw-r--r--    1 root     system</w:t>
      </w:r>
      <w:r>
        <w:rPr>
          <w:sz w:val="16"/>
          <w:szCs w:val="16"/>
          <w:shd w:val="pct15" w:color="auto" w:fill="FFFFFF"/>
        </w:rPr>
        <w:tab/>
      </w:r>
      <w:r w:rsidRPr="00505E4A">
        <w:rPr>
          <w:sz w:val="16"/>
          <w:szCs w:val="16"/>
          <w:shd w:val="pct15" w:color="auto" w:fill="FFFFFF"/>
        </w:rPr>
        <w:t>1569412471 Feb 05 06:39 dsmsched.log.old</w:t>
      </w:r>
    </w:p>
    <w:p w14:paraId="2075F6E6" w14:textId="3AFC8F1A" w:rsidR="0052698C" w:rsidRDefault="0052698C" w:rsidP="0052698C">
      <w:r w:rsidRPr="00505E4A">
        <w:rPr>
          <w:sz w:val="16"/>
          <w:szCs w:val="16"/>
          <w:shd w:val="pct15" w:color="auto" w:fill="FFFFFF"/>
        </w:rPr>
        <w:t>-rw-r--r--    1 root     system</w:t>
      </w:r>
      <w:r>
        <w:rPr>
          <w:sz w:val="16"/>
          <w:szCs w:val="16"/>
          <w:shd w:val="pct15" w:color="auto" w:fill="FFFFFF"/>
        </w:rPr>
        <w:tab/>
      </w:r>
      <w:r w:rsidRPr="00505E4A">
        <w:rPr>
          <w:sz w:val="16"/>
          <w:szCs w:val="16"/>
          <w:shd w:val="pct15" w:color="auto" w:fill="FFFFFF"/>
        </w:rPr>
        <w:t>3986993 May 17 07:51 dsmwebcl.log</w:t>
      </w:r>
    </w:p>
    <w:sectPr w:rsidR="00526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ir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527"/>
    <w:multiLevelType w:val="hybridMultilevel"/>
    <w:tmpl w:val="061A7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B32E0D"/>
    <w:multiLevelType w:val="hybridMultilevel"/>
    <w:tmpl w:val="ED009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2E79FE"/>
    <w:multiLevelType w:val="hybridMultilevel"/>
    <w:tmpl w:val="CB9CD6CE"/>
    <w:lvl w:ilvl="0" w:tplc="D752FC28">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25FD2793"/>
    <w:multiLevelType w:val="hybridMultilevel"/>
    <w:tmpl w:val="C7F6B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8E584D"/>
    <w:multiLevelType w:val="hybridMultilevel"/>
    <w:tmpl w:val="60540414"/>
    <w:lvl w:ilvl="0" w:tplc="D752FC28">
      <w:start w:val="1"/>
      <w:numFmt w:val="bullet"/>
      <w:lvlText w:val=""/>
      <w:lvlJc w:val="left"/>
      <w:pPr>
        <w:tabs>
          <w:tab w:val="num" w:pos="360"/>
        </w:tabs>
        <w:ind w:left="360" w:hanging="360"/>
      </w:pPr>
      <w:rPr>
        <w:rFonts w:ascii="Symbol" w:hAnsi="Symbol" w:hint="default"/>
      </w:rPr>
    </w:lvl>
    <w:lvl w:ilvl="1" w:tplc="10BC62A0">
      <w:start w:val="1"/>
      <w:numFmt w:val="bullet"/>
      <w:lvlText w:val=""/>
      <w:lvlJc w:val="left"/>
      <w:pPr>
        <w:tabs>
          <w:tab w:val="num" w:pos="720"/>
        </w:tabs>
        <w:ind w:left="360" w:firstLine="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51A97DE3"/>
    <w:multiLevelType w:val="hybridMultilevel"/>
    <w:tmpl w:val="E908A05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2C2846"/>
    <w:multiLevelType w:val="multilevel"/>
    <w:tmpl w:val="769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71F4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5C957FAF"/>
    <w:multiLevelType w:val="multilevel"/>
    <w:tmpl w:val="7A1ACCFE"/>
    <w:lvl w:ilvl="0">
      <w:start w:val="1"/>
      <w:numFmt w:val="bullet"/>
      <w:pStyle w:val="ItalicizedText"/>
      <w:lvlText w:val=""/>
      <w:lvlJc w:val="left"/>
      <w:pPr>
        <w:tabs>
          <w:tab w:val="num" w:pos="1080"/>
        </w:tabs>
        <w:ind w:left="720" w:firstLine="0"/>
      </w:pPr>
      <w:rPr>
        <w:rFonts w:ascii="Wingdings" w:hAnsi="Wingding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9" w15:restartNumberingAfterBreak="0">
    <w:nsid w:val="5E6D57A6"/>
    <w:multiLevelType w:val="hybridMultilevel"/>
    <w:tmpl w:val="99586C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CC6D57"/>
    <w:multiLevelType w:val="multilevel"/>
    <w:tmpl w:val="CCB8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1D6FBA"/>
    <w:multiLevelType w:val="hybridMultilevel"/>
    <w:tmpl w:val="FAC4B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D0227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71ED53ED"/>
    <w:multiLevelType w:val="multilevel"/>
    <w:tmpl w:val="04048580"/>
    <w:lvl w:ilvl="0">
      <w:start w:val="2"/>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77AD01A6"/>
    <w:multiLevelType w:val="hybridMultilevel"/>
    <w:tmpl w:val="CDE4223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A17104E"/>
    <w:multiLevelType w:val="multilevel"/>
    <w:tmpl w:val="0409001F"/>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16" w15:restartNumberingAfterBreak="0">
    <w:nsid w:val="7CA76B72"/>
    <w:multiLevelType w:val="multilevel"/>
    <w:tmpl w:val="8E4E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6"/>
  </w:num>
  <w:num w:numId="4">
    <w:abstractNumId w:val="7"/>
  </w:num>
  <w:num w:numId="5">
    <w:abstractNumId w:val="12"/>
  </w:num>
  <w:num w:numId="6">
    <w:abstractNumId w:val="15"/>
  </w:num>
  <w:num w:numId="7">
    <w:abstractNumId w:val="4"/>
  </w:num>
  <w:num w:numId="8">
    <w:abstractNumId w:val="5"/>
  </w:num>
  <w:num w:numId="9">
    <w:abstractNumId w:val="13"/>
  </w:num>
  <w:num w:numId="10">
    <w:abstractNumId w:val="14"/>
  </w:num>
  <w:num w:numId="11">
    <w:abstractNumId w:val="3"/>
  </w:num>
  <w:num w:numId="12">
    <w:abstractNumId w:val="9"/>
  </w:num>
  <w:num w:numId="13">
    <w:abstractNumId w:val="11"/>
  </w:num>
  <w:num w:numId="14">
    <w:abstractNumId w:val="1"/>
  </w:num>
  <w:num w:numId="15">
    <w:abstractNumId w:val="0"/>
  </w:num>
  <w:num w:numId="16">
    <w:abstractNumId w:val="2"/>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8C"/>
    <w:rsid w:val="00526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place"/>
  <w:shapeDefaults>
    <o:shapedefaults v:ext="edit" spidmax="1026"/>
    <o:shapelayout v:ext="edit">
      <o:idmap v:ext="edit" data="1"/>
    </o:shapelayout>
  </w:shapeDefaults>
  <w:decimalSymbol w:val="."/>
  <w:listSeparator w:val=","/>
  <w14:docId w14:val="199AE066"/>
  <w15:chartTrackingRefBased/>
  <w15:docId w15:val="{C841D1AD-9F9C-4331-8903-AD0FD8C1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98C"/>
    <w:pPr>
      <w:spacing w:after="0" w:line="240" w:lineRule="auto"/>
    </w:pPr>
    <w:rPr>
      <w:rFonts w:ascii="Calibri" w:hAnsi="Calibri" w:cs="Calibri"/>
    </w:rPr>
  </w:style>
  <w:style w:type="paragraph" w:styleId="1">
    <w:name w:val="heading 1"/>
    <w:basedOn w:val="a"/>
    <w:next w:val="a"/>
    <w:link w:val="10"/>
    <w:uiPriority w:val="9"/>
    <w:qFormat/>
    <w:rsid w:val="0052698C"/>
    <w:pPr>
      <w:keepNext/>
      <w:keepLines/>
      <w:spacing w:before="480" w:line="276" w:lineRule="auto"/>
      <w:jc w:val="center"/>
      <w:outlineLvl w:val="0"/>
    </w:pPr>
    <w:rPr>
      <w:rFonts w:asciiTheme="majorHAnsi" w:eastAsiaTheme="majorEastAsia" w:hAnsiTheme="majorHAnsi" w:cstheme="majorBidi"/>
      <w:b/>
      <w:bCs/>
      <w:color w:val="2F5496" w:themeColor="accent1" w:themeShade="BF"/>
      <w:sz w:val="28"/>
      <w:szCs w:val="28"/>
      <w:lang w:eastAsia="en-US"/>
    </w:rPr>
  </w:style>
  <w:style w:type="paragraph" w:styleId="2">
    <w:name w:val="heading 2"/>
    <w:basedOn w:val="a"/>
    <w:next w:val="a"/>
    <w:link w:val="20"/>
    <w:uiPriority w:val="9"/>
    <w:unhideWhenUsed/>
    <w:qFormat/>
    <w:rsid w:val="0052698C"/>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52698C"/>
    <w:pPr>
      <w:keepNext/>
      <w:keepLines/>
      <w:spacing w:before="200" w:line="276" w:lineRule="auto"/>
      <w:jc w:val="center"/>
      <w:outlineLvl w:val="2"/>
    </w:pPr>
    <w:rPr>
      <w:rFonts w:asciiTheme="majorHAnsi" w:eastAsiaTheme="majorEastAsia" w:hAnsiTheme="majorHAnsi" w:cstheme="majorBidi"/>
      <w:b/>
      <w:bCs/>
      <w:color w:val="4472C4"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98C"/>
    <w:rPr>
      <w:rFonts w:asciiTheme="majorHAnsi" w:eastAsiaTheme="majorEastAsia" w:hAnsiTheme="majorHAnsi" w:cstheme="majorBidi"/>
      <w:b/>
      <w:bCs/>
      <w:color w:val="2F5496" w:themeColor="accent1" w:themeShade="BF"/>
      <w:sz w:val="28"/>
      <w:szCs w:val="28"/>
      <w:lang w:eastAsia="en-US"/>
    </w:rPr>
  </w:style>
  <w:style w:type="character" w:customStyle="1" w:styleId="20">
    <w:name w:val="标题 2 字符"/>
    <w:basedOn w:val="a0"/>
    <w:link w:val="2"/>
    <w:uiPriority w:val="9"/>
    <w:rsid w:val="0052698C"/>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52698C"/>
    <w:rPr>
      <w:rFonts w:asciiTheme="majorHAnsi" w:eastAsiaTheme="majorEastAsia" w:hAnsiTheme="majorHAnsi" w:cstheme="majorBidi"/>
      <w:b/>
      <w:bCs/>
      <w:color w:val="4472C4" w:themeColor="accent1"/>
      <w:lang w:eastAsia="en-US"/>
    </w:rPr>
  </w:style>
  <w:style w:type="paragraph" w:styleId="a3">
    <w:name w:val="List Paragraph"/>
    <w:basedOn w:val="a"/>
    <w:uiPriority w:val="34"/>
    <w:qFormat/>
    <w:rsid w:val="0052698C"/>
    <w:pPr>
      <w:spacing w:after="200" w:line="276" w:lineRule="auto"/>
      <w:ind w:left="720"/>
      <w:contextualSpacing/>
      <w:jc w:val="center"/>
    </w:pPr>
    <w:rPr>
      <w:rFonts w:asciiTheme="minorHAnsi" w:eastAsiaTheme="minorHAnsi" w:hAnsiTheme="minorHAnsi" w:cstheme="minorBidi"/>
      <w:lang w:eastAsia="en-US"/>
    </w:rPr>
  </w:style>
  <w:style w:type="table" w:styleId="-1">
    <w:name w:val="Light Shading Accent 1"/>
    <w:basedOn w:val="a1"/>
    <w:uiPriority w:val="60"/>
    <w:rsid w:val="0052698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4">
    <w:name w:val="Title"/>
    <w:basedOn w:val="a"/>
    <w:next w:val="a"/>
    <w:link w:val="a5"/>
    <w:uiPriority w:val="10"/>
    <w:qFormat/>
    <w:rsid w:val="0052698C"/>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a5">
    <w:name w:val="标题 字符"/>
    <w:basedOn w:val="a0"/>
    <w:link w:val="a4"/>
    <w:uiPriority w:val="10"/>
    <w:rsid w:val="0052698C"/>
    <w:rPr>
      <w:rFonts w:asciiTheme="majorHAnsi" w:eastAsiaTheme="majorEastAsia" w:hAnsiTheme="majorHAnsi" w:cstheme="majorBidi"/>
      <w:color w:val="323E4F" w:themeColor="text2" w:themeShade="BF"/>
      <w:spacing w:val="5"/>
      <w:kern w:val="28"/>
      <w:sz w:val="52"/>
      <w:szCs w:val="52"/>
      <w:lang w:eastAsia="en-US"/>
    </w:rPr>
  </w:style>
  <w:style w:type="character" w:styleId="a6">
    <w:name w:val="Emphasis"/>
    <w:basedOn w:val="a0"/>
    <w:uiPriority w:val="20"/>
    <w:qFormat/>
    <w:rsid w:val="0052698C"/>
    <w:rPr>
      <w:i/>
      <w:iCs/>
    </w:rPr>
  </w:style>
  <w:style w:type="paragraph" w:styleId="HTML">
    <w:name w:val="HTML Preformatted"/>
    <w:basedOn w:val="a"/>
    <w:link w:val="HTML0"/>
    <w:uiPriority w:val="99"/>
    <w:semiHidden/>
    <w:unhideWhenUsed/>
    <w:rsid w:val="0052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rPr>
  </w:style>
  <w:style w:type="character" w:customStyle="1" w:styleId="HTML0">
    <w:name w:val="HTML 预设格式 字符"/>
    <w:basedOn w:val="a0"/>
    <w:link w:val="HTML"/>
    <w:uiPriority w:val="99"/>
    <w:semiHidden/>
    <w:rsid w:val="0052698C"/>
    <w:rPr>
      <w:rFonts w:ascii="Courier New" w:eastAsia="Times New Roman" w:hAnsi="Courier New" w:cs="Courier New"/>
      <w:sz w:val="24"/>
      <w:szCs w:val="24"/>
    </w:rPr>
  </w:style>
  <w:style w:type="character" w:styleId="a7">
    <w:name w:val="Strong"/>
    <w:basedOn w:val="a0"/>
    <w:uiPriority w:val="22"/>
    <w:qFormat/>
    <w:rsid w:val="0052698C"/>
    <w:rPr>
      <w:b/>
      <w:bCs/>
    </w:rPr>
  </w:style>
  <w:style w:type="character" w:styleId="HTML1">
    <w:name w:val="HTML Variable"/>
    <w:basedOn w:val="a0"/>
    <w:uiPriority w:val="99"/>
    <w:semiHidden/>
    <w:unhideWhenUsed/>
    <w:rsid w:val="0052698C"/>
    <w:rPr>
      <w:rFonts w:ascii="Courier New" w:hAnsi="Courier New" w:cs="Courier New" w:hint="default"/>
      <w:i/>
      <w:iCs/>
      <w:sz w:val="24"/>
      <w:szCs w:val="24"/>
    </w:rPr>
  </w:style>
  <w:style w:type="paragraph" w:customStyle="1" w:styleId="p">
    <w:name w:val="p"/>
    <w:basedOn w:val="a"/>
    <w:rsid w:val="0052698C"/>
    <w:pPr>
      <w:spacing w:before="240" w:after="100" w:afterAutospacing="1"/>
    </w:pPr>
    <w:rPr>
      <w:rFonts w:ascii="Times New Roman" w:eastAsia="Times New Roman" w:hAnsi="Times New Roman" w:cs="Times New Roman"/>
      <w:sz w:val="24"/>
      <w:szCs w:val="24"/>
    </w:rPr>
  </w:style>
  <w:style w:type="paragraph" w:customStyle="1" w:styleId="shortdesc">
    <w:name w:val="shortdesc"/>
    <w:basedOn w:val="a"/>
    <w:rsid w:val="0052698C"/>
    <w:pPr>
      <w:spacing w:before="100" w:beforeAutospacing="1" w:after="100" w:afterAutospacing="1"/>
    </w:pPr>
    <w:rPr>
      <w:rFonts w:ascii="Times New Roman" w:eastAsia="Times New Roman" w:hAnsi="Times New Roman" w:cs="Times New Roman"/>
      <w:sz w:val="24"/>
      <w:szCs w:val="24"/>
    </w:rPr>
  </w:style>
  <w:style w:type="character" w:customStyle="1" w:styleId="keyword">
    <w:name w:val="keyword"/>
    <w:basedOn w:val="a0"/>
    <w:rsid w:val="0052698C"/>
  </w:style>
  <w:style w:type="character" w:customStyle="1" w:styleId="ph">
    <w:name w:val="ph"/>
    <w:basedOn w:val="a0"/>
    <w:rsid w:val="0052698C"/>
  </w:style>
  <w:style w:type="character" w:customStyle="1" w:styleId="notetitle1">
    <w:name w:val="notetitle1"/>
    <w:basedOn w:val="a0"/>
    <w:rsid w:val="0052698C"/>
    <w:rPr>
      <w:b/>
      <w:bCs/>
    </w:rPr>
  </w:style>
  <w:style w:type="character" w:styleId="HTML2">
    <w:name w:val="HTML Code"/>
    <w:basedOn w:val="a0"/>
    <w:uiPriority w:val="99"/>
    <w:semiHidden/>
    <w:unhideWhenUsed/>
    <w:rsid w:val="0052698C"/>
    <w:rPr>
      <w:rFonts w:ascii="Courier New" w:eastAsia="Times New Roman" w:hAnsi="Courier New" w:cs="Courier New"/>
      <w:sz w:val="20"/>
      <w:szCs w:val="20"/>
    </w:rPr>
  </w:style>
  <w:style w:type="paragraph" w:styleId="a8">
    <w:name w:val="Balloon Text"/>
    <w:basedOn w:val="a"/>
    <w:link w:val="a9"/>
    <w:uiPriority w:val="99"/>
    <w:semiHidden/>
    <w:unhideWhenUsed/>
    <w:rsid w:val="0052698C"/>
    <w:rPr>
      <w:rFonts w:ascii="Tahoma" w:hAnsi="Tahoma" w:cs="Tahoma"/>
      <w:sz w:val="16"/>
      <w:szCs w:val="16"/>
    </w:rPr>
  </w:style>
  <w:style w:type="character" w:customStyle="1" w:styleId="a9">
    <w:name w:val="批注框文本 字符"/>
    <w:basedOn w:val="a0"/>
    <w:link w:val="a8"/>
    <w:uiPriority w:val="99"/>
    <w:semiHidden/>
    <w:rsid w:val="0052698C"/>
    <w:rPr>
      <w:rFonts w:ascii="Tahoma" w:hAnsi="Tahoma" w:cs="Tahoma"/>
      <w:sz w:val="16"/>
      <w:szCs w:val="16"/>
    </w:rPr>
  </w:style>
  <w:style w:type="paragraph" w:styleId="aa">
    <w:name w:val="Quote"/>
    <w:basedOn w:val="a"/>
    <w:next w:val="a"/>
    <w:link w:val="ab"/>
    <w:uiPriority w:val="29"/>
    <w:qFormat/>
    <w:rsid w:val="0052698C"/>
    <w:pPr>
      <w:spacing w:after="200" w:line="276" w:lineRule="auto"/>
    </w:pPr>
    <w:rPr>
      <w:rFonts w:asciiTheme="minorHAnsi" w:hAnsiTheme="minorHAnsi" w:cstheme="minorBidi"/>
      <w:i/>
      <w:iCs/>
      <w:color w:val="000000" w:themeColor="text1"/>
      <w:lang w:eastAsia="ja-JP"/>
    </w:rPr>
  </w:style>
  <w:style w:type="character" w:customStyle="1" w:styleId="ab">
    <w:name w:val="引用 字符"/>
    <w:basedOn w:val="a0"/>
    <w:link w:val="aa"/>
    <w:uiPriority w:val="29"/>
    <w:rsid w:val="0052698C"/>
    <w:rPr>
      <w:i/>
      <w:iCs/>
      <w:color w:val="000000" w:themeColor="text1"/>
      <w:lang w:eastAsia="ja-JP"/>
    </w:rPr>
  </w:style>
  <w:style w:type="table" w:styleId="ac">
    <w:name w:val="Light Shading"/>
    <w:basedOn w:val="a1"/>
    <w:uiPriority w:val="60"/>
    <w:rsid w:val="0052698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Hyperlink"/>
    <w:basedOn w:val="a0"/>
    <w:uiPriority w:val="99"/>
    <w:unhideWhenUsed/>
    <w:rsid w:val="0052698C"/>
    <w:rPr>
      <w:color w:val="0563C1" w:themeColor="hyperlink"/>
      <w:u w:val="single"/>
    </w:rPr>
  </w:style>
  <w:style w:type="table" w:styleId="ae">
    <w:name w:val="Table Grid"/>
    <w:basedOn w:val="a1"/>
    <w:rsid w:val="00526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Shading 2 Accent 1"/>
    <w:basedOn w:val="a1"/>
    <w:uiPriority w:val="64"/>
    <w:rsid w:val="0052698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Accent 3"/>
    <w:basedOn w:val="a1"/>
    <w:uiPriority w:val="65"/>
    <w:rsid w:val="0052698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1">
    <w:name w:val="Medium List 1 Accent 1"/>
    <w:basedOn w:val="a1"/>
    <w:uiPriority w:val="65"/>
    <w:rsid w:val="0052698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
    <w:name w:val="Medium List 1 Accent 2"/>
    <w:basedOn w:val="a1"/>
    <w:uiPriority w:val="65"/>
    <w:rsid w:val="0052698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3">
    <w:name w:val="Light Shading Accent 3"/>
    <w:basedOn w:val="a1"/>
    <w:uiPriority w:val="60"/>
    <w:rsid w:val="0052698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
    <w:name w:val="Light Shading Accent 2"/>
    <w:basedOn w:val="a1"/>
    <w:uiPriority w:val="60"/>
    <w:rsid w:val="0052698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0">
    <w:name w:val="Light List Accent 1"/>
    <w:basedOn w:val="a1"/>
    <w:uiPriority w:val="61"/>
    <w:rsid w:val="0052698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11">
    <w:name w:val="Medium List 1"/>
    <w:basedOn w:val="a1"/>
    <w:uiPriority w:val="65"/>
    <w:rsid w:val="0052698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f">
    <w:name w:val="Normal (Web)"/>
    <w:basedOn w:val="a"/>
    <w:uiPriority w:val="99"/>
    <w:unhideWhenUsed/>
    <w:rsid w:val="0052698C"/>
    <w:pPr>
      <w:spacing w:before="100" w:beforeAutospacing="1" w:after="100" w:afterAutospacing="1"/>
    </w:pPr>
    <w:rPr>
      <w:rFonts w:ascii="Times New Roman" w:eastAsia="Times New Roman" w:hAnsi="Times New Roman" w:cs="Times New Roman"/>
      <w:sz w:val="24"/>
      <w:szCs w:val="24"/>
    </w:rPr>
  </w:style>
  <w:style w:type="paragraph" w:styleId="af0">
    <w:name w:val="Plain Text"/>
    <w:basedOn w:val="a"/>
    <w:link w:val="af1"/>
    <w:uiPriority w:val="99"/>
    <w:unhideWhenUsed/>
    <w:rsid w:val="0052698C"/>
    <w:rPr>
      <w:rFonts w:cstheme="minorBidi"/>
      <w:szCs w:val="21"/>
    </w:rPr>
  </w:style>
  <w:style w:type="character" w:customStyle="1" w:styleId="af1">
    <w:name w:val="纯文本 字符"/>
    <w:basedOn w:val="a0"/>
    <w:link w:val="af0"/>
    <w:uiPriority w:val="99"/>
    <w:rsid w:val="0052698C"/>
    <w:rPr>
      <w:rFonts w:ascii="Calibri" w:hAnsi="Calibri"/>
      <w:szCs w:val="21"/>
    </w:rPr>
  </w:style>
  <w:style w:type="table" w:styleId="-30">
    <w:name w:val="Light List Accent 3"/>
    <w:basedOn w:val="a1"/>
    <w:uiPriority w:val="61"/>
    <w:rsid w:val="0052698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4">
    <w:name w:val="Medium List 1 Accent 4"/>
    <w:basedOn w:val="a1"/>
    <w:uiPriority w:val="65"/>
    <w:rsid w:val="0052698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4">
    <w:name w:val="Light Shading Accent 4"/>
    <w:basedOn w:val="a1"/>
    <w:uiPriority w:val="60"/>
    <w:rsid w:val="0052698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styleId="HTML3">
    <w:name w:val="HTML Sample"/>
    <w:basedOn w:val="a0"/>
    <w:uiPriority w:val="99"/>
    <w:semiHidden/>
    <w:unhideWhenUsed/>
    <w:rsid w:val="0052698C"/>
    <w:rPr>
      <w:rFonts w:ascii="Courier New" w:eastAsia="Times New Roman" w:hAnsi="Courier New" w:cs="Courier New" w:hint="default"/>
      <w:sz w:val="24"/>
      <w:szCs w:val="24"/>
    </w:rPr>
  </w:style>
  <w:style w:type="paragraph" w:customStyle="1" w:styleId="li">
    <w:name w:val="li"/>
    <w:basedOn w:val="a"/>
    <w:rsid w:val="0052698C"/>
    <w:pPr>
      <w:spacing w:before="100" w:beforeAutospacing="1" w:after="100" w:afterAutospacing="1"/>
    </w:pPr>
    <w:rPr>
      <w:rFonts w:ascii="Times New Roman" w:eastAsia="Times New Roman" w:hAnsi="Times New Roman" w:cs="Times New Roman"/>
      <w:sz w:val="24"/>
      <w:szCs w:val="24"/>
    </w:rPr>
  </w:style>
  <w:style w:type="character" w:customStyle="1" w:styleId="q">
    <w:name w:val="q"/>
    <w:basedOn w:val="a0"/>
    <w:rsid w:val="0052698C"/>
  </w:style>
  <w:style w:type="character" w:customStyle="1" w:styleId="resultoftext3">
    <w:name w:val="resultoftext3"/>
    <w:basedOn w:val="a0"/>
    <w:rsid w:val="0052698C"/>
    <w:rPr>
      <w:color w:val="000000"/>
      <w:shd w:val="clear" w:color="auto" w:fill="FFFF66"/>
    </w:rPr>
  </w:style>
  <w:style w:type="character" w:customStyle="1" w:styleId="importanttitle1">
    <w:name w:val="importanttitle1"/>
    <w:basedOn w:val="a0"/>
    <w:rsid w:val="0052698C"/>
    <w:rPr>
      <w:b/>
      <w:bCs/>
    </w:rPr>
  </w:style>
  <w:style w:type="paragraph" w:styleId="TOC">
    <w:name w:val="TOC Heading"/>
    <w:basedOn w:val="1"/>
    <w:next w:val="a"/>
    <w:uiPriority w:val="39"/>
    <w:semiHidden/>
    <w:unhideWhenUsed/>
    <w:qFormat/>
    <w:rsid w:val="0052698C"/>
    <w:pPr>
      <w:jc w:val="left"/>
      <w:outlineLvl w:val="9"/>
    </w:pPr>
    <w:rPr>
      <w:lang w:eastAsia="ja-JP"/>
    </w:rPr>
  </w:style>
  <w:style w:type="paragraph" w:styleId="TOC2">
    <w:name w:val="toc 2"/>
    <w:basedOn w:val="a"/>
    <w:next w:val="a"/>
    <w:autoRedefine/>
    <w:uiPriority w:val="39"/>
    <w:unhideWhenUsed/>
    <w:qFormat/>
    <w:rsid w:val="0052698C"/>
    <w:pPr>
      <w:tabs>
        <w:tab w:val="right" w:leader="dot" w:pos="9923"/>
      </w:tabs>
      <w:spacing w:after="100" w:line="276" w:lineRule="auto"/>
      <w:ind w:left="220"/>
    </w:pPr>
    <w:rPr>
      <w:rFonts w:asciiTheme="minorHAnsi" w:hAnsiTheme="minorHAnsi" w:cstheme="minorBidi"/>
      <w:lang w:eastAsia="ja-JP"/>
    </w:rPr>
  </w:style>
  <w:style w:type="paragraph" w:styleId="TOC1">
    <w:name w:val="toc 1"/>
    <w:basedOn w:val="a"/>
    <w:next w:val="a"/>
    <w:autoRedefine/>
    <w:uiPriority w:val="39"/>
    <w:unhideWhenUsed/>
    <w:qFormat/>
    <w:rsid w:val="0052698C"/>
    <w:pPr>
      <w:tabs>
        <w:tab w:val="right" w:leader="dot" w:pos="9923"/>
      </w:tabs>
      <w:spacing w:after="100" w:line="276" w:lineRule="auto"/>
    </w:pPr>
    <w:rPr>
      <w:rFonts w:asciiTheme="minorHAnsi" w:hAnsiTheme="minorHAnsi" w:cstheme="minorBidi"/>
      <w:lang w:eastAsia="ja-JP"/>
    </w:rPr>
  </w:style>
  <w:style w:type="paragraph" w:styleId="TOC3">
    <w:name w:val="toc 3"/>
    <w:basedOn w:val="a"/>
    <w:next w:val="a"/>
    <w:autoRedefine/>
    <w:uiPriority w:val="39"/>
    <w:unhideWhenUsed/>
    <w:qFormat/>
    <w:rsid w:val="0052698C"/>
    <w:pPr>
      <w:tabs>
        <w:tab w:val="right" w:leader="dot" w:pos="9923"/>
      </w:tabs>
      <w:spacing w:after="100" w:line="276" w:lineRule="auto"/>
      <w:ind w:left="440"/>
    </w:pPr>
    <w:rPr>
      <w:rFonts w:asciiTheme="minorHAnsi" w:hAnsiTheme="minorHAnsi" w:cstheme="minorBidi"/>
      <w:lang w:eastAsia="ja-JP"/>
    </w:rPr>
  </w:style>
  <w:style w:type="paragraph" w:styleId="af2">
    <w:name w:val="No Spacing"/>
    <w:link w:val="af3"/>
    <w:uiPriority w:val="1"/>
    <w:qFormat/>
    <w:rsid w:val="0052698C"/>
    <w:pPr>
      <w:spacing w:after="0" w:line="240" w:lineRule="auto"/>
    </w:pPr>
    <w:rPr>
      <w:lang w:eastAsia="ja-JP"/>
    </w:rPr>
  </w:style>
  <w:style w:type="character" w:customStyle="1" w:styleId="af3">
    <w:name w:val="无间隔 字符"/>
    <w:basedOn w:val="a0"/>
    <w:link w:val="af2"/>
    <w:uiPriority w:val="1"/>
    <w:rsid w:val="0052698C"/>
    <w:rPr>
      <w:lang w:eastAsia="ja-JP"/>
    </w:rPr>
  </w:style>
  <w:style w:type="character" w:customStyle="1" w:styleId="tablecap">
    <w:name w:val="tablecap"/>
    <w:basedOn w:val="a0"/>
    <w:rsid w:val="0052698C"/>
  </w:style>
  <w:style w:type="character" w:styleId="af4">
    <w:name w:val="Intense Reference"/>
    <w:basedOn w:val="a0"/>
    <w:uiPriority w:val="32"/>
    <w:qFormat/>
    <w:rsid w:val="0052698C"/>
    <w:rPr>
      <w:b/>
      <w:bCs/>
      <w:smallCaps/>
      <w:color w:val="ED7D31" w:themeColor="accent2"/>
      <w:spacing w:val="5"/>
      <w:u w:val="single"/>
    </w:rPr>
  </w:style>
  <w:style w:type="character" w:customStyle="1" w:styleId="figcap">
    <w:name w:val="figcap"/>
    <w:basedOn w:val="a0"/>
    <w:rsid w:val="0052698C"/>
    <w:rPr>
      <w:i/>
      <w:iCs/>
    </w:rPr>
  </w:style>
  <w:style w:type="character" w:styleId="HTML4">
    <w:name w:val="HTML Typewriter"/>
    <w:basedOn w:val="a0"/>
    <w:uiPriority w:val="99"/>
    <w:semiHidden/>
    <w:unhideWhenUsed/>
    <w:rsid w:val="0052698C"/>
    <w:rPr>
      <w:rFonts w:ascii="Courier New" w:eastAsia="Times New Roman" w:hAnsi="Courier New" w:cs="Courier New" w:hint="default"/>
      <w:sz w:val="24"/>
      <w:szCs w:val="24"/>
    </w:rPr>
  </w:style>
  <w:style w:type="character" w:customStyle="1" w:styleId="refkey">
    <w:name w:val="refkey"/>
    <w:basedOn w:val="a0"/>
    <w:rsid w:val="0052698C"/>
    <w:rPr>
      <w:b/>
      <w:bCs/>
      <w:color w:val="FFFFFF"/>
      <w:shd w:val="clear" w:color="auto" w:fill="000000"/>
    </w:rPr>
  </w:style>
  <w:style w:type="numbering" w:customStyle="1" w:styleId="NoList1">
    <w:name w:val="No List1"/>
    <w:next w:val="a2"/>
    <w:uiPriority w:val="99"/>
    <w:semiHidden/>
    <w:unhideWhenUsed/>
    <w:rsid w:val="0052698C"/>
  </w:style>
  <w:style w:type="character" w:styleId="af5">
    <w:name w:val="FollowedHyperlink"/>
    <w:basedOn w:val="a0"/>
    <w:uiPriority w:val="99"/>
    <w:semiHidden/>
    <w:unhideWhenUsed/>
    <w:rsid w:val="0052698C"/>
    <w:rPr>
      <w:color w:val="954F72" w:themeColor="followedHyperlink"/>
      <w:u w:val="single"/>
    </w:rPr>
  </w:style>
  <w:style w:type="paragraph" w:customStyle="1" w:styleId="BodySingle">
    <w:name w:val="Body Single"/>
    <w:basedOn w:val="a"/>
    <w:rsid w:val="0052698C"/>
    <w:pPr>
      <w:tabs>
        <w:tab w:val="left" w:pos="0"/>
        <w:tab w:val="left" w:pos="360"/>
      </w:tabs>
    </w:pPr>
    <w:rPr>
      <w:rFonts w:ascii="Helvetica" w:eastAsia="Times New Roman" w:hAnsi="Helvetica" w:cs="Times New Roman"/>
      <w:noProof/>
      <w:sz w:val="20"/>
      <w:szCs w:val="20"/>
      <w:lang w:eastAsia="en-US"/>
    </w:rPr>
  </w:style>
  <w:style w:type="paragraph" w:customStyle="1" w:styleId="Bullet1">
    <w:name w:val="Bullet 1"/>
    <w:basedOn w:val="a"/>
    <w:rsid w:val="0052698C"/>
    <w:pPr>
      <w:numPr>
        <w:numId w:val="16"/>
      </w:numPr>
    </w:pPr>
    <w:rPr>
      <w:rFonts w:ascii="Helvetica" w:eastAsia="Times New Roman" w:hAnsi="Helvetica" w:cs="Times New Roman"/>
      <w:noProof/>
      <w:sz w:val="20"/>
      <w:szCs w:val="20"/>
      <w:lang w:eastAsia="en-US"/>
    </w:rPr>
  </w:style>
  <w:style w:type="paragraph" w:customStyle="1" w:styleId="DefaultText">
    <w:name w:val="Default Text"/>
    <w:basedOn w:val="a"/>
    <w:rsid w:val="0052698C"/>
    <w:rPr>
      <w:rFonts w:ascii="Times New Roman" w:eastAsia="Times New Roman" w:hAnsi="Times New Roman" w:cs="Times New Roman"/>
      <w:noProof/>
      <w:sz w:val="24"/>
      <w:szCs w:val="20"/>
      <w:lang w:eastAsia="en-US"/>
    </w:rPr>
  </w:style>
  <w:style w:type="paragraph" w:styleId="af6">
    <w:name w:val="Body Text"/>
    <w:basedOn w:val="a"/>
    <w:link w:val="af7"/>
    <w:rsid w:val="0052698C"/>
    <w:pPr>
      <w:tabs>
        <w:tab w:val="left" w:pos="1036"/>
      </w:tabs>
      <w:spacing w:after="144"/>
    </w:pPr>
    <w:rPr>
      <w:rFonts w:ascii="Times New Roman" w:eastAsia="Times New Roman" w:hAnsi="Times New Roman" w:cs="Times New Roman"/>
      <w:snapToGrid w:val="0"/>
      <w:sz w:val="24"/>
      <w:szCs w:val="20"/>
      <w:lang w:eastAsia="en-US"/>
    </w:rPr>
  </w:style>
  <w:style w:type="character" w:customStyle="1" w:styleId="af7">
    <w:name w:val="正文文本 字符"/>
    <w:basedOn w:val="a0"/>
    <w:link w:val="af6"/>
    <w:rsid w:val="0052698C"/>
    <w:rPr>
      <w:rFonts w:ascii="Times New Roman" w:eastAsia="Times New Roman" w:hAnsi="Times New Roman" w:cs="Times New Roman"/>
      <w:snapToGrid w:val="0"/>
      <w:sz w:val="24"/>
      <w:szCs w:val="20"/>
      <w:lang w:eastAsia="en-US"/>
    </w:rPr>
  </w:style>
  <w:style w:type="paragraph" w:customStyle="1" w:styleId="ItalicizedText">
    <w:name w:val="Italicized Text"/>
    <w:basedOn w:val="a"/>
    <w:rsid w:val="0052698C"/>
    <w:pPr>
      <w:numPr>
        <w:numId w:val="17"/>
      </w:numPr>
    </w:pPr>
    <w:rPr>
      <w:rFonts w:ascii="Helvetica" w:eastAsia="Times New Roman" w:hAnsi="Helvetica" w:cs="Times New Roman"/>
      <w:noProof/>
      <w:sz w:val="20"/>
      <w:szCs w:val="20"/>
      <w:lang w:eastAsia="en-US"/>
    </w:rPr>
  </w:style>
  <w:style w:type="paragraph" w:customStyle="1" w:styleId="Task-Level11compact">
    <w:name w:val="Task - Level 1: 1. (compact)"/>
    <w:basedOn w:val="a"/>
    <w:rsid w:val="0052698C"/>
    <w:pPr>
      <w:autoSpaceDE w:val="0"/>
      <w:autoSpaceDN w:val="0"/>
      <w:adjustRightInd w:val="0"/>
      <w:ind w:left="720" w:hanging="360"/>
      <w:jc w:val="both"/>
    </w:pPr>
    <w:rPr>
      <w:rFonts w:ascii="Arial" w:eastAsia="SimSun" w:hAnsi="Arial" w:cs="Arial"/>
      <w:sz w:val="20"/>
      <w:szCs w:val="20"/>
    </w:rPr>
  </w:style>
  <w:style w:type="paragraph" w:styleId="TOC4">
    <w:name w:val="toc 4"/>
    <w:basedOn w:val="a"/>
    <w:next w:val="a"/>
    <w:autoRedefine/>
    <w:uiPriority w:val="39"/>
    <w:unhideWhenUsed/>
    <w:rsid w:val="0052698C"/>
    <w:pPr>
      <w:spacing w:after="100" w:line="276" w:lineRule="auto"/>
      <w:ind w:left="660"/>
    </w:pPr>
    <w:rPr>
      <w:rFonts w:asciiTheme="minorHAnsi" w:hAnsiTheme="minorHAnsi" w:cstheme="minorBidi"/>
    </w:rPr>
  </w:style>
  <w:style w:type="paragraph" w:styleId="TOC5">
    <w:name w:val="toc 5"/>
    <w:basedOn w:val="a"/>
    <w:next w:val="a"/>
    <w:autoRedefine/>
    <w:uiPriority w:val="39"/>
    <w:unhideWhenUsed/>
    <w:rsid w:val="0052698C"/>
    <w:pPr>
      <w:spacing w:after="100" w:line="276" w:lineRule="auto"/>
      <w:ind w:left="880"/>
    </w:pPr>
    <w:rPr>
      <w:rFonts w:asciiTheme="minorHAnsi" w:hAnsiTheme="minorHAnsi" w:cstheme="minorBidi"/>
    </w:rPr>
  </w:style>
  <w:style w:type="paragraph" w:styleId="TOC6">
    <w:name w:val="toc 6"/>
    <w:basedOn w:val="a"/>
    <w:next w:val="a"/>
    <w:autoRedefine/>
    <w:uiPriority w:val="39"/>
    <w:unhideWhenUsed/>
    <w:rsid w:val="0052698C"/>
    <w:pPr>
      <w:spacing w:after="100" w:line="276" w:lineRule="auto"/>
      <w:ind w:left="1100"/>
    </w:pPr>
    <w:rPr>
      <w:rFonts w:asciiTheme="minorHAnsi" w:hAnsiTheme="minorHAnsi" w:cstheme="minorBidi"/>
    </w:rPr>
  </w:style>
  <w:style w:type="paragraph" w:styleId="TOC7">
    <w:name w:val="toc 7"/>
    <w:basedOn w:val="a"/>
    <w:next w:val="a"/>
    <w:autoRedefine/>
    <w:uiPriority w:val="39"/>
    <w:unhideWhenUsed/>
    <w:rsid w:val="0052698C"/>
    <w:pPr>
      <w:spacing w:after="100" w:line="276" w:lineRule="auto"/>
      <w:ind w:left="1320"/>
    </w:pPr>
    <w:rPr>
      <w:rFonts w:asciiTheme="minorHAnsi" w:hAnsiTheme="minorHAnsi" w:cstheme="minorBidi"/>
    </w:rPr>
  </w:style>
  <w:style w:type="paragraph" w:styleId="TOC8">
    <w:name w:val="toc 8"/>
    <w:basedOn w:val="a"/>
    <w:next w:val="a"/>
    <w:autoRedefine/>
    <w:uiPriority w:val="39"/>
    <w:unhideWhenUsed/>
    <w:rsid w:val="0052698C"/>
    <w:pPr>
      <w:spacing w:after="100" w:line="276" w:lineRule="auto"/>
      <w:ind w:left="1540"/>
    </w:pPr>
    <w:rPr>
      <w:rFonts w:asciiTheme="minorHAnsi" w:hAnsiTheme="minorHAnsi" w:cstheme="minorBidi"/>
    </w:rPr>
  </w:style>
  <w:style w:type="paragraph" w:styleId="TOC9">
    <w:name w:val="toc 9"/>
    <w:basedOn w:val="a"/>
    <w:next w:val="a"/>
    <w:autoRedefine/>
    <w:uiPriority w:val="39"/>
    <w:unhideWhenUsed/>
    <w:rsid w:val="0052698C"/>
    <w:pPr>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b.boulder.ibm.com/infocenter/tivihelp/v1r1/topic/com.ibm.itsml.doc_5.3.3/update/anrlgd53296.htm" TargetMode="External"/><Relationship Id="rId13" Type="http://schemas.openxmlformats.org/officeDocument/2006/relationships/image" Target="media/image6.emf"/><Relationship Id="rId18" Type="http://schemas.openxmlformats.org/officeDocument/2006/relationships/hyperlink" Target="http://admsrv2:1580/ADMIN/ADMIN/d0994e5ac068923806c3ac8a/BITS1000010/group/MAIN/group/OBJECTS/group/DRM/group/DRMMEDIAGROUP/class/DRMMEDIANOTM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dmsrv2:1580/ADMIN/ADMIN/d0994e5ac068923806c3ac8a/BITS1000010/group/MAIN/group/OBJECTS/group/DRM/group/DRMMEDIAGROUP/class/DRMMEDIAVAULTR" TargetMode="Externa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hyperlink" Target="http://admsrv2:1580/ADMIN/ADMIN/d0994e5ac068923806c3ac8a/BITS1000010/group/MAIN/group/OBJECTS/group/DRM/group/DRMMEDIAGROUP/class/DRMMEDIAMOU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dmsrv2:1580/ADMIN/ADMIN/d0994e5ac068923806c3ac8a/BITS1000010/group/MAIN/group/OBJECTS/group/DRM/group/DRMMEDIAGROUP/class/DRMMEDIAALL" TargetMode="External"/><Relationship Id="rId20" Type="http://schemas.openxmlformats.org/officeDocument/2006/relationships/hyperlink" Target="http://admsrv2:1580/ADMIN/ADMIN/d0994e5ac068923806c3ac8a/BITS1000010/group/MAIN/group/OBJECTS/group/DRM/group/DRMMEDIAGROUP/class/DRMMEDIAVAULT"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gif"/><Relationship Id="rId24" Type="http://schemas.openxmlformats.org/officeDocument/2006/relationships/hyperlink" Target="http://pic.dhe.ibm.com/infocenter/db2luw/v9r7/topic/com.ibm.db2.luw.admin.ha.doc/doc/c0024708.html" TargetMode="External"/><Relationship Id="rId5" Type="http://schemas.openxmlformats.org/officeDocument/2006/relationships/hyperlink" Target="http://admsrv2:1580" TargetMode="External"/><Relationship Id="rId15" Type="http://schemas.openxmlformats.org/officeDocument/2006/relationships/image" Target="media/image8.emf"/><Relationship Id="rId23" Type="http://schemas.openxmlformats.org/officeDocument/2006/relationships/hyperlink" Target="http://admsrv2:1580/ADMIN/ADMIN/d0994e5ac068923806c3ac8a/BITS1000010/group/MAIN/group/OBJECTS/group/DRM/group/DRMMEDIAGROUP/class/DRMMEDIAREMOTE" TargetMode="External"/><Relationship Id="rId10" Type="http://schemas.openxmlformats.org/officeDocument/2006/relationships/hyperlink" Target="http://publib.boulder.ibm.com/infocenter/tivihelp/v1r1/topic/com.ibm.itsml.doc_5.3.3/update/anrlgd53296.htm" TargetMode="External"/><Relationship Id="rId19" Type="http://schemas.openxmlformats.org/officeDocument/2006/relationships/hyperlink" Target="http://admsrv2:1580/ADMIN/ADMIN/d0994e5ac068923806c3ac8a/BITS1000010/group/MAIN/group/OBJECTS/group/DRM/group/DRMMEDIAGROUP/class/DRMMEDIACOURIER"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emf"/><Relationship Id="rId22" Type="http://schemas.openxmlformats.org/officeDocument/2006/relationships/hyperlink" Target="http://admsrv2:1580/ADMIN/ADMIN/d0994e5ac068923806c3ac8a/BITS1000010/group/MAIN/group/OBJECTS/group/DRM/group/DRMMEDIAGROUP/class/DRMMEDIACOURIER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20514</Words>
  <Characters>116936</Characters>
  <Application>Microsoft Office Word</Application>
  <DocSecurity>0</DocSecurity>
  <Lines>974</Lines>
  <Paragraphs>274</Paragraphs>
  <ScaleCrop>false</ScaleCrop>
  <Company/>
  <LinksUpToDate>false</LinksUpToDate>
  <CharactersWithSpaces>137176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liru</dc:creator>
  <cp:keywords/>
  <dc:description/>
  <cp:lastModifiedBy>chen liru</cp:lastModifiedBy>
  <cp:revision>1</cp:revision>
  <dcterms:created xsi:type="dcterms:W3CDTF">2021-03-17T21:59:00Z</dcterms:created>
  <dcterms:modified xsi:type="dcterms:W3CDTF">2021-03-17T22:00:00Z</dcterms:modified>
</cp:coreProperties>
</file>